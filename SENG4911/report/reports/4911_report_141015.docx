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42.wmf" ContentType="image/x-wmf"/>
  <Override PartName="/word/media/image41.wmf" ContentType="image/x-wmf"/>
  <Override PartName="/word/media/image40.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lang w:val="en-AU"/>
        </w:rPr>
      </w:pPr>
      <w:r>
        <w:rPr>
          <w:lang w:val="en-AU"/>
        </w:rPr>
        <w:t>UNSW AUSTRALIA</w:t>
      </w:r>
    </w:p>
    <w:p>
      <w:pPr>
        <w:pStyle w:val="Heading1"/>
        <w:jc w:val="center"/>
        <w:rPr>
          <w:lang w:val="en-AU"/>
        </w:rPr>
      </w:pPr>
      <w:r>
        <w:rPr>
          <w:lang w:val="en-AU"/>
        </w:rPr>
        <w:t>SCHOOL OF COMPUTER SCIENCE AND ENGINEERING</w:t>
      </w:r>
    </w:p>
    <w:p>
      <w:pPr>
        <w:pStyle w:val="Heading1"/>
        <w:jc w:val="center"/>
        <w:rPr>
          <w:caps/>
          <w:lang w:val="en-AU"/>
        </w:rPr>
      </w:pPr>
      <w:r>
        <w:rPr>
          <w:caps/>
          <w:lang w:val="en-AU"/>
        </w:rPr>
        <w:t>Are You Stressed? Detecting the onset of stress using mobile phones</w:t>
      </w:r>
    </w:p>
    <w:p>
      <w:pPr>
        <w:pStyle w:val="Normal"/>
        <w:rPr>
          <w:lang w:val="en-AU"/>
        </w:rPr>
      </w:pPr>
      <w:r>
        <w:rPr>
          <w:lang w:val="en-AU"/>
        </w:rPr>
      </w:r>
    </w:p>
    <w:p>
      <w:pPr>
        <w:pStyle w:val="Normal"/>
        <w:rPr>
          <w:lang w:val="en-AU"/>
        </w:rPr>
      </w:pPr>
      <w:r>
        <w:rPr>
          <w:lang w:val="en-AU"/>
        </w:rPr>
      </w:r>
    </w:p>
    <w:p>
      <w:pPr>
        <w:pStyle w:val="Heading2"/>
        <w:jc w:val="center"/>
        <w:rPr/>
      </w:pPr>
      <w:r>
        <w:rPr/>
        <w:t>BY: HARIHAREN VEERAKUMAR – z3258355</w:t>
      </w:r>
    </w:p>
    <w:p>
      <w:pPr>
        <w:pStyle w:val="Heading2"/>
        <w:jc w:val="center"/>
        <w:rPr/>
      </w:pPr>
      <w:r>
        <w:rPr/>
        <w:t>SUBMISSION DATE: 28/10/2014</w:t>
      </w:r>
    </w:p>
    <w:p>
      <w:pPr>
        <w:pStyle w:val="Heading2"/>
        <w:jc w:val="center"/>
        <w:rPr/>
      </w:pPr>
      <w:r>
        <w:rPr/>
        <w:t>SUPERVISOR: SALIL KANHERE</w:t>
      </w:r>
    </w:p>
    <w:p>
      <w:pPr>
        <w:pStyle w:val="Heading2"/>
        <w:jc w:val="center"/>
        <w:rPr/>
      </w:pPr>
      <w:r>
        <w:rPr/>
        <w:t>ASSESSOR: MAHBUB HASSAN</w:t>
      </w:r>
    </w:p>
    <w:p>
      <w:pPr>
        <w:pStyle w:val="Normal"/>
        <w:rPr>
          <w:lang w:val="en-AU"/>
        </w:rPr>
      </w:pPr>
      <w:r>
        <w:rPr>
          <w:lang w:val="en-AU"/>
        </w:rPr>
      </w:r>
    </w:p>
    <w:p>
      <w:pPr>
        <w:pStyle w:val="ContentsHeading"/>
        <w:rPr>
          <w:rStyle w:val="Heading1Char"/>
        </w:rPr>
      </w:pPr>
      <w:r>
        <w:rPr>
          <w:rStyle w:val="Heading1Char"/>
        </w:rPr>
        <w:t>Contents</w:t>
      </w:r>
    </w:p>
    <w:p>
      <w:pPr>
        <w:pStyle w:val="Contents1"/>
        <w:rPr>
          <w:rStyle w:val="IndexLink"/>
          <w:vanish w:val="false"/>
        </w:rPr>
      </w:pPr>
      <w:r>
        <w:fldChar w:fldCharType="begin"/>
      </w:r>
      <w:r>
        <w:instrText> TOC </w:instrText>
      </w:r>
      <w:r>
        <w:fldChar w:fldCharType="separate"/>
      </w:r>
      <w:hyperlink w:anchor="_Toc388872436">
        <w:r>
          <w:rPr>
            <w:rStyle w:val="IndexLink"/>
            <w:lang w:val="en-AU"/>
          </w:rPr>
          <w:t>Introduction</w:t>
        </w:r>
        <w:r>
          <w:rPr>
            <w:rStyle w:val="IndexLink"/>
            <w:vanish w:val="false"/>
          </w:rPr>
          <w:tab/>
          <w:t>1</w:t>
        </w:r>
      </w:hyperlink>
    </w:p>
    <w:p>
      <w:pPr>
        <w:pStyle w:val="Contents1"/>
        <w:rPr>
          <w:rStyle w:val="IndexLink"/>
          <w:vanish w:val="false"/>
        </w:rPr>
      </w:pPr>
      <w:hyperlink w:anchor="_Toc388872437">
        <w:r>
          <w:rPr>
            <w:rStyle w:val="IndexLink"/>
            <w:lang w:val="en-AU"/>
          </w:rPr>
          <w:t>Background</w:t>
        </w:r>
        <w:r>
          <w:rPr>
            <w:rStyle w:val="IndexLink"/>
            <w:vanish w:val="false"/>
          </w:rPr>
          <w:tab/>
          <w:t>2</w:t>
        </w:r>
      </w:hyperlink>
    </w:p>
    <w:p>
      <w:pPr>
        <w:pStyle w:val="Contents2"/>
        <w:rPr>
          <w:rStyle w:val="IndexLink"/>
          <w:vanish w:val="false"/>
        </w:rPr>
      </w:pPr>
      <w:hyperlink w:anchor="_Toc388872438">
        <w:r>
          <w:rPr>
            <w:rStyle w:val="IndexLink"/>
          </w:rPr>
          <w:t>Aim</w:t>
        </w:r>
        <w:r>
          <w:rPr>
            <w:rStyle w:val="IndexLink"/>
            <w:vanish w:val="false"/>
          </w:rPr>
          <w:tab/>
          <w:t>2</w:t>
        </w:r>
      </w:hyperlink>
    </w:p>
    <w:p>
      <w:pPr>
        <w:pStyle w:val="Contents2"/>
        <w:rPr>
          <w:rStyle w:val="IndexLink"/>
          <w:vanish w:val="false"/>
        </w:rPr>
      </w:pPr>
      <w:hyperlink w:anchor="_Toc388872439">
        <w:r>
          <w:rPr>
            <w:rStyle w:val="IndexLink"/>
          </w:rPr>
          <w:t>Literature Review</w:t>
        </w:r>
        <w:r>
          <w:rPr>
            <w:rStyle w:val="IndexLink"/>
            <w:vanish w:val="false"/>
          </w:rPr>
          <w:tab/>
          <w:t>3</w:t>
        </w:r>
      </w:hyperlink>
    </w:p>
    <w:p>
      <w:pPr>
        <w:pStyle w:val="Contents1"/>
        <w:rPr>
          <w:rStyle w:val="IndexLink"/>
          <w:vanish w:val="false"/>
        </w:rPr>
      </w:pPr>
      <w:hyperlink w:anchor="_Toc388872440">
        <w:r>
          <w:rPr>
            <w:rStyle w:val="IndexLink"/>
            <w:lang w:val="en-AU"/>
          </w:rPr>
          <w:t>Proposal</w:t>
        </w:r>
        <w:r>
          <w:rPr>
            <w:rStyle w:val="IndexLink"/>
            <w:vanish w:val="false"/>
          </w:rPr>
          <w:tab/>
          <w:t>7</w:t>
        </w:r>
      </w:hyperlink>
    </w:p>
    <w:p>
      <w:pPr>
        <w:pStyle w:val="Contents2"/>
        <w:rPr>
          <w:rStyle w:val="IndexLink"/>
          <w:vanish w:val="false"/>
        </w:rPr>
      </w:pPr>
      <w:hyperlink w:anchor="_Toc388872441">
        <w:r>
          <w:rPr>
            <w:rStyle w:val="IndexLink"/>
          </w:rPr>
          <w:t>Breakdown</w:t>
        </w:r>
        <w:r>
          <w:rPr>
            <w:rStyle w:val="IndexLink"/>
            <w:vanish w:val="false"/>
          </w:rPr>
          <w:tab/>
          <w:t>11</w:t>
        </w:r>
      </w:hyperlink>
    </w:p>
    <w:p>
      <w:pPr>
        <w:pStyle w:val="Contents1"/>
        <w:rPr>
          <w:rStyle w:val="IndexLink"/>
          <w:vanish w:val="false"/>
        </w:rPr>
      </w:pPr>
      <w:hyperlink w:anchor="_Toc388872442">
        <w:r>
          <w:rPr>
            <w:rStyle w:val="IndexLink"/>
            <w:lang w:val="en-AU"/>
          </w:rPr>
          <w:t>Bibliography</w:t>
        </w:r>
        <w:r>
          <w:rPr>
            <w:rStyle w:val="IndexLink"/>
            <w:vanish w:val="false"/>
          </w:rPr>
          <w:tab/>
          <w:t>12</w:t>
        </w:r>
      </w:hyperlink>
    </w:p>
    <w:p>
      <w:pPr>
        <w:pStyle w:val="Normal"/>
        <w:tabs>
          <w:tab w:val="right" w:pos="8647" w:leader="dot"/>
        </w:tabs>
        <w:rPr>
          <w:lang w:val="en-AU"/>
        </w:rPr>
      </w:pPr>
      <w:r>
        <w:rPr>
          <w:lang w:val="en-AU"/>
        </w:rPr>
      </w:r>
      <w:r>
        <w:fldChar w:fldCharType="end"/>
      </w:r>
    </w:p>
    <w:p>
      <w:pPr>
        <w:pStyle w:val="Heading1"/>
        <w:rPr/>
      </w:pPr>
      <w:bookmarkStart w:id="0" w:name="_Toc388872436"/>
      <w:bookmarkEnd w:id="0"/>
      <w:r>
        <w:rPr/>
        <w:t>Introduction</w:t>
      </w:r>
    </w:p>
    <w:p>
      <w:pPr>
        <w:pStyle w:val="Normal"/>
        <w:rPr>
          <w:lang w:val="en-AU"/>
        </w:rPr>
      </w:pPr>
      <w:r>
        <w:rPr>
          <w:lang w:val="en-AU"/>
        </w:rPr>
        <w:t>A “stress response” can be defined as:</w:t>
      </w:r>
    </w:p>
    <w:p>
      <w:pPr>
        <w:pStyle w:val="Normal"/>
        <w:jc w:val="center"/>
        <w:rPr>
          <w:lang w:val="en-AU"/>
        </w:rPr>
      </w:pPr>
      <w:r>
        <w:rPr>
          <w:i/>
          <w:iCs/>
          <w:lang w:val="en-AU"/>
        </w:rPr>
        <w:t>“</w:t>
      </w:r>
      <w:r>
        <w:rPr>
          <w:i/>
          <w:iCs/>
          <w:lang w:val="en-AU"/>
        </w:rPr>
        <w:t xml:space="preserve">A physiological reaction caused by the perception of aversive or threatening situations” </w:t>
      </w:r>
      <w:r>
        <w:rPr>
          <w:lang w:val="en-AU"/>
        </w:rPr>
        <w:t>[1]</w:t>
      </w:r>
    </w:p>
    <w:p>
      <w:pPr>
        <w:pStyle w:val="Normal"/>
        <w:rPr>
          <w:lang w:val="en-AU"/>
        </w:rPr>
      </w:pPr>
      <w:r>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pPr>
        <w:pStyle w:val="Normal"/>
        <w:rPr/>
      </w:pPr>
      <w:r>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r>
        <w:rPr/>
        <w:t xml:space="preserve"> [1]</w:t>
      </w:r>
    </w:p>
    <w:p>
      <w:pPr>
        <w:pStyle w:val="Normal"/>
        <w:rPr>
          <w:lang w:val="en-AU"/>
        </w:rPr>
      </w:pPr>
      <w:r>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pPr>
        <w:pStyle w:val="Normal"/>
        <w:rPr>
          <w:lang w:val="en-AU"/>
        </w:rPr>
      </w:pPr>
      <w:r>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pPr>
        <w:pStyle w:val="Normal"/>
        <w:rPr>
          <w:lang w:val="en-AU"/>
        </w:rPr>
      </w:pPr>
      <w:r>
        <w:rPr>
          <w:lang w:val="en-AU"/>
        </w:rPr>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pPr>
        <w:pStyle w:val="Normal"/>
        <w:rPr>
          <w:lang w:val="en-AU"/>
        </w:rPr>
      </w:pPr>
      <w:r>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pPr>
        <w:pStyle w:val="Normal"/>
        <w:rPr>
          <w:lang w:val="en-AU"/>
        </w:rPr>
      </w:pPr>
      <w:r>
        <w:rPr>
          <w:lang w:val="en-AU"/>
        </w:rPr>
        <w:t xml:space="preserve">This paper is a proposal for research into this problem a complementing solution that we can implement. We will explain the differences between the current state-of-the-art technologies, as well as slightly older applications that were considered the latest technology at the time. Such technologies go from current, all the way back to 2007. Here, we will be able to identify not only key differences between each of the application, but how these inspire ideas to the proposed solution. Furthermore, we will discuss a feasible timed structure to approach and implement the solution, which will include slowly integrating the solution into real-world </w:t>
      </w:r>
      <w:commentRangeStart w:id="0"/>
      <w:r>
        <w:rPr>
          <w:lang w:val="en-AU"/>
        </w:rPr>
        <w:t>applications</w:t>
      </w:r>
      <w:commentRangeEnd w:id="0"/>
      <w:r>
        <w:rPr>
          <w:lang w:val="en-AU"/>
        </w:rPr>
      </w:r>
      <w:r>
        <w:rPr>
          <w:lang w:val="en-AU"/>
        </w:rPr>
        <w:commentReference w:id="0"/>
      </w:r>
      <w:r>
        <w:rPr>
          <w:lang w:val="en-AU"/>
        </w:rPr>
        <w:t>.</w:t>
      </w:r>
    </w:p>
    <w:p>
      <w:pPr>
        <w:pStyle w:val="Normal"/>
        <w:rPr>
          <w:lang w:val="en-AU"/>
        </w:rPr>
      </w:pPr>
      <w:r>
        <w:rPr>
          <w:lang w:val="en-AU"/>
        </w:rPr>
      </w:r>
    </w:p>
    <w:p>
      <w:pPr>
        <w:pStyle w:val="Heading1"/>
        <w:pageBreakBefore/>
        <w:rPr>
          <w:lang w:val="en-AU"/>
        </w:rPr>
      </w:pPr>
      <w:bookmarkStart w:id="1" w:name="_Toc388872437"/>
      <w:bookmarkEnd w:id="1"/>
      <w:r>
        <w:rPr>
          <w:lang w:val="en-AU"/>
        </w:rPr>
        <w:t>Background</w:t>
      </w:r>
    </w:p>
    <w:p>
      <w:pPr>
        <w:pStyle w:val="Heading2"/>
        <w:rPr/>
      </w:pPr>
      <w:bookmarkStart w:id="2" w:name="_Toc388872438"/>
      <w:bookmarkEnd w:id="2"/>
      <w:r>
        <w:rPr/>
        <w:t>Aim</w:t>
      </w:r>
    </w:p>
    <w:p>
      <w:pPr>
        <w:pStyle w:val="Normal"/>
        <w:rPr>
          <w:lang w:val="en-AU"/>
        </w:rPr>
      </w:pPr>
      <w:r>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pPr>
        <w:pStyle w:val="Normal"/>
        <w:rPr>
          <w:lang w:val="en-AU"/>
        </w:rPr>
      </w:pPr>
      <w:r>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r>
        <w:rPr/>
        <w:t>[1, 2, 3]</w:t>
      </w:r>
      <w:r>
        <w:rPr>
          <w:lang w:val="en-AU"/>
        </w:rPr>
        <w:t>include:</w:t>
      </w:r>
    </w:p>
    <w:p>
      <w:pPr>
        <w:pStyle w:val="ListParagraph"/>
        <w:numPr>
          <w:ilvl w:val="0"/>
          <w:numId w:val="1"/>
        </w:numPr>
        <w:rPr>
          <w:lang w:val="en-AU"/>
        </w:rPr>
      </w:pPr>
      <w:r>
        <w:rPr>
          <w:lang w:val="en-AU"/>
        </w:rPr>
        <w:t>Changes in vocal pitch and amplitude</w:t>
      </w:r>
    </w:p>
    <w:p>
      <w:pPr>
        <w:pStyle w:val="ListParagraph"/>
        <w:numPr>
          <w:ilvl w:val="0"/>
          <w:numId w:val="1"/>
        </w:numPr>
        <w:rPr>
          <w:lang w:val="en-AU"/>
        </w:rPr>
      </w:pPr>
      <w:r>
        <w:rPr>
          <w:lang w:val="en-AU"/>
        </w:rPr>
        <w:t>Pacing up and down a certain distance</w:t>
      </w:r>
    </w:p>
    <w:p>
      <w:pPr>
        <w:pStyle w:val="ListParagraph"/>
        <w:numPr>
          <w:ilvl w:val="0"/>
          <w:numId w:val="1"/>
        </w:numPr>
        <w:rPr>
          <w:lang w:val="en-AU"/>
        </w:rPr>
      </w:pPr>
      <w:r>
        <w:rPr>
          <w:lang w:val="en-AU"/>
        </w:rPr>
        <w:t>Increased heart rate</w:t>
      </w:r>
    </w:p>
    <w:p>
      <w:pPr>
        <w:pStyle w:val="ListParagraph"/>
        <w:numPr>
          <w:ilvl w:val="0"/>
          <w:numId w:val="1"/>
        </w:numPr>
        <w:rPr>
          <w:lang w:val="en-AU"/>
        </w:rPr>
      </w:pPr>
      <w:r>
        <w:rPr>
          <w:lang w:val="en-AU"/>
        </w:rPr>
        <w:t>Perspiration via palms</w:t>
      </w:r>
    </w:p>
    <w:p>
      <w:pPr>
        <w:pStyle w:val="ListParagraph"/>
        <w:numPr>
          <w:ilvl w:val="0"/>
          <w:numId w:val="1"/>
        </w:numPr>
        <w:rPr>
          <w:lang w:val="en-AU"/>
        </w:rPr>
      </w:pPr>
      <w:r>
        <w:rPr>
          <w:lang w:val="en-AU"/>
        </w:rPr>
        <w:t>Increased blood pressure</w:t>
      </w:r>
    </w:p>
    <w:p>
      <w:pPr>
        <w:pStyle w:val="ListParagraph"/>
        <w:numPr>
          <w:ilvl w:val="0"/>
          <w:numId w:val="1"/>
        </w:numPr>
        <w:rPr>
          <w:lang w:val="en-AU"/>
        </w:rPr>
      </w:pPr>
      <w:r>
        <w:rPr>
          <w:lang w:val="en-AU"/>
        </w:rPr>
        <w:t>Brain damage – specifically learning and memory</w:t>
      </w:r>
    </w:p>
    <w:p>
      <w:pPr>
        <w:pStyle w:val="ListParagraph"/>
        <w:numPr>
          <w:ilvl w:val="0"/>
          <w:numId w:val="1"/>
        </w:numPr>
        <w:rPr>
          <w:lang w:val="en-AU"/>
        </w:rPr>
      </w:pPr>
      <w:r>
        <w:rPr>
          <w:lang w:val="en-AU"/>
        </w:rPr>
        <w:t>Weakened immune system, and associated nervous system</w:t>
      </w:r>
    </w:p>
    <w:p>
      <w:pPr>
        <w:pStyle w:val="Normal"/>
        <w:rPr>
          <w:lang w:val="en-AU"/>
        </w:rPr>
      </w:pPr>
      <w:commentRangeStart w:id="1"/>
      <w:r>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commentRangeEnd w:id="1"/>
      <w:r>
        <w:rPr>
          <w:lang w:val="en-AU"/>
        </w:rPr>
      </w:r>
      <w:r>
        <w:rPr>
          <w:lang w:val="en-AU"/>
        </w:rPr>
        <w:commentReference w:id="1"/>
      </w:r>
    </w:p>
    <w:p>
      <w:pPr>
        <w:pStyle w:val="Normal"/>
        <w:rPr>
          <w:lang w:val="en-AU"/>
        </w:rPr>
      </w:pPr>
      <w:ins w:id="0" w:author="Unknown Author" w:date="2014-10-15T22:19:00Z">
        <w:r>
          <w:rPr>
            <w:lang w:val="en-AU"/>
          </w:rPr>
          <w:t>There are a number of articles that describe the changes in emotions and stress due to various factors.</w:t>
        </w:r>
      </w:ins>
    </w:p>
    <w:p>
      <w:pPr>
        <w:pStyle w:val="Normal"/>
        <w:rPr/>
      </w:pPr>
      <w:ins w:id="1" w:author="Unknown Author" w:date="2014-10-15T22:19:00Z">
        <w:r>
          <w:rPr/>
          <w:t>***ADD IN REFERENCE 3 STUFF***</w:t>
        </w:r>
      </w:ins>
    </w:p>
    <w:p>
      <w:pPr>
        <w:pStyle w:val="Normal"/>
        <w:rPr/>
      </w:pPr>
      <w:ins w:id="2" w:author="Unknown Author" w:date="2014-10-15T22:50:00Z">
        <w:r>
          <w:rPr/>
          <w:t xml:space="preserve">***ADD IN REFERENCE </w:t>
        </w:r>
      </w:ins>
      <w:ins w:id="3" w:author="Unknown Author" w:date="2014-10-15T22:50:00Z">
        <w:r>
          <w:rPr/>
          <w:t>5</w:t>
        </w:r>
      </w:ins>
      <w:ins w:id="4" w:author="Unknown Author" w:date="2014-10-15T22:50:00Z">
        <w:r>
          <w:rPr/>
          <w:t xml:space="preserve"> STUFF***</w:t>
        </w:r>
      </w:ins>
    </w:p>
    <w:p>
      <w:pPr>
        <w:pStyle w:val="Heading2"/>
        <w:rPr/>
      </w:pPr>
      <w:bookmarkStart w:id="3" w:name="_Toc388872439"/>
      <w:bookmarkEnd w:id="3"/>
      <w:r>
        <w:rPr/>
        <w:t>Literature Review</w:t>
      </w:r>
    </w:p>
    <w:p>
      <w:pPr>
        <w:pStyle w:val="Normal"/>
        <w:rPr>
          <w:lang w:val="en-AU"/>
        </w:rPr>
      </w:pPr>
      <w:r>
        <w:rPr>
          <w:lang w:val="en-AU"/>
        </w:rPr>
        <w:t xml:space="preserve">There are many attempts at implementations that can be noted both using and not using a mobile phone. Such successful implementations include “AutoSense” </w:t>
      </w:r>
      <w:r>
        <w:rPr/>
        <w:t>[4]</w:t>
      </w:r>
      <w:r>
        <w:rPr>
          <w:lang w:val="en-AU"/>
        </w:rPr>
        <w:t xml:space="preserve">, “Sociophone” </w:t>
      </w:r>
      <w:r>
        <w:rPr/>
        <w:t>[5]</w:t>
      </w:r>
      <w:r>
        <w:rPr>
          <w:lang w:val="en-AU"/>
        </w:rPr>
        <w:t xml:space="preserve">, “MoodScope” </w:t>
      </w:r>
      <w:r>
        <w:rPr/>
        <w:t>[6]</w:t>
      </w:r>
      <w:r>
        <w:rPr>
          <w:lang w:val="en-AU"/>
        </w:rPr>
        <w:t xml:space="preserve"> and “Mood Meter” </w:t>
      </w:r>
      <w:r>
        <w:rPr/>
        <w:t>[7]</w:t>
      </w:r>
      <w:r>
        <w:rPr>
          <w:lang w:val="en-AU"/>
        </w:rPr>
        <w:t xml:space="preserve">, as well as a methodology to remotely manage hypertension </w:t>
      </w:r>
      <w:r>
        <w:rPr/>
        <w:t>[8]</w:t>
      </w:r>
      <w:r>
        <w:rPr>
          <w:lang w:val="en-AU"/>
        </w:rPr>
        <w:t xml:space="preserve">. As seen here, a majority of successful implementations to address the larger problem uses external hardware to work with the mobile phone. </w:t>
      </w:r>
      <w:ins w:id="5" w:author="Unknown Author" w:date="2014-10-15T22:01:00Z">
        <w:r>
          <w:rPr>
            <w:lang w:val="en-AU"/>
          </w:rPr>
          <w:t xml:space="preserve">We must also note that there are state-of-the-art technologies that do not use a mobile phone. However the principles involving these are still highly applicable to that of a </w:t>
        </w:r>
      </w:ins>
      <w:ins w:id="6" w:author="Unknown Author" w:date="2014-10-15T22:02:00Z">
        <w:r>
          <w:rPr>
            <w:lang w:val="en-AU"/>
          </w:rPr>
          <w:t>superior application. That said, they are inferior in other avenues, which we will study later in this review.</w:t>
        </w:r>
      </w:ins>
    </w:p>
    <w:p>
      <w:pPr>
        <w:pStyle w:val="Normal"/>
        <w:rPr>
          <w:lang w:val="en-AU"/>
        </w:rPr>
      </w:pPr>
      <w:r>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pPr>
        <w:pStyle w:val="Normal"/>
        <w:rPr>
          <w:lang w:val="en-AU"/>
        </w:rPr>
      </w:pPr>
      <w:r>
        <w:rPr>
          <w:lang w:val="en-AU"/>
        </w:rPr>
        <w:t xml:space="preserve">Measuring hypertension (high blood pressure) is an extremely important for stress management </w:t>
      </w:r>
      <w:r>
        <w:rPr/>
        <w:t>[1, 8]</w:t>
      </w:r>
      <w:r>
        <w:rPr>
          <w:lang w:val="en-AU"/>
        </w:rPr>
        <w:t xml:space="preserve">. Hypertension is a prime danger, and has a strong association to stress, hence being one of the leading significant stress responses. As a result, methods in </w:t>
      </w:r>
      <w:r>
        <w:rPr/>
        <w:t>[8]</w:t>
      </w:r>
      <w:r>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pPr>
        <w:pStyle w:val="Normal"/>
        <w:rPr>
          <w:lang w:val="en-AU"/>
        </w:rPr>
      </w:pPr>
      <w:r>
        <w:rPr>
          <w:lang w:val="en-AU"/>
        </w:rPr>
        <w:t>AutoSense (</w:t>
      </w:r>
      <w:r>
        <w:rPr/>
        <w:t xml:space="preserve"> [4]</w:t>
      </w:r>
      <w:r>
        <w:rPr>
          <w:lang w:val="en-AU"/>
        </w:rPr>
        <w:t xml:space="preserve"> ) uses “an unobtrusively wearable wireless sensor suite that can collect continuous measurements”</w:t>
      </w:r>
      <w:r>
        <w:rPr/>
        <w:t xml:space="preserve"> [4]</w:t>
      </w:r>
      <w:r>
        <w:rPr>
          <w:lang w:val="en-AU"/>
        </w:rPr>
        <w:t>. This external hardware communicates with a phone via an application to collect data regarding stress. The solution “focuses on physiological measures monitoring cardiovascular, respiratory, and thermoregulatory systems.”</w:t>
      </w:r>
      <w:r>
        <w:rPr/>
        <w:t xml:space="preserve"> [4]</w:t>
      </w:r>
      <w:r>
        <w:rPr>
          <w:lang w:val="en-AU"/>
        </w:rPr>
        <w:t>. This allows detection of physiological reactions from the hardware, which is then sent to the phone through a low-frequency radio signal. An algorithm is used to collate the data and, ultimately, provide a judgement of stress.</w:t>
      </w:r>
    </w:p>
    <w:p>
      <w:pPr>
        <w:pStyle w:val="Normal"/>
        <w:rPr>
          <w:lang w:val="en-AU"/>
        </w:rPr>
      </w:pPr>
      <w:r>
        <w:rPr>
          <w:lang w:val="en-AU"/>
        </w:rPr>
        <w:t>Mood Meter (</w:t>
      </w:r>
      <w:r>
        <w:rPr/>
        <w:t xml:space="preserve"> [7]</w:t>
      </w:r>
      <w:r>
        <w:rPr>
          <w:lang w:val="en-AU"/>
        </w:rPr>
        <w:t xml:space="preserve"> ) was not a mobile-phone based application, but still uses technology that mobile phones are currently able to use today. A camera is used to detect people’s “smiles”, and rate them on a scale according to the “Shore framework” </w:t>
      </w:r>
      <w:r>
        <w:rPr/>
        <w:t>[9]</w:t>
      </w:r>
      <w:r>
        <w:rPr>
          <w:lang w:val="en-AU"/>
        </w:rPr>
        <w:t xml:space="preserve"> – a geometric algorithm that detects a smile, and its intensity, with a high degree of accuracy even from a distance </w:t>
      </w:r>
      <w:r>
        <w:rPr/>
        <w:t>[7]</w:t>
      </w:r>
      <w:r>
        <w:rPr>
          <w:lang w:val="en-AU"/>
        </w:rPr>
        <w:t>. The data is then processed and sent to a central server for collating and further processing.</w:t>
      </w:r>
    </w:p>
    <w:p>
      <w:pPr>
        <w:pStyle w:val="Normal"/>
        <w:rPr>
          <w:lang w:val="en-AU"/>
        </w:rPr>
      </w:pPr>
      <w:r>
        <w:rPr>
          <w:lang w:val="en-AU"/>
        </w:rPr>
        <w:t>Sociophone (</w:t>
      </w:r>
      <w:r>
        <w:rPr/>
        <w:t xml:space="preserve"> [5]</w:t>
      </w:r>
      <w:r>
        <w:rPr>
          <w:lang w:val="en-AU"/>
        </w:rPr>
        <w:t xml:space="preserve"> ) is an application which monitors face-to-face conversations at the core to investigate social interaction. It is classified as an “interaction-aware application” </w:t>
      </w:r>
      <w:r>
        <w:rPr/>
        <w:t>[5]</w:t>
      </w:r>
      <w:r>
        <w:rPr>
          <w:lang w:val="en-AU"/>
        </w:rPr>
        <w:t xml:space="preserve">. Whilst the focus is not around stress, human interaction often leads to the revealing of other stress responses in the event the person is stressed </w:t>
      </w:r>
      <w:r>
        <w:rPr/>
        <w:t>[1, 5]</w:t>
      </w:r>
      <w:r>
        <w:rPr>
          <w:lang w:val="en-AU"/>
        </w:rPr>
        <w:t>. The symptoms of different characteristics that the application checks for are also similar to those that can be analysed to detect the onset of stress, namely: “sound signals, online turn segmentation</w:t>
      </w:r>
      <w:r>
        <w:rPr>
          <w:rStyle w:val="FootnoteAnchor"/>
          <w:lang w:val="en-AU"/>
        </w:rPr>
        <w:footnoteReference w:id="2"/>
      </w:r>
      <w:r>
        <w:rPr>
          <w:lang w:val="en-AU"/>
        </w:rPr>
        <w:t xml:space="preserve"> and meta linguistic feature extraction</w:t>
      </w:r>
      <w:r>
        <w:rPr>
          <w:rStyle w:val="FootnoteAnchor"/>
          <w:lang w:val="en-AU"/>
        </w:rPr>
        <w:footnoteReference w:id="3"/>
      </w:r>
      <w:r>
        <w:rPr>
          <w:lang w:val="en-AU"/>
        </w:rPr>
        <w:t xml:space="preserve">” </w:t>
      </w:r>
      <w:r>
        <w:rPr/>
        <w:t>[5]</w:t>
      </w:r>
      <w:r>
        <w:rPr>
          <w:lang w:val="en-AU"/>
        </w:rPr>
        <w:t>.</w:t>
      </w:r>
    </w:p>
    <w:p>
      <w:pPr>
        <w:pStyle w:val="Normal"/>
        <w:rPr>
          <w:lang w:val="en-AU"/>
        </w:rPr>
      </w:pPr>
      <w:r>
        <w:rPr>
          <w:lang w:val="en-AU"/>
        </w:rPr>
        <w:t xml:space="preserve">MoodScope ( </w:t>
      </w:r>
      <w:r>
        <w:rPr/>
        <w:t>[6]</w:t>
      </w:r>
      <w:r>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r>
        <w:rPr/>
        <w:t>[6]</w:t>
      </w:r>
      <w:r>
        <w:rPr>
          <w:lang w:val="en-AU"/>
        </w:rPr>
        <w:t xml:space="preserve"> – something that is highly important in creating a successful application, since it allows the application to act dynamically and enhance human-computer interaction, as opposed to acting statically </w:t>
      </w:r>
      <w:r>
        <w:rPr/>
        <w:t>[10]</w:t>
      </w:r>
      <w:r>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r>
        <w:rPr/>
        <w:t>[6]</w:t>
      </w:r>
      <w:ins w:id="7" w:author="Unknown Author" w:date="2014-10-15T21:56:00Z">
        <w:r>
          <w:rPr>
            <w:lang w:val="en-AU"/>
          </w:rPr>
          <w:t>.</w:t>
        </w:r>
      </w:ins>
    </w:p>
    <w:p>
      <w:pPr>
        <w:pStyle w:val="Normal"/>
        <w:rPr>
          <w:lang w:val="en-AU"/>
        </w:rPr>
      </w:pPr>
      <w:ins w:id="8" w:author="Unknown Author" w:date="2014-10-15T22:52:00Z">
        <w:r>
          <w:rPr>
            <w:lang w:val="en-AU"/>
          </w:rPr>
          <w:t>MyWalk ***</w:t>
        </w:r>
      </w:ins>
      <w:ins w:id="9" w:author="Unknown Author" w:date="2014-10-15T23:01:00Z">
        <w:r>
          <w:rPr>
            <w:lang w:val="en-AU"/>
          </w:rPr>
          <w:t xml:space="preserve">REFERENCE 6*** is a mobile application that, rather than being based around stress in particular, was developed </w:t>
        </w:r>
      </w:ins>
      <w:ins w:id="10" w:author="Unknown Author" w:date="2014-10-15T23:02:00Z">
        <w:r>
          <w:rPr>
            <w:lang w:val="en-AU"/>
          </w:rPr>
          <w:t xml:space="preserve">to help reduce gait asymmetry. </w:t>
        </w:r>
      </w:ins>
      <w:ins w:id="11" w:author="Unknown Author" w:date="2014-10-15T23:04:00Z">
        <w:r>
          <w:rPr>
            <w:lang w:val="en-AU"/>
          </w:rPr>
          <w:t>Gait asymmetry involves physiological reactions to cause abnormal movements of the human body and limbs, and is very common in the event o</w:t>
        </w:r>
      </w:ins>
      <w:ins w:id="12" w:author="Unknown Author" w:date="2014-10-15T23:05:00Z">
        <w:r>
          <w:rPr>
            <w:lang w:val="en-AU"/>
          </w:rPr>
          <w:t xml:space="preserve">f a stroke. This is particularly useful to this project for us to </w:t>
        </w:r>
      </w:ins>
      <w:ins w:id="13" w:author="Unknown Author" w:date="2014-10-15T23:06:00Z">
        <w:r>
          <w:rPr>
            <w:lang w:val="en-AU"/>
          </w:rPr>
          <w:t xml:space="preserve">understand how sensors are used to </w:t>
        </w:r>
      </w:ins>
      <w:ins w:id="14" w:author="Unknown Author" w:date="2014-10-15T23:07:00Z">
        <w:r>
          <w:rPr>
            <w:lang w:val="en-AU"/>
          </w:rPr>
          <w:t xml:space="preserve">detect changes in movement as someone walks. </w:t>
        </w:r>
      </w:ins>
      <w:ins w:id="15" w:author="Unknown Author" w:date="2014-10-15T23:07:00Z">
        <w:r>
          <w:rPr>
            <w:lang w:val="en-AU"/>
          </w:rPr>
          <w:t>Using the accelerometer, the application was able to determine how the person walk</w:t>
        </w:r>
      </w:ins>
      <w:ins w:id="16" w:author="Unknown Author" w:date="2014-10-15T23:08:00Z">
        <w:r>
          <w:rPr>
            <w:lang w:val="en-AU"/>
          </w:rPr>
          <w:t>s, and measure to what degree they were able to walk “normally” - that is, in a straight line, as per the instructions provided. Making use of all three axes</w:t>
        </w:r>
      </w:ins>
      <w:ins w:id="17" w:author="Unknown Author" w:date="2014-10-15T23:09:00Z">
        <w:r>
          <w:rPr>
            <w:lang w:val="en-AU"/>
          </w:rPr>
          <w:t xml:space="preserve"> of</w:t>
        </w:r>
      </w:ins>
      <w:ins w:id="18" w:author="Unknown Author" w:date="2014-10-15T23:10:00Z">
        <w:r>
          <w:rPr>
            <w:lang w:val="en-AU"/>
          </w:rPr>
          <w:t xml:space="preserve"> motion and space, the degrees of asymmetry were calculated on average and the variance between each sampled value could be used to assess recovery progress.</w:t>
        </w:r>
      </w:ins>
    </w:p>
    <w:p>
      <w:pPr>
        <w:pStyle w:val="Normal"/>
        <w:rPr>
          <w:lang w:val="en-AU"/>
        </w:rPr>
      </w:pPr>
      <w:r>
        <w:rPr>
          <w:lang w:val="en-AU"/>
        </w:rPr>
        <w:t xml:space="preserve">We can draw a number of parallels between each of the applications, whilst also noting key differences in achieving certain elements of our common goal. We can see in </w:t>
      </w:r>
      <w:r>
        <w:rPr/>
        <w:t>[4]</w:t>
      </w:r>
      <w:r>
        <w:rPr>
          <w:lang w:val="en-AU"/>
        </w:rPr>
        <w:t xml:space="preserve">, </w:t>
      </w:r>
      <w:r>
        <w:rPr/>
        <w:t>[5]</w:t>
      </w:r>
      <w:r>
        <w:rPr>
          <w:lang w:val="en-AU"/>
        </w:rPr>
        <w:t xml:space="preserve">, </w:t>
      </w:r>
      <w:r>
        <w:rPr/>
        <w:t>[6]</w:t>
      </w:r>
      <w:r>
        <w:rPr>
          <w:lang w:val="en-AU"/>
        </w:rPr>
        <w:t xml:space="preserve"> and </w:t>
      </w:r>
      <w:r>
        <w:rPr/>
        <w:t>[8]</w:t>
      </w:r>
      <w:r>
        <w:rPr>
          <w:lang w:val="en-AU"/>
        </w:rPr>
        <w:t xml:space="preserve">, phones are used for the collecting and processing of data to generate information regarding human interaction. In particular, </w:t>
      </w:r>
      <w:r>
        <w:rPr/>
        <w:t>[4]</w:t>
      </w:r>
      <w:r>
        <w:rPr>
          <w:lang w:val="en-AU"/>
        </w:rPr>
        <w:t xml:space="preserve">, </w:t>
      </w:r>
      <w:r>
        <w:rPr/>
        <w:t>[5]</w:t>
      </w:r>
      <w:r>
        <w:rPr>
          <w:lang w:val="en-AU"/>
        </w:rPr>
        <w:t xml:space="preserve"> and </w:t>
      </w:r>
      <w:r>
        <w:rPr/>
        <w:t>[8]</w:t>
      </w:r>
      <w:r>
        <w:rPr>
          <w:lang w:val="en-AU"/>
        </w:rPr>
        <w:t xml:space="preserve"> collect physiological information, with </w:t>
      </w:r>
      <w:r>
        <w:rPr/>
        <w:t>[4]</w:t>
      </w:r>
      <w:r>
        <w:rPr>
          <w:lang w:val="en-AU"/>
        </w:rPr>
        <w:t xml:space="preserve"> and </w:t>
      </w:r>
      <w:r>
        <w:rPr/>
        <w:t>[5]</w:t>
      </w:r>
      <w:r>
        <w:rPr>
          <w:lang w:val="en-AU"/>
        </w:rPr>
        <w:t xml:space="preserve"> specifically using this to calculate one’s mood, which we can directly infer one’s level of stress. </w:t>
      </w:r>
      <w:r>
        <w:rPr/>
        <w:t>[8]</w:t>
      </w:r>
      <w:r>
        <w:rPr>
          <w:lang w:val="en-AU"/>
        </w:rPr>
        <w:t xml:space="preserve">, on the other hand, collects physiological data to specifically respond to a dangerous, and very key, stress response. </w:t>
      </w:r>
      <w:r>
        <w:rPr/>
        <w:t>[6]</w:t>
      </w:r>
      <w:r>
        <w:rPr>
          <w:lang w:val="en-AU"/>
        </w:rPr>
        <w:t xml:space="preserve"> does not utilise physiological reactions, yet still manages to detect stress through other interesting means. </w:t>
      </w:r>
      <w:r>
        <w:rPr/>
        <w:t>[7]</w:t>
      </w:r>
      <w:r>
        <w:rPr>
          <w:lang w:val="en-AU"/>
        </w:rPr>
        <w:t xml:space="preserve"> is very different, since it uses other technologies to collect useful data, analyse the data and produce results based off one parameter to scale what mood the person is in.</w:t>
      </w:r>
    </w:p>
    <w:p>
      <w:pPr>
        <w:pStyle w:val="Normal"/>
        <w:rPr>
          <w:lang w:val="en-AU"/>
        </w:rPr>
      </w:pPr>
      <w:r>
        <w:rPr>
          <w:lang w:val="en-AU"/>
        </w:rPr>
        <w:t xml:space="preserve">The methodology used in </w:t>
      </w:r>
      <w:r>
        <w:rPr/>
        <w:t>[4]</w:t>
      </w:r>
      <w:r>
        <w:rPr>
          <w:lang w:val="en-AU"/>
        </w:rPr>
        <w:t xml:space="preserve"> and </w:t>
      </w:r>
      <w:r>
        <w:rPr/>
        <w:t>[5]</w:t>
      </w:r>
      <w:r>
        <w:rPr>
          <w:lang w:val="en-AU"/>
        </w:rPr>
        <w:t xml:space="preserve"> are one of the most advanced, despite </w:t>
      </w:r>
      <w:r>
        <w:rPr/>
        <w:t>[4]</w:t>
      </w:r>
      <w:r>
        <w:rPr>
          <w:lang w:val="en-AU"/>
        </w:rPr>
        <w:t xml:space="preserve"> being a relatively older use of phone applications for this purpose. In </w:t>
      </w:r>
      <w:r>
        <w:rPr/>
        <w:t>[4]</w:t>
      </w:r>
      <w:r>
        <w:rPr>
          <w:lang w:val="en-AU"/>
        </w:rPr>
        <w:t xml:space="preserve">, the hardware itself is very intricate – it has the capacity to collate many parameters within a very small device that is “comfortable to wear for long hours in the field” </w:t>
      </w:r>
      <w:r>
        <w:rPr/>
        <w:t>[4]</w:t>
      </w:r>
      <w:r>
        <w:rPr>
          <w:lang w:val="en-AU"/>
        </w:rPr>
        <w:t xml:space="preserve">. However, we can agree that not having hardware attached to us is, in itself, a superior advantage. </w:t>
      </w:r>
      <w:r>
        <w:rPr/>
        <w:t>[5]</w:t>
      </w:r>
      <w:r>
        <w:rPr>
          <w:lang w:val="en-AU"/>
        </w:rPr>
        <w:t xml:space="preserve"> further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pPr>
        <w:pStyle w:val="Normal"/>
        <w:rPr>
          <w:lang w:val="en-AU"/>
        </w:rPr>
      </w:pPr>
      <w:r>
        <w:rPr>
          <w:lang w:val="en-AU"/>
        </w:rPr>
        <w:t xml:space="preserve">As such, </w:t>
      </w:r>
      <w:r>
        <w:rPr/>
        <w:t>[5]</w:t>
      </w:r>
      <w:r>
        <w:rPr>
          <w:lang w:val="en-AU"/>
        </w:rPr>
        <w:t xml:space="preserve"> inspires the idea of utilising the phone’s hardware. We can note that the physiological reactions sensed in </w:t>
      </w:r>
      <w:r>
        <w:rPr/>
        <w:t>[4]</w:t>
      </w:r>
      <w:r>
        <w:rPr>
          <w:lang w:val="en-AU"/>
        </w:rPr>
        <w:t xml:space="preserve"> can now be sensed using current mobile phone technology. There are methods to calculate one’s heart rate, such as in the application “Stress Check” </w:t>
      </w:r>
      <w:r>
        <w:rPr/>
        <w:t>[11]</w:t>
      </w:r>
      <w:r>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r>
        <w:rPr/>
        <w:t>[12]</w:t>
      </w:r>
      <w:r>
        <w:rPr>
          <w:lang w:val="en-AU"/>
        </w:rPr>
        <w:t xml:space="preserve">. </w:t>
      </w:r>
      <w:r>
        <w:rPr/>
        <w:t>[4]</w:t>
      </w:r>
      <w:r>
        <w:rPr>
          <w:lang w:val="en-AU"/>
        </w:rPr>
        <w:t xml:space="preserve"> also detects skin temperature, which can be found using the phone’s thermometer. All these inbuilt hardware render the external hardware used by </w:t>
      </w:r>
      <w:r>
        <w:rPr/>
        <w:t>[4]</w:t>
      </w:r>
      <w:r>
        <w:rPr>
          <w:lang w:val="en-AU"/>
        </w:rPr>
        <w:t xml:space="preserve"> as redundant. The advantage that the external hardware offers, however, is that people still claim accuracy, however </w:t>
      </w:r>
      <w:r>
        <w:rPr/>
        <w:t>[4]</w:t>
      </w:r>
      <w:r>
        <w:rPr>
          <w:lang w:val="en-AU"/>
        </w:rPr>
        <w:t>, despite using dated technology, still determines one of the highest accuracies out of all the solutions. This can be attributed to many factors, with the inaccurate nature of using the internal hardware of a phone being one of them.</w:t>
      </w:r>
    </w:p>
    <w:p>
      <w:pPr>
        <w:pStyle w:val="Normal"/>
        <w:rPr>
          <w:lang w:val="en-AU"/>
        </w:rPr>
      </w:pPr>
      <w:r>
        <w:rPr>
          <w:lang w:val="en-AU"/>
        </w:rPr>
        <w:t xml:space="preserve">Whilst both </w:t>
      </w:r>
      <w:r>
        <w:rPr/>
        <w:t>[4]</w:t>
      </w:r>
      <w:r>
        <w:rPr>
          <w:lang w:val="en-AU"/>
        </w:rPr>
        <w:t xml:space="preserve"> and </w:t>
      </w:r>
      <w:r>
        <w:rPr/>
        <w:t>[5]</w:t>
      </w:r>
      <w:r>
        <w:rPr>
          <w:lang w:val="en-AU"/>
        </w:rPr>
        <w:t xml:space="preserve"> uses static information for its inferences, </w:t>
      </w:r>
      <w:r>
        <w:rPr/>
        <w:t>[4]</w:t>
      </w:r>
      <w:r>
        <w:rPr>
          <w:lang w:val="en-AU"/>
        </w:rPr>
        <w:t xml:space="preserve"> has a 90% accuracy rate for 20+ participants, and </w:t>
      </w:r>
      <w:r>
        <w:rPr/>
        <w:t>[5]</w:t>
      </w:r>
      <w:r>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r>
        <w:rPr/>
        <w:t>[4]</w:t>
      </w:r>
      <w:r>
        <w:rPr>
          <w:lang w:val="en-AU"/>
        </w:rPr>
        <w:t xml:space="preserve">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r>
        <w:rPr/>
        <w:t>[5]</w:t>
      </w:r>
      <w:r>
        <w:rPr>
          <w:lang w:val="en-AU"/>
        </w:rPr>
        <w:t xml:space="preserve"> only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pPr>
        <w:pStyle w:val="Normal"/>
        <w:rPr>
          <w:lang w:val="en-AU"/>
        </w:rPr>
      </w:pPr>
      <w:r>
        <w:rPr>
          <w:lang w:val="en-AU"/>
        </w:rPr>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r>
        <w:rPr/>
        <w:t>[1]</w:t>
      </w:r>
      <w:r>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pPr>
        <w:pStyle w:val="Normal"/>
        <w:rPr>
          <w:lang w:val="en-AU"/>
        </w:rPr>
      </w:pPr>
      <w:r>
        <w:rPr/>
        <w:t>[6]</w:t>
      </w:r>
      <w:r>
        <w:rPr>
          <w:lang w:val="en-AU"/>
        </w:rPr>
        <w:t xml:space="preserve"> has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r>
        <w:rPr/>
        <w:t>[6]</w:t>
      </w:r>
      <w:r>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pPr>
        <w:pStyle w:val="Normal"/>
        <w:rPr>
          <w:lang w:val="en-AU"/>
        </w:rPr>
      </w:pPr>
      <w:r>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r>
        <w:rPr/>
        <w:t>[6]</w:t>
      </w:r>
      <w:r>
        <w:rPr>
          <w:lang w:val="en-AU"/>
        </w:rPr>
        <w:t>. The following graph gives us the best idea of how the application evolves over the 60-day learning period.</w:t>
      </w:r>
    </w:p>
    <w:p>
      <w:pPr>
        <w:pStyle w:val="Normal"/>
        <w:keepNext/>
        <w:jc w:val="center"/>
        <w:rPr/>
      </w:pPr>
      <w:r>
        <w:rPr/>
        <w:drawing>
          <wp:inline distT="0" distB="0" distL="0" distR="0">
            <wp:extent cx="3041015" cy="2112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85825" t="37721" r="11514" b="47265"/>
                    <a:stretch>
                      <a:fillRect/>
                    </a:stretch>
                  </pic:blipFill>
                  <pic:spPr bwMode="auto">
                    <a:xfrm>
                      <a:off x="0" y="0"/>
                      <a:ext cx="3041015" cy="2112010"/>
                    </a:xfrm>
                    <a:prstGeom prst="rect">
                      <a:avLst/>
                    </a:prstGeom>
                    <a:noFill/>
                    <a:ln w="9525">
                      <a:noFill/>
                      <a:miter lim="800000"/>
                      <a:headEnd/>
                      <a:tailEnd/>
                    </a:ln>
                  </pic:spPr>
                </pic:pic>
              </a:graphicData>
            </a:graphic>
          </wp:inline>
        </w:drawing>
      </w:r>
    </w:p>
    <w:p>
      <w:pPr>
        <w:pStyle w:val="Caption1"/>
        <w:jc w:val="center"/>
        <w:rPr>
          <w:color w:val="00000A"/>
        </w:rPr>
      </w:pPr>
      <w:r>
        <w:rPr>
          <w:color w:val="00000A"/>
        </w:rPr>
        <w:t xml:space="preserve">Figure </w:t>
      </w:r>
      <w:r>
        <w:rPr>
          <w:color w:val="00000A"/>
        </w:rPr>
        <w:fldChar w:fldCharType="begin"/>
      </w:r>
      <w:r>
        <w:instrText> SEQ "Figure" \*Arabic </w:instrText>
      </w:r>
      <w:r>
        <w:fldChar w:fldCharType="separate"/>
      </w:r>
      <w:r>
        <w:t>1</w:t>
      </w:r>
      <w:r>
        <w:fldChar w:fldCharType="end"/>
      </w:r>
      <w:r>
        <w:rPr>
          <w:color w:val="00000A"/>
        </w:rPr>
        <w:t>: Improvement in accuracy over a 60-day period due to machine learning</w:t>
      </w:r>
    </w:p>
    <w:p>
      <w:pPr>
        <w:pStyle w:val="Normal"/>
        <w:rPr>
          <w:lang w:val="en-AU"/>
        </w:rPr>
      </w:pPr>
      <w:r>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r>
        <w:rPr/>
        <w:t>[1, 3, 13]</w:t>
      </w:r>
      <w:r>
        <w:rPr>
          <w:lang w:val="en-AU"/>
        </w:rPr>
        <w:t>.</w:t>
      </w:r>
    </w:p>
    <w:p>
      <w:pPr>
        <w:pStyle w:val="Normal"/>
        <w:rPr>
          <w:lang w:val="en-AU"/>
        </w:rPr>
      </w:pPr>
      <w:r>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pPr>
        <w:pStyle w:val="Normal"/>
        <w:rPr>
          <w:lang w:val="en-AU"/>
        </w:rPr>
      </w:pPr>
      <w:r>
        <w:rPr/>
        <w:t>[8]</w:t>
      </w:r>
      <w:r>
        <w:rPr>
          <w:lang w:val="en-AU"/>
        </w:rPr>
        <w:t xml:space="preserve"> is another old application which has still proven to be very resourceful. The big picture of our aim involves the dangers that stressors and stress responses bring to an individual, and the technology used in </w:t>
      </w:r>
      <w:r>
        <w:rPr/>
        <w:t>[8]</w:t>
      </w:r>
      <w:r>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pPr>
        <w:pStyle w:val="Normal"/>
        <w:rPr>
          <w:lang w:val="en-AU"/>
        </w:rPr>
      </w:pPr>
      <w:r>
        <w:rPr>
          <w:lang w:val="en-AU"/>
        </w:rPr>
        <w:t>The application uses one of the most direct symptoms of stress responses possible, however is currently not very feasible to achieve only using a phone’s hardware. Whilst there have been developments, such as the enterprise iHealth Wireless Blood Pressure Wrist Monitor</w:t>
      </w:r>
      <w:r>
        <w:rPr/>
        <w:t xml:space="preserve"> [14]</w:t>
      </w:r>
      <w:r>
        <w:rPr>
          <w:lang w:val="en-AU"/>
        </w:rPr>
        <w:t>, none have progressed past the stage being restricted to using external hardware to determine this parameter accurately. As such, it is currently infeasible to achieve our goal until the necessary hardware is incorporated into mobile phones.</w:t>
      </w:r>
    </w:p>
    <w:p>
      <w:pPr>
        <w:pStyle w:val="Normal"/>
        <w:rPr>
          <w:lang w:val="en-AU"/>
        </w:rPr>
      </w:pPr>
      <w:r>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w:t>
      </w:r>
      <w:commentRangeStart w:id="2"/>
      <w:r>
        <w:rPr>
          <w:lang w:val="en-AU"/>
        </w:rPr>
        <w:t>manner</w:t>
      </w:r>
      <w:commentRangeEnd w:id="2"/>
      <w:r>
        <w:rPr>
          <w:lang w:val="en-AU"/>
        </w:rPr>
      </w:r>
      <w:r>
        <w:rPr>
          <w:lang w:val="en-AU"/>
        </w:rPr>
        <w:commentReference w:id="2"/>
      </w:r>
      <w:r>
        <w:rPr>
          <w:lang w:val="en-AU"/>
        </w:rPr>
        <w:t xml:space="preserve">. </w:t>
      </w:r>
    </w:p>
    <w:p>
      <w:pPr>
        <w:pStyle w:val="Normal"/>
        <w:rPr>
          <w:lang w:val="en-AU"/>
        </w:rPr>
      </w:pPr>
      <w:ins w:id="19" w:author="Unknown Author" w:date="2014-10-15T21:57:00Z">
        <w:r>
          <w:rPr>
            <w:lang w:val="en-AU"/>
          </w:rPr>
          <w:t xml:space="preserve">There are many applications that do not include using a mobile phone that are used to detect stress – </w:t>
        </w:r>
      </w:ins>
      <w:ins w:id="20" w:author="Unknown Author" w:date="2014-10-15T21:59:00Z">
        <w:r>
          <w:rPr>
            <w:lang w:val="en-AU"/>
          </w:rPr>
          <w:t>most of which are as effective, if not more than</w:t>
        </w:r>
      </w:ins>
      <w:ins w:id="21" w:author="Unknown Author" w:date="2014-10-15T22:00:00Z">
        <w:r>
          <w:rPr>
            <w:lang w:val="en-AU"/>
          </w:rPr>
          <w:t xml:space="preserve"> current state-of-the-art technologies using a mobile phone.</w:t>
        </w:r>
      </w:ins>
    </w:p>
    <w:p>
      <w:pPr>
        <w:pStyle w:val="Normal"/>
        <w:rPr>
          <w:lang w:val="en-AU"/>
        </w:rPr>
      </w:pPr>
      <w:ins w:id="22" w:author="Unknown Author" w:date="2014-10-15T22:02:00Z">
        <w:r>
          <w:rPr>
            <w:lang w:val="en-AU"/>
          </w:rPr>
          <w:t xml:space="preserve">The use of a heart rate monitor to </w:t>
        </w:r>
      </w:ins>
      <w:ins w:id="23" w:author="Unknown Author" w:date="2014-10-15T22:03:00Z">
        <w:r>
          <w:rPr>
            <w:lang w:val="en-AU"/>
          </w:rPr>
          <w:t xml:space="preserve">detect stress is </w:t>
        </w:r>
      </w:ins>
      <w:ins w:id="24" w:author="Unknown Author" w:date="2014-10-15T22:04:00Z">
        <w:r>
          <w:rPr>
            <w:lang w:val="en-AU"/>
          </w:rPr>
          <w:t xml:space="preserve">a particularly useful one, with one of the main symptoms of stress being a increase in heart rate. We must note that </w:t>
        </w:r>
      </w:ins>
      <w:ins w:id="25" w:author="Unknown Author" w:date="2014-10-15T22:05:00Z">
        <w:r>
          <w:rPr>
            <w:lang w:val="en-AU"/>
          </w:rPr>
          <w:t>the type of stress detected is of all kinds, and even beyond the scope of research. However, we must appreciate the advantages offered before us. One particular applica</w:t>
        </w:r>
      </w:ins>
      <w:ins w:id="26" w:author="Unknown Author" w:date="2014-10-15T22:06:00Z">
        <w:r>
          <w:rPr>
            <w:lang w:val="en-AU"/>
          </w:rPr>
          <w:t>tion involves sensors of minimal obstruction ***REFERENCE 1***. The sensors are used to collect data regarding a variable heart rate over time. This is statistically analyse</w:t>
        </w:r>
      </w:ins>
      <w:ins w:id="27" w:author="Unknown Author" w:date="2014-10-15T22:07:00Z">
        <w:r>
          <w:rPr>
            <w:lang w:val="en-AU"/>
          </w:rPr>
          <w:t>d to determine changes in stress levels.</w:t>
        </w:r>
      </w:ins>
    </w:p>
    <w:p>
      <w:pPr>
        <w:pStyle w:val="Normal"/>
        <w:rPr>
          <w:lang w:val="en-AU"/>
        </w:rPr>
      </w:pPr>
      <w:ins w:id="28" w:author="Unknown Author" w:date="2014-10-15T22:07:00Z">
        <w:r>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***REFERENCE 4***. Through the watching of films, stresses were incited. From here, the changes from the person's different states were matched up with the bodily activity of </w:t>
        </w:r>
      </w:ins>
      <w:ins w:id="29" w:author="Unknown Author" w:date="2014-10-15T22:07:00Z">
        <w:r>
          <w:rPr>
            <w:lang w:val="en-AU"/>
          </w:rPr>
          <w:t>the</w:t>
        </w:r>
      </w:ins>
      <w:ins w:id="30" w:author="Unknown Author" w:date="2014-10-15T22:07:00Z">
        <w:r>
          <w:rPr>
            <w:lang w:val="en-AU"/>
          </w:rPr>
          <w:t xml:space="preserve"> person. The data underwent statistical analysis, and machine learning algorithms were applied to determine stress. These, once again, produced meaningful results.</w:t>
        </w:r>
      </w:ins>
    </w:p>
    <w:p>
      <w:pPr>
        <w:pStyle w:val="Normal"/>
        <w:rPr>
          <w:lang w:val="en-AU"/>
        </w:rPr>
      </w:pPr>
      <w:ins w:id="31" w:author="Unknown Author" w:date="2014-10-15T22:10:00Z">
        <w:r>
          <w:rPr>
            <w:lang w:val="en-AU"/>
          </w:rPr>
          <w:t>Cardio-r</w:t>
        </w:r>
      </w:ins>
      <w:ins w:id="32" w:author="Unknown Author" w:date="2014-10-15T22:08:00Z">
        <w:r>
          <w:rPr>
            <w:lang w:val="en-AU"/>
          </w:rPr>
          <w:t xml:space="preserve">espiratory systems are most evident in continual physical stress in particular, such as </w:t>
        </w:r>
      </w:ins>
      <w:ins w:id="33" w:author="Unknown Author" w:date="2014-10-15T22:09:00Z">
        <w:r>
          <w:rPr>
            <w:lang w:val="en-AU"/>
          </w:rPr>
          <w:t>physical shocks from running, or simply having a bucket of ice poured over your body. However, experiments have been done to observe symptoms due to mental stress ***REFERENCE 2***. As a result, experiments  have been done so as to analyse oscillations not only in heart rate variability, but also in breathing patterns and sweating.</w:t>
        </w:r>
      </w:ins>
      <w:ins w:id="34" w:author="Unknown Author" w:date="2014-10-15T22:11:00Z">
        <w:r>
          <w:rPr>
            <w:lang w:val="en-AU"/>
          </w:rPr>
          <w:t xml:space="preserve"> This is performed in a similar manner to that as of above, and has produced </w:t>
        </w:r>
      </w:ins>
      <w:ins w:id="35" w:author="Unknown Author" w:date="2014-10-15T22:17:00Z">
        <w:r>
          <w:rPr>
            <w:lang w:val="en-AU"/>
          </w:rPr>
          <w:t xml:space="preserve">significant results </w:t>
        </w:r>
      </w:ins>
      <w:ins w:id="36" w:author="Unknown Author" w:date="2014-10-15T22:17:00Z">
        <w:r>
          <w:rPr>
            <w:lang w:val="en-AU"/>
          </w:rPr>
          <w:t>that</w:t>
        </w:r>
      </w:ins>
      <w:ins w:id="37" w:author="Unknown Author" w:date="2014-10-15T22:17:00Z">
        <w:r>
          <w:rPr>
            <w:lang w:val="en-AU"/>
          </w:rPr>
          <w:t xml:space="preserve"> are actually positive.</w:t>
        </w:r>
      </w:ins>
    </w:p>
    <w:p>
      <w:pPr>
        <w:pStyle w:val="Normal"/>
        <w:rPr>
          <w:lang w:val="en-AU"/>
        </w:rPr>
      </w:pPr>
      <w:ins w:id="38" w:author="Unknown Author" w:date="2014-10-16T00:18:00Z">
        <w:r>
          <w:rPr>
            <w:lang w:val="en-AU"/>
          </w:rPr>
          <w:t xml:space="preserve">Ideally, the developed solution would involve remote data collection. </w:t>
        </w:r>
      </w:ins>
      <w:ins w:id="39" w:author="Unknown Author" w:date="2014-10-15T23:27:00Z">
        <w:r>
          <w:rPr>
            <w:lang w:val="en-AU"/>
          </w:rPr>
          <w:t xml:space="preserve">Frameworks have been produced to detect heart rates remotely </w:t>
        </w:r>
      </w:ins>
      <w:ins w:id="40" w:author="Unknown Author" w:date="2014-10-15T23:27:00Z">
        <w:r>
          <w:rPr>
            <w:lang w:val="en-AU"/>
          </w:rPr>
          <w:t>i</w:t>
        </w:r>
      </w:ins>
      <w:ins w:id="41" w:author="Unknown Author" w:date="2014-10-15T23:27:00Z">
        <w:r>
          <w:rPr>
            <w:lang w:val="en-AU"/>
          </w:rPr>
          <w:t>.e. without physical conta</w:t>
        </w:r>
      </w:ins>
      <w:ins w:id="42" w:author="Unknown Author" w:date="2014-10-15T23:32:00Z">
        <w:r>
          <w:rPr>
            <w:lang w:val="en-AU"/>
          </w:rPr>
          <w:t>ct. This is done</w:t>
        </w:r>
      </w:ins>
      <w:ins w:id="43" w:author="Unknown Author" w:date="2014-10-16T00:16:00Z">
        <w:r>
          <w:rPr>
            <w:lang w:val="en-AU"/>
          </w:rPr>
          <w:t xml:space="preserve"> </w:t>
        </w:r>
      </w:ins>
      <w:ins w:id="44" w:author="Unknown Author" w:date="2014-10-16T00:16:00Z">
        <w:r>
          <w:rPr>
            <w:lang w:val="en-AU"/>
          </w:rPr>
          <w:t>through a number of physiological reactions associated with the heart rate ***REFERENCE 7***, such as reading the human face (an extremity of the body) using thermal infrared imaging. This produced significant results that actually determined changes between stress and a lack thereof.</w:t>
        </w:r>
      </w:ins>
    </w:p>
    <w:p>
      <w:pPr>
        <w:pStyle w:val="Normal"/>
        <w:rPr>
          <w:lang w:val="en-AU"/>
        </w:rPr>
      </w:pPr>
      <w:ins w:id="45" w:author="Unknown Author" w:date="2014-10-16T00:16:00Z">
        <w:r>
          <w:rPr>
            <w:lang w:val="en-AU"/>
          </w:rPr>
          <w:t>Data collection techniques involving speech were also studied, as this is a key factor that is proportional to the mood of a person. The product, AMMON ***REFERENCE 8***, is a library used to take in speech data and assess stress levels. The library was built for mobile phone applications.</w:t>
        </w:r>
      </w:ins>
    </w:p>
    <w:p>
      <w:pPr>
        <w:pStyle w:val="Normal"/>
        <w:rPr>
          <w:lang w:val="en-AU"/>
        </w:rPr>
      </w:pPr>
      <w:ins w:id="46" w:author="Unknown Author" w:date="2014-10-16T00:16:00Z">
        <w:r>
          <w:rPr>
            <w:lang w:val="en-AU"/>
          </w:rPr>
          <w:t xml:space="preserve">***FOR DISCUSSION***We must note that the extremity of the human body is a particularly good source of detecting changes in heart rate. This is due to the nature at which blood collects and empties at this particular point. </w:t>
        </w:r>
      </w:ins>
      <w:ins w:id="47" w:author="Unknown Author" w:date="2014-10-16T00:26:00Z">
        <w:r>
          <w:rPr>
            <w:lang w:val="en-AU"/>
          </w:rPr>
          <w:t>***TALK ABOUT SURFACE AREA BEING HIGH, so easier to see***</w:t>
        </w:r>
      </w:ins>
    </w:p>
    <w:p>
      <w:pPr>
        <w:pStyle w:val="Heading1"/>
        <w:pageBreakBefore/>
        <w:rPr>
          <w:lang w:val="en-AU"/>
        </w:rPr>
      </w:pPr>
      <w:bookmarkStart w:id="4" w:name="_Toc388872440"/>
      <w:bookmarkEnd w:id="4"/>
      <w:r>
        <w:rPr>
          <w:lang w:val="en-AU"/>
        </w:rPr>
        <w:t>Proposal</w:t>
      </w:r>
    </w:p>
    <w:p>
      <w:pPr>
        <w:pStyle w:val="Normal"/>
        <w:rPr>
          <w:lang w:val="en-AU"/>
        </w:rPr>
      </w:pPr>
      <w:r>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pPr>
        <w:pStyle w:val="Normal"/>
        <w:rPr>
          <w:lang w:val="en-AU"/>
        </w:rPr>
      </w:pPr>
      <w:r>
        <w:rPr>
          <w:lang w:val="en-AU"/>
        </w:rPr>
        <w:t>From our previous analysis, we can deduce requirements of the following:</w:t>
      </w:r>
    </w:p>
    <w:p>
      <w:pPr>
        <w:pStyle w:val="ListParagraph"/>
        <w:numPr>
          <w:ilvl w:val="0"/>
          <w:numId w:val="2"/>
        </w:numPr>
        <w:rPr>
          <w:lang w:val="en-AU"/>
        </w:rPr>
      </w:pPr>
      <w:r>
        <w:rPr>
          <w:lang w:val="en-AU"/>
        </w:rPr>
        <w:t>We are in need of a system that detects the onset of stress in a convenient manner</w:t>
      </w:r>
    </w:p>
    <w:p>
      <w:pPr>
        <w:pStyle w:val="ListParagraph"/>
        <w:numPr>
          <w:ilvl w:val="0"/>
          <w:numId w:val="2"/>
        </w:numPr>
        <w:rPr>
          <w:lang w:val="en-AU"/>
        </w:rPr>
      </w:pPr>
      <w:r>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pPr>
        <w:pStyle w:val="ListParagraph"/>
        <w:numPr>
          <w:ilvl w:val="0"/>
          <w:numId w:val="2"/>
        </w:numPr>
        <w:rPr>
          <w:lang w:val="en-AU"/>
        </w:rPr>
      </w:pPr>
      <w:r>
        <w:rPr>
          <w:lang w:val="en-AU"/>
        </w:rPr>
        <w:t>Machine learning algorithms are a key part of the project, in order to ensure accuracy for all users – there is no one size fits all, and there is always room for improvement due to the varying nature of stress responses from different users.</w:t>
      </w:r>
    </w:p>
    <w:p>
      <w:pPr>
        <w:pStyle w:val="ListParagraph"/>
        <w:numPr>
          <w:ilvl w:val="0"/>
          <w:numId w:val="2"/>
        </w:numPr>
        <w:rPr>
          <w:lang w:val="en-AU"/>
        </w:rPr>
      </w:pPr>
      <w:r>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pPr>
        <w:pStyle w:val="Normal"/>
        <w:rPr>
          <w:lang w:val="en-AU"/>
        </w:rPr>
      </w:pPr>
      <w:r>
        <w:rPr>
          <w:lang w:val="en-AU"/>
        </w:rPr>
        <w:t>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t>
      </w:r>
    </w:p>
    <w:p>
      <w:pPr>
        <w:pStyle w:val="Normal"/>
        <w:rPr>
          <w:lang w:val="en-AU"/>
        </w:rPr>
      </w:pPr>
      <w:r>
        <w:rPr>
          <w:lang w:val="en-AU"/>
        </w:rPr>
        <w:t xml:space="preserve">A mobile phone is a convenient gadget to use, with over two thirds of Australians owning a smart phone </w:t>
      </w:r>
      <w:r>
        <w:rPr/>
        <w:t>[15]</w:t>
      </w:r>
      <w:r>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r>
        <w:rPr/>
        <w:t>[1, 16, 2]</w:t>
      </w:r>
      <w:r>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w:t>
      </w:r>
      <w:r>
        <w:rPr>
          <w:rStyle w:val="FootnoteAnchor"/>
          <w:lang w:val="en-AU"/>
        </w:rPr>
        <w:footnoteReference w:id="4"/>
      </w:r>
      <w:r>
        <w:rPr>
          <w:lang w:val="en-AU"/>
        </w:rPr>
        <w:t xml:space="preserve"> and accelerometer respectively. With technological advancement and time, the project will be able to expand further and detect other stress responses, such as detecting blood pressure using only the phone’s internal hardware.</w:t>
      </w:r>
    </w:p>
    <w:p>
      <w:pPr>
        <w:pStyle w:val="Normal"/>
        <w:rPr>
          <w:lang w:val="en-AU"/>
        </w:rPr>
      </w:pPr>
      <w:r>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r>
        <w:rPr/>
        <w:t>[6]</w:t>
      </w:r>
      <w:r>
        <w:rPr>
          <w:lang w:val="en-AU"/>
        </w:rPr>
        <w:t xml:space="preserve">, or random forest decision tree, as discussed in </w:t>
      </w:r>
      <w:r>
        <w:rPr/>
        <w:t>[17]</w:t>
      </w:r>
      <w:r>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pPr>
        <w:pStyle w:val="Normal"/>
        <w:rPr>
          <w:lang w:val="en-AU"/>
        </w:rPr>
      </w:pPr>
      <w:r>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r>
        <w:rPr/>
        <w:t>[17]</w:t>
      </w:r>
      <w:r>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pPr>
        <w:pStyle w:val="Normal"/>
        <w:rPr>
          <w:lang w:val="en-AU"/>
        </w:rPr>
      </w:pPr>
      <w:r>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pPr>
        <w:pStyle w:val="Normal"/>
        <w:rPr>
          <w:lang w:val="en-AU"/>
        </w:rPr>
      </w:pPr>
      <w:r>
        <w:rPr>
          <w:lang w:val="en-AU"/>
        </w:rPr>
        <w:t>With the progression that stands as is, as well as a partial proof of concept that has been developed, we now have the following to consider over our time period of Tuesday May 27</w:t>
      </w:r>
      <w:r>
        <w:rPr>
          <w:vertAlign w:val="superscript"/>
          <w:lang w:val="en-AU"/>
        </w:rPr>
        <w:t>th</w:t>
      </w:r>
      <w:r>
        <w:rPr>
          <w:lang w:val="en-AU"/>
        </w:rPr>
        <w:t xml:space="preserve"> 2014 – Friday 3</w:t>
      </w:r>
      <w:r>
        <w:rPr>
          <w:vertAlign w:val="superscript"/>
          <w:lang w:val="en-AU"/>
        </w:rPr>
        <w:t>rd</w:t>
      </w:r>
      <w:r>
        <w:rPr>
          <w:lang w:val="en-AU"/>
        </w:rPr>
        <w:t xml:space="preserve"> October 2014, which is described in Figures 2 and 3.</w:t>
      </w:r>
    </w:p>
    <w:p>
      <w:pPr>
        <w:pStyle w:val="Normal"/>
        <w:rPr/>
      </w:pPr>
      <w:r>
        <w:rPr/>
        <w:drawing>
          <wp:inline distT="0" distB="0" distL="0" distR="0">
            <wp:extent cx="5943600" cy="67259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6725920"/>
                    </a:xfrm>
                    <a:prstGeom prst="rect">
                      <a:avLst/>
                    </a:prstGeom>
                    <a:noFill/>
                    <a:ln w="9525">
                      <a:noFill/>
                      <a:miter lim="800000"/>
                      <a:headEnd/>
                      <a:tailEnd/>
                    </a:ln>
                  </pic:spPr>
                </pic:pic>
              </a:graphicData>
            </a:graphic>
          </wp:inline>
        </w:drawing>
      </w:r>
    </w:p>
    <w:p>
      <w:pPr>
        <w:sectPr>
          <w:headerReference w:type="default" r:id="rId4"/>
          <w:footerReference w:type="default" r:id="rId5"/>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294965247"/>
        </w:sectPr>
        <w:pStyle w:val="Caption1"/>
        <w:jc w:val="center"/>
        <w:rPr>
          <w:color w:val="00000A"/>
        </w:rPr>
      </w:pPr>
      <w:r>
        <w:rPr>
          <w:color w:val="00000A"/>
        </w:rPr>
        <w:t xml:space="preserve">Figure </w:t>
      </w:r>
      <w:r>
        <w:rPr>
          <w:color w:val="00000A"/>
        </w:rPr>
        <w:fldChar w:fldCharType="begin"/>
      </w:r>
      <w:r>
        <w:instrText> SEQ "Figure" \*Arabic </w:instrText>
      </w:r>
      <w:r>
        <w:fldChar w:fldCharType="separate"/>
      </w:r>
      <w:r>
        <w:t>2</w:t>
      </w:r>
      <w:r>
        <w:fldChar w:fldCharType="end"/>
      </w:r>
      <w:r>
        <w:rPr>
          <w:color w:val="00000A"/>
        </w:rPr>
        <w:t>-A: Planning until preliminary demonstration</w:t>
      </w:r>
    </w:p>
    <w:p>
      <w:pPr>
        <w:pStyle w:val="Normal"/>
        <w:keepNext/>
        <w:rPr/>
      </w:pPr>
      <w:r>
        <w:rPr/>
        <w:drawing>
          <wp:inline distT="0" distB="0" distL="0" distR="0">
            <wp:extent cx="8229600" cy="37585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8229600" cy="3758565"/>
                    </a:xfrm>
                    <a:prstGeom prst="rect">
                      <a:avLst/>
                    </a:prstGeom>
                    <a:noFill/>
                    <a:ln w="9525">
                      <a:noFill/>
                      <a:miter lim="800000"/>
                      <a:headEnd/>
                      <a:tailEnd/>
                    </a:ln>
                  </pic:spPr>
                </pic:pic>
              </a:graphicData>
            </a:graphic>
          </wp:inline>
        </w:drawing>
      </w:r>
    </w:p>
    <w:p>
      <w:pPr>
        <w:sectPr>
          <w:headerReference w:type="default" r:id="rId7"/>
          <w:footerReference w:type="default" r:id="rId8"/>
          <w:footnotePr>
            <w:numFmt w:val="decimal"/>
          </w:footnotePr>
          <w:type w:val="nextPage"/>
          <w:pgSz w:orient="landscape" w:w="15840" w:h="12240"/>
          <w:pgMar w:left="1440" w:right="1440" w:header="720" w:top="1440" w:footer="720" w:bottom="1440" w:gutter="0"/>
          <w:pgNumType w:fmt="decimal"/>
          <w:formProt w:val="false"/>
          <w:textDirection w:val="lrTb"/>
          <w:docGrid w:type="default" w:linePitch="360" w:charSpace="4294965247"/>
        </w:sectPr>
        <w:pStyle w:val="Caption1"/>
        <w:jc w:val="center"/>
        <w:rPr>
          <w:color w:val="00000A"/>
        </w:rPr>
      </w:pPr>
      <w:r>
        <w:rPr>
          <w:color w:val="00000A"/>
        </w:rPr>
        <w:t xml:space="preserve">Figure </w:t>
      </w:r>
      <w:r>
        <w:rPr>
          <w:color w:val="00000A"/>
        </w:rPr>
        <w:fldChar w:fldCharType="begin"/>
      </w:r>
      <w:r>
        <w:instrText> SEQ "Figure" \*Arabic </w:instrText>
      </w:r>
      <w:r>
        <w:fldChar w:fldCharType="separate"/>
      </w:r>
      <w:r>
        <w:t>3</w:t>
      </w:r>
      <w:r>
        <w:fldChar w:fldCharType="end"/>
      </w:r>
      <w:r>
        <w:rPr>
          <w:color w:val="00000A"/>
        </w:rPr>
        <w:t>: GANTT chart representation of plan, as per Figure 2</w:t>
      </w:r>
    </w:p>
    <w:p>
      <w:pPr>
        <w:pStyle w:val="Heading2"/>
        <w:rPr/>
      </w:pPr>
      <w:bookmarkStart w:id="5" w:name="_Toc388872441"/>
      <w:bookmarkEnd w:id="5"/>
      <w:r>
        <w:rPr/>
        <w:t>Breakdown</w:t>
      </w:r>
    </w:p>
    <w:p>
      <w:pPr>
        <w:pStyle w:val="Normal"/>
        <w:rPr>
          <w:lang w:val="en-AU"/>
        </w:rPr>
      </w:pPr>
      <w:r>
        <w:rPr>
          <w:lang w:val="en-AU"/>
        </w:rPr>
        <w:t>The aim of this section is to justify the necessity for the breakdown of our project.</w:t>
      </w:r>
    </w:p>
    <w:p>
      <w:pPr>
        <w:pStyle w:val="Normal"/>
        <w:rPr>
          <w:lang w:val="en-AU"/>
        </w:rPr>
      </w:pPr>
      <w:r>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pPr>
        <w:pStyle w:val="Normal"/>
        <w:rPr>
          <w:lang w:val="en-AU"/>
        </w:rPr>
      </w:pPr>
      <w:r>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pPr>
        <w:pStyle w:val="Normal"/>
        <w:rPr>
          <w:lang w:val="en-AU"/>
        </w:rPr>
      </w:pPr>
      <w:r>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pPr>
        <w:pStyle w:val="Normal"/>
        <w:rPr>
          <w:lang w:val="en-AU"/>
        </w:rPr>
      </w:pPr>
      <w:r>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pPr>
        <w:pStyle w:val="Normal"/>
        <w:rPr>
          <w:lang w:val="en-AU"/>
        </w:rPr>
      </w:pPr>
      <w:r>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pPr>
        <w:pStyle w:val="Normal"/>
        <w:rPr>
          <w:lang w:val="en-AU"/>
        </w:rPr>
      </w:pPr>
      <w:r>
        <w:rPr>
          <w:lang w:val="en-AU"/>
        </w:rPr>
        <w: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t>
      </w:r>
    </w:p>
    <w:p>
      <w:pPr>
        <w:pStyle w:val="Normal"/>
        <w:rPr>
          <w:lang w:val="en-AU"/>
        </w:rPr>
      </w:pPr>
      <w:r>
        <w:rPr>
          <w:lang w:val="en-AU"/>
        </w:rPr>
        <w:t>We then re-collect the data through having a final testing session with the same sources, as well as other people. This will end our collection of data for evaluation, and the information will be summarised.</w:t>
      </w:r>
    </w:p>
    <w:p>
      <w:pPr>
        <w:pStyle w:val="Normal"/>
        <w:rPr>
          <w:lang w:val="en-AU"/>
        </w:rPr>
      </w:pPr>
      <w:r>
        <w:rPr>
          <w:lang w:val="en-AU"/>
        </w:rPr>
      </w:r>
    </w:p>
    <w:p>
      <w:pPr>
        <w:pStyle w:val="Normal"/>
        <w:pageBreakBefore/>
        <w:rPr>
          <w:color w:val="FF0000"/>
          <w:lang w:val="en-AU"/>
        </w:rPr>
      </w:pPr>
      <w:ins w:id="48" w:author="Veerakumar" w:date="2014-10-14T00:08:00Z">
        <w:r>
          <w:rPr>
            <w:color w:val="FF0000"/>
            <w:lang w:val="en-AU"/>
          </w:rPr>
          <w:t>TODO:</w:t>
        </w:r>
      </w:ins>
    </w:p>
    <w:p>
      <w:pPr>
        <w:pStyle w:val="Normal"/>
        <w:rPr>
          <w:lang w:val="en-AU"/>
        </w:rPr>
      </w:pPr>
      <w:ins w:id="49" w:author="Veerakumar" w:date="2014-10-14T00:45:00Z">
        <w:r>
          <w:rPr>
            <w:lang w:val="en-AU"/>
          </w:rPr>
          <w:t>How to start:</w:t>
        </w:r>
      </w:ins>
    </w:p>
    <w:p>
      <w:pPr>
        <w:pStyle w:val="ListParagraph"/>
        <w:numPr>
          <w:ilvl w:val="0"/>
          <w:numId w:val="3"/>
        </w:numPr>
        <w:ind w:left="709" w:right="0" w:hanging="360"/>
        <w:rPr>
          <w:lang w:val="en-AU"/>
        </w:rPr>
      </w:pPr>
      <w:ins w:id="50" w:author="Veerakumar" w:date="2014-10-14T00:45:00Z">
        <w:r>
          <w:rPr>
            <w:lang w:val="en-AU"/>
          </w:rPr>
          <w:t>Write down all the questions Mahbub and Salil would ask</w:t>
        </w:r>
      </w:ins>
    </w:p>
    <w:p>
      <w:pPr>
        <w:pStyle w:val="ListParagraph"/>
        <w:numPr>
          <w:ilvl w:val="0"/>
          <w:numId w:val="3"/>
        </w:numPr>
        <w:ind w:left="709" w:right="0" w:hanging="360"/>
        <w:rPr>
          <w:lang w:val="en-AU"/>
        </w:rPr>
      </w:pPr>
      <w:ins w:id="51" w:author="Veerakumar" w:date="2014-10-14T00:45:00Z">
        <w:r>
          <w:rPr>
            <w:lang w:val="en-AU"/>
          </w:rPr>
          <w:t>Address questions appropriately</w:t>
        </w:r>
      </w:ins>
    </w:p>
    <w:p>
      <w:pPr>
        <w:pStyle w:val="ListParagraph"/>
        <w:numPr>
          <w:ilvl w:val="0"/>
          <w:numId w:val="3"/>
        </w:numPr>
        <w:ind w:left="709" w:right="0" w:hanging="360"/>
        <w:rPr>
          <w:lang w:val="en-AU"/>
        </w:rPr>
      </w:pPr>
      <w:ins w:id="52" w:author="Veerakumar" w:date="2014-10-14T00:45:00Z">
        <w:r>
          <w:rPr>
            <w:lang w:val="en-AU"/>
          </w:rPr>
          <w:t>Total pages = 1</w:t>
        </w:r>
      </w:ins>
      <w:ins w:id="53" w:author="Veerakumar" w:date="2014-10-14T00:46:00Z">
        <w:r>
          <w:rPr>
            <w:lang w:val="en-AU"/>
          </w:rPr>
          <w:t>3</w:t>
        </w:r>
      </w:ins>
      <w:ins w:id="54" w:author="Veerakumar" w:date="2014-10-14T00:45:00Z">
        <w:r>
          <w:rPr>
            <w:lang w:val="en-AU"/>
          </w:rPr>
          <w:t xml:space="preserve"> + </w:t>
        </w:r>
      </w:ins>
      <w:ins w:id="55" w:author="Veerakumar" w:date="2014-10-14T00:46:00Z">
        <w:r>
          <w:rPr>
            <w:lang w:val="en-AU"/>
          </w:rPr>
          <w:t>11 + 15 + 10 + 2 + 10 + 5 = 68</w:t>
          <w:br/>
        </w:r>
      </w:ins>
      <w:ins w:id="56" w:author="Veerakumar" w:date="2014-10-14T00:47:00Z">
        <w:r>
          <w:rPr>
            <w:lang w:val="en-AU"/>
          </w:rPr>
          <w:t>T</w:t>
        </w:r>
      </w:ins>
      <w:ins w:id="57" w:author="Veerakumar" w:date="2014-10-14T00:46:00Z">
        <w:bookmarkStart w:id="6" w:name="_GoBack"/>
        <w:bookmarkEnd w:id="6"/>
        <w:r>
          <w:rPr>
            <w:lang w:val="en-AU"/>
          </w:rPr>
          <w:t xml:space="preserve">otal pages to write = </w:t>
        </w:r>
      </w:ins>
      <w:ins w:id="58" w:author="Veerakumar" w:date="2014-10-14T00:47:00Z">
        <w:r>
          <w:rPr>
            <w:lang w:val="en-AU"/>
          </w:rPr>
          <w:t>11 + 15 + 10 + 2 + 10 + 5 = 55</w:t>
        </w:r>
      </w:ins>
    </w:p>
    <w:p>
      <w:pPr>
        <w:pStyle w:val="Normal"/>
        <w:rPr>
          <w:lang w:val="en-AU"/>
        </w:rPr>
      </w:pPr>
      <w:ins w:id="59" w:author="Veerakumar" w:date="2014-10-14T00:45:00Z">
        <w:r>
          <w:rPr>
            <w:lang w:val="en-AU"/>
          </w:rPr>
          <w:t>What to do:</w:t>
        </w:r>
      </w:ins>
    </w:p>
    <w:p>
      <w:pPr>
        <w:pStyle w:val="ListParagraph"/>
        <w:numPr>
          <w:ilvl w:val="0"/>
          <w:numId w:val="3"/>
        </w:numPr>
        <w:ind w:left="709" w:right="0" w:hanging="360"/>
        <w:rPr>
          <w:lang w:val="en-AU"/>
        </w:rPr>
      </w:pPr>
      <w:ins w:id="60" w:author="Veerakumar" w:date="2014-10-14T00:09:00Z">
        <w:r>
          <w:rPr>
            <w:lang w:val="en-AU"/>
          </w:rPr>
          <w:t>Proccesses and logic</w:t>
        </w:r>
      </w:ins>
      <w:ins w:id="61" w:author="Veerakumar" w:date="2014-10-14T00:29:00Z">
        <w:r>
          <w:rPr>
            <w:lang w:val="en-AU"/>
          </w:rPr>
          <w:t xml:space="preserve"> – </w:t>
        </w:r>
      </w:ins>
      <w:ins w:id="62" w:author="Veerakumar" w:date="2014-10-14T00:39:00Z">
        <w:r>
          <w:rPr>
            <w:lang w:val="en-AU"/>
          </w:rPr>
          <w:t>15</w:t>
        </w:r>
      </w:ins>
      <w:ins w:id="63" w:author="Veerakumar" w:date="2014-10-14T00:38:00Z">
        <w:r>
          <w:rPr>
            <w:lang w:val="en-AU"/>
          </w:rPr>
          <w:t xml:space="preserve"> pages (</w:t>
        </w:r>
      </w:ins>
      <w:ins w:id="64" w:author="Veerakumar" w:date="2014-10-14T00:40:00Z">
        <w:r>
          <w:rPr>
            <w:lang w:val="en-AU"/>
          </w:rPr>
          <w:t>1.5</w:t>
        </w:r>
      </w:ins>
      <w:ins w:id="65" w:author="Veerakumar" w:date="2014-10-14T00:29:00Z">
        <w:r>
          <w:rPr>
            <w:lang w:val="en-AU"/>
          </w:rPr>
          <w:t xml:space="preserve"> pages each</w:t>
        </w:r>
      </w:ins>
      <w:ins w:id="66" w:author="Veerakumar" w:date="2014-10-14T00:38:00Z">
        <w:r>
          <w:rPr>
            <w:lang w:val="en-AU"/>
          </w:rPr>
          <w:t xml:space="preserve"> point)</w:t>
        </w:r>
      </w:ins>
    </w:p>
    <w:p>
      <w:pPr>
        <w:pStyle w:val="ListParagraph"/>
        <w:numPr>
          <w:ilvl w:val="1"/>
          <w:numId w:val="3"/>
        </w:numPr>
        <w:ind w:left="1134" w:right="0" w:hanging="360"/>
        <w:rPr>
          <w:lang w:val="en-AU"/>
        </w:rPr>
      </w:pPr>
      <w:ins w:id="67" w:author="Veerakumar" w:date="2014-10-14T00:25:00Z">
        <w:r>
          <w:rPr>
            <w:lang w:val="en-AU"/>
          </w:rPr>
          <w:t>Gather data</w:t>
        </w:r>
      </w:ins>
    </w:p>
    <w:p>
      <w:pPr>
        <w:pStyle w:val="ListParagraph"/>
        <w:numPr>
          <w:ilvl w:val="1"/>
          <w:numId w:val="3"/>
        </w:numPr>
        <w:ind w:left="1134" w:right="0" w:hanging="360"/>
        <w:rPr>
          <w:lang w:val="en-AU"/>
        </w:rPr>
      </w:pPr>
      <w:ins w:id="68" w:author="Veerakumar" w:date="2014-10-14T00:25:00Z">
        <w:r>
          <w:rPr>
            <w:lang w:val="en-AU"/>
          </w:rPr>
          <w:t>Manual inferences from data</w:t>
        </w:r>
      </w:ins>
    </w:p>
    <w:p>
      <w:pPr>
        <w:pStyle w:val="ListParagraph"/>
        <w:numPr>
          <w:ilvl w:val="1"/>
          <w:numId w:val="3"/>
        </w:numPr>
        <w:ind w:left="1134" w:right="0" w:hanging="360"/>
        <w:rPr>
          <w:lang w:val="en-AU"/>
        </w:rPr>
      </w:pPr>
      <w:ins w:id="69" w:author="Veerakumar" w:date="2014-10-14T00:26:00Z">
        <w:r>
          <w:rPr>
            <w:lang w:val="en-AU"/>
          </w:rPr>
          <w:t>An understanding, to ourselves, what the data means</w:t>
        </w:r>
      </w:ins>
    </w:p>
    <w:p>
      <w:pPr>
        <w:pStyle w:val="ListParagraph"/>
        <w:numPr>
          <w:ilvl w:val="1"/>
          <w:numId w:val="3"/>
        </w:numPr>
        <w:ind w:left="1134" w:right="0" w:hanging="360"/>
        <w:rPr>
          <w:lang w:val="en-AU"/>
        </w:rPr>
      </w:pPr>
      <w:ins w:id="70" w:author="Veerakumar" w:date="2014-10-14T00:26:00Z">
        <w:r>
          <w:rPr>
            <w:lang w:val="en-AU"/>
          </w:rPr>
          <w:t>Machine learning algorithm research</w:t>
        </w:r>
      </w:ins>
    </w:p>
    <w:p>
      <w:pPr>
        <w:pStyle w:val="ListParagraph"/>
        <w:numPr>
          <w:ilvl w:val="1"/>
          <w:numId w:val="3"/>
        </w:numPr>
        <w:ind w:left="1134" w:right="0" w:hanging="360"/>
        <w:rPr>
          <w:lang w:val="en-AU"/>
        </w:rPr>
      </w:pPr>
      <w:ins w:id="71" w:author="Veerakumar" w:date="2014-10-14T00:26:00Z">
        <w:r>
          <w:rPr>
            <w:lang w:val="en-AU"/>
          </w:rPr>
          <w:t>MLA implemented</w:t>
        </w:r>
      </w:ins>
    </w:p>
    <w:p>
      <w:pPr>
        <w:pStyle w:val="ListParagraph"/>
        <w:numPr>
          <w:ilvl w:val="1"/>
          <w:numId w:val="3"/>
        </w:numPr>
        <w:ind w:left="1134" w:right="0" w:hanging="360"/>
        <w:rPr>
          <w:lang w:val="en-AU"/>
        </w:rPr>
      </w:pPr>
      <w:ins w:id="72" w:author="Veerakumar" w:date="2014-10-14T00:26:00Z">
        <w:r>
          <w:rPr>
            <w:lang w:val="en-AU"/>
          </w:rPr>
          <w:t>Check for errors</w:t>
          <w:br/>
          <w:t>Upon checking for errors then:</w:t>
        </w:r>
      </w:ins>
    </w:p>
    <w:p>
      <w:pPr>
        <w:pStyle w:val="ListParagraph"/>
        <w:numPr>
          <w:ilvl w:val="1"/>
          <w:numId w:val="3"/>
        </w:numPr>
        <w:ind w:left="1134" w:right="0" w:hanging="360"/>
        <w:rPr>
          <w:lang w:val="en-AU"/>
        </w:rPr>
      </w:pPr>
      <w:ins w:id="73" w:author="Veerakumar" w:date="2014-10-14T00:26:00Z">
        <w:r>
          <w:rPr>
            <w:lang w:val="en-AU"/>
          </w:rPr>
          <w:t>Threshold data implemented</w:t>
        </w:r>
      </w:ins>
    </w:p>
    <w:p>
      <w:pPr>
        <w:pStyle w:val="ListParagraph"/>
        <w:numPr>
          <w:ilvl w:val="1"/>
          <w:numId w:val="3"/>
        </w:numPr>
        <w:ind w:left="1134" w:right="0" w:hanging="360"/>
        <w:rPr>
          <w:lang w:val="en-AU"/>
        </w:rPr>
      </w:pPr>
      <w:ins w:id="74" w:author="Veerakumar" w:date="2014-10-14T00:29:00Z">
        <w:r>
          <w:rPr>
            <w:lang w:val="en-AU"/>
          </w:rPr>
          <w:t>Testing procedure</w:t>
        </w:r>
      </w:ins>
    </w:p>
    <w:p>
      <w:pPr>
        <w:pStyle w:val="ListParagraph"/>
        <w:numPr>
          <w:ilvl w:val="1"/>
          <w:numId w:val="3"/>
        </w:numPr>
        <w:ind w:left="1134" w:right="0" w:hanging="360"/>
        <w:rPr>
          <w:lang w:val="en-AU"/>
        </w:rPr>
      </w:pPr>
      <w:ins w:id="75" w:author="Veerakumar" w:date="2014-10-14T00:29:00Z">
        <w:r>
          <w:rPr>
            <w:lang w:val="en-AU"/>
          </w:rPr>
          <w:t>Evaluation procedure</w:t>
        </w:r>
      </w:ins>
    </w:p>
    <w:p>
      <w:pPr>
        <w:pStyle w:val="ListParagraph"/>
        <w:numPr>
          <w:ilvl w:val="0"/>
          <w:numId w:val="3"/>
        </w:numPr>
        <w:ind w:left="709" w:right="0" w:hanging="360"/>
        <w:rPr>
          <w:lang w:val="en-AU"/>
        </w:rPr>
      </w:pPr>
      <w:ins w:id="76" w:author="Veerakumar" w:date="2014-10-14T00:08:00Z">
        <w:r>
          <w:rPr>
            <w:lang w:val="en-AU"/>
          </w:rPr>
          <w:t>Design</w:t>
        </w:r>
      </w:ins>
      <w:ins w:id="77" w:author="Veerakumar" w:date="2014-10-14T00:38:00Z">
        <w:r>
          <w:rPr>
            <w:lang w:val="en-AU"/>
          </w:rPr>
          <w:t xml:space="preserve"> (10 pages)</w:t>
        </w:r>
      </w:ins>
    </w:p>
    <w:p>
      <w:pPr>
        <w:pStyle w:val="ListParagraph"/>
        <w:numPr>
          <w:ilvl w:val="1"/>
          <w:numId w:val="3"/>
        </w:numPr>
        <w:ind w:left="1134" w:right="0" w:hanging="360"/>
        <w:rPr>
          <w:lang w:val="en-AU"/>
        </w:rPr>
      </w:pPr>
      <w:ins w:id="78" w:author="Veerakumar" w:date="2014-10-14T00:33:00Z">
        <w:r>
          <w:rPr>
            <w:lang w:val="en-AU"/>
          </w:rPr>
          <w:t>Intro: s</w:t>
        </w:r>
      </w:ins>
      <w:ins w:id="79" w:author="Veerakumar" w:date="2014-10-14T00:25:00Z">
        <w:r>
          <w:rPr>
            <w:lang w:val="en-AU"/>
          </w:rPr>
          <w:t>tructure of implementation</w:t>
        </w:r>
      </w:ins>
    </w:p>
    <w:p>
      <w:pPr>
        <w:pStyle w:val="ListParagraph"/>
        <w:numPr>
          <w:ilvl w:val="1"/>
          <w:numId w:val="3"/>
        </w:numPr>
        <w:ind w:left="1134" w:right="0" w:hanging="360"/>
        <w:rPr>
          <w:lang w:val="en-AU"/>
        </w:rPr>
      </w:pPr>
      <w:ins w:id="80" w:author="Veerakumar" w:date="2014-10-14T00:25:00Z">
        <w:r>
          <w:rPr>
            <w:lang w:val="en-AU"/>
          </w:rPr>
          <w:t>Describe code, essentially</w:t>
        </w:r>
      </w:ins>
    </w:p>
    <w:p>
      <w:pPr>
        <w:pStyle w:val="ListParagraph"/>
        <w:numPr>
          <w:ilvl w:val="1"/>
          <w:numId w:val="3"/>
        </w:numPr>
        <w:ind w:left="1134" w:right="0" w:hanging="360"/>
        <w:rPr>
          <w:lang w:val="en-AU"/>
        </w:rPr>
      </w:pPr>
      <w:ins w:id="81" w:author="Veerakumar" w:date="2014-10-14T00:33:00Z">
        <w:r>
          <w:rPr>
            <w:lang w:val="en-AU"/>
          </w:rPr>
          <w:t>Justify how each part is broken up</w:t>
        </w:r>
      </w:ins>
    </w:p>
    <w:p>
      <w:pPr>
        <w:pStyle w:val="ListParagraph"/>
        <w:numPr>
          <w:ilvl w:val="1"/>
          <w:numId w:val="3"/>
        </w:numPr>
        <w:ind w:left="1134" w:right="0" w:hanging="360"/>
        <w:rPr>
          <w:lang w:val="en-AU"/>
        </w:rPr>
      </w:pPr>
      <w:ins w:id="82" w:author="Veerakumar" w:date="2014-10-14T00:33:00Z">
        <w:r>
          <w:rPr>
            <w:lang w:val="en-AU"/>
          </w:rPr>
          <w:t>Justify how each researched part applied to this particular section of the code</w:t>
        </w:r>
      </w:ins>
    </w:p>
    <w:p>
      <w:pPr>
        <w:pStyle w:val="ListParagraph"/>
        <w:numPr>
          <w:ilvl w:val="1"/>
          <w:numId w:val="3"/>
        </w:numPr>
        <w:ind w:left="1134" w:right="0" w:hanging="360"/>
        <w:rPr>
          <w:lang w:val="en-AU"/>
        </w:rPr>
      </w:pPr>
      <w:ins w:id="83" w:author="Veerakumar" w:date="2014-10-14T00:33:00Z">
        <w:r>
          <w:rPr>
            <w:lang w:val="en-AU"/>
          </w:rPr>
          <w:t>Write about it in the order it was written in e.g. thresholds come last</w:t>
        </w:r>
      </w:ins>
    </w:p>
    <w:p>
      <w:pPr>
        <w:pStyle w:val="ListParagraph"/>
        <w:numPr>
          <w:ilvl w:val="1"/>
          <w:numId w:val="3"/>
        </w:numPr>
        <w:ind w:left="1134" w:right="0" w:hanging="360"/>
        <w:rPr>
          <w:lang w:val="en-AU"/>
        </w:rPr>
      </w:pPr>
      <w:ins w:id="84" w:author="Veerakumar" w:date="2014-10-14T00:39:00Z">
        <w:r>
          <w:rPr>
            <w:lang w:val="en-AU"/>
          </w:rPr>
          <w:t>Conclude by saying that it is a stable robust program with slight aesthetic tweaks</w:t>
        </w:r>
      </w:ins>
    </w:p>
    <w:p>
      <w:pPr>
        <w:pStyle w:val="ListParagraph"/>
        <w:numPr>
          <w:ilvl w:val="0"/>
          <w:numId w:val="3"/>
        </w:numPr>
        <w:ind w:left="709" w:right="0" w:hanging="360"/>
        <w:rPr>
          <w:lang w:val="en-AU"/>
        </w:rPr>
      </w:pPr>
      <w:ins w:id="85" w:author="Veerakumar" w:date="2014-10-14T00:24:00Z">
        <w:r>
          <w:rPr>
            <w:lang w:val="en-AU"/>
          </w:rPr>
          <w:t>Results</w:t>
        </w:r>
      </w:ins>
      <w:ins w:id="86" w:author="Veerakumar" w:date="2014-10-14T00:38:00Z">
        <w:r>
          <w:rPr>
            <w:lang w:val="en-AU"/>
          </w:rPr>
          <w:t xml:space="preserve"> (2 pages)</w:t>
        </w:r>
      </w:ins>
    </w:p>
    <w:p>
      <w:pPr>
        <w:pStyle w:val="ListParagraph"/>
        <w:numPr>
          <w:ilvl w:val="0"/>
          <w:numId w:val="3"/>
        </w:numPr>
        <w:ind w:left="709" w:right="0" w:hanging="360"/>
        <w:rPr>
          <w:lang w:val="en-AU"/>
        </w:rPr>
      </w:pPr>
      <w:ins w:id="87" w:author="Veerakumar" w:date="2014-10-14T00:37:00Z">
        <w:r>
          <w:rPr>
            <w:lang w:val="en-AU"/>
          </w:rPr>
          <w:t>Evaluation:</w:t>
        </w:r>
      </w:ins>
      <w:ins w:id="88" w:author="Veerakumar" w:date="2014-10-14T00:38:00Z">
        <w:r>
          <w:rPr>
            <w:lang w:val="en-AU"/>
          </w:rPr>
          <w:t xml:space="preserve"> (</w:t>
        </w:r>
      </w:ins>
      <w:ins w:id="89" w:author="Veerakumar" w:date="2014-10-14T00:40:00Z">
        <w:r>
          <w:rPr>
            <w:lang w:val="en-AU"/>
          </w:rPr>
          <w:t>10</w:t>
        </w:r>
      </w:ins>
      <w:ins w:id="90" w:author="Veerakumar" w:date="2014-10-14T00:38:00Z">
        <w:r>
          <w:rPr>
            <w:lang w:val="en-AU"/>
          </w:rPr>
          <w:t xml:space="preserve"> pages)</w:t>
        </w:r>
      </w:ins>
    </w:p>
    <w:p>
      <w:pPr>
        <w:pStyle w:val="ListParagraph"/>
        <w:numPr>
          <w:ilvl w:val="1"/>
          <w:numId w:val="3"/>
        </w:numPr>
        <w:ind w:left="1134" w:right="0" w:hanging="360"/>
        <w:rPr>
          <w:lang w:val="en-AU"/>
        </w:rPr>
      </w:pPr>
      <w:ins w:id="91" w:author="Veerakumar" w:date="2014-10-14T00:37:00Z">
        <w:r>
          <w:rPr>
            <w:lang w:val="en-AU"/>
          </w:rPr>
          <w:t>Compare to current state-of-the-art</w:t>
        </w:r>
      </w:ins>
    </w:p>
    <w:p>
      <w:pPr>
        <w:pStyle w:val="ListParagraph"/>
        <w:numPr>
          <w:ilvl w:val="1"/>
          <w:numId w:val="3"/>
        </w:numPr>
        <w:ind w:left="1134" w:right="0" w:hanging="360"/>
        <w:rPr>
          <w:lang w:val="en-AU"/>
        </w:rPr>
      </w:pPr>
      <w:ins w:id="92" w:author="Veerakumar" w:date="2014-10-14T00:37:00Z">
        <w:r>
          <w:rPr>
            <w:lang w:val="en-AU"/>
          </w:rPr>
          <w:t>Discuss why even though results aren’t better, they are still pretty good</w:t>
        </w:r>
      </w:ins>
    </w:p>
    <w:p>
      <w:pPr>
        <w:pStyle w:val="ListParagraph"/>
        <w:numPr>
          <w:ilvl w:val="0"/>
          <w:numId w:val="3"/>
        </w:numPr>
        <w:ind w:left="709" w:right="0" w:hanging="360"/>
        <w:rPr>
          <w:lang w:val="en-AU"/>
        </w:rPr>
      </w:pPr>
      <w:ins w:id="93" w:author="Veerakumar" w:date="2014-10-14T00:40:00Z">
        <w:r>
          <w:rPr>
            <w:lang w:val="en-AU"/>
          </w:rPr>
          <w:t>Conclusion, and w</w:t>
        </w:r>
      </w:ins>
      <w:ins w:id="94" w:author="Veerakumar" w:date="2014-10-14T00:38:00Z">
        <w:r>
          <w:rPr>
            <w:lang w:val="en-AU"/>
          </w:rPr>
          <w:t>hat to do from here: 5 pages</w:t>
        </w:r>
      </w:ins>
    </w:p>
    <w:p>
      <w:pPr>
        <w:pStyle w:val="ListParagraph"/>
        <w:ind w:left="0" w:right="0" w:hanging="0"/>
        <w:rPr>
          <w:lang w:val="en-AU"/>
        </w:rPr>
      </w:pPr>
      <w:r>
        <w:rPr>
          <w:lang w:val="en-AU"/>
        </w:rPr>
      </w:r>
    </w:p>
    <w:p>
      <w:pPr>
        <w:pStyle w:val="Heading1"/>
        <w:pageBreakBefore/>
        <w:rPr>
          <w:lang w:val="en-AU"/>
        </w:rPr>
      </w:pPr>
      <w:bookmarkStart w:id="7" w:name="_Toc388872442"/>
      <w:bookmarkEnd w:id="7"/>
      <w:r>
        <w:rPr>
          <w:lang w:val="en-AU"/>
        </w:rPr>
        <w:t>Bibliography</w:t>
      </w:r>
    </w:p>
    <w:p>
      <w:pPr>
        <w:pStyle w:val="Normal"/>
        <w:rPr>
          <w:rFonts w:ascii="Calibri" w:hAnsi="Calibri"/>
        </w:rPr>
      </w:pPr>
      <w:r>
        <w:rPr>
          <w:rFonts w:ascii="Calibri" w:hAnsi="Calibri"/>
        </w:rPr>
      </w:r>
    </w:p>
    <w:tbl>
      <w:tblPr>
        <w:tblW w:w="9360"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437"/>
        <w:gridCol w:w="8922"/>
      </w:tblGrid>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 </w:t>
            </w:r>
          </w:p>
        </w:tc>
        <w:tc>
          <w:tcPr>
            <w:tcW w:w="8922" w:type="dxa"/>
            <w:tcBorders>
              <w:top w:val="nil"/>
              <w:left w:val="nil"/>
              <w:bottom w:val="nil"/>
              <w:insideH w:val="nil"/>
              <w:right w:val="nil"/>
              <w:insideV w:val="nil"/>
            </w:tcBorders>
            <w:shd w:fill="auto" w:val="clear"/>
          </w:tcPr>
          <w:p>
            <w:pPr>
              <w:pStyle w:val="Bibliography"/>
              <w:rPr/>
            </w:pPr>
            <w:r>
              <w:rPr/>
              <w:t xml:space="preserve">N. R. Carlson, Physiology of Behavior, Amherst, USA: Pearson, 2007. </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[2] </w:t>
            </w:r>
          </w:p>
        </w:tc>
        <w:tc>
          <w:tcPr>
            <w:tcW w:w="8922" w:type="dxa"/>
            <w:tcBorders>
              <w:top w:val="nil"/>
              <w:left w:val="nil"/>
              <w:bottom w:val="nil"/>
              <w:insideH w:val="nil"/>
              <w:right w:val="nil"/>
              <w:insideV w:val="nil"/>
            </w:tcBorders>
            <w:shd w:fill="auto" w:val="clear"/>
          </w:tcPr>
          <w:p>
            <w:pPr>
              <w:pStyle w:val="Bibliography"/>
              <w:rPr/>
            </w:pPr>
            <w:r>
              <w:rPr/>
              <w:t>National Institutes of Health, “Stress and Anxiety: MedlinePlus Medical Encyclopedia,” U.S. National Library of Medicine, 22 May 2014. [Online]. Available: http://www.nlm.nih.gov/medlineplus/ency/article/003211.htm. [Accessed 16 6 2011].</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[3] </w:t>
            </w:r>
          </w:p>
        </w:tc>
        <w:tc>
          <w:tcPr>
            <w:tcW w:w="8922" w:type="dxa"/>
            <w:tcBorders>
              <w:top w:val="nil"/>
              <w:left w:val="nil"/>
              <w:bottom w:val="nil"/>
              <w:insideH w:val="nil"/>
              <w:right w:val="nil"/>
              <w:insideV w:val="nil"/>
            </w:tcBorders>
            <w:shd w:fill="auto" w:val="clear"/>
          </w:tcPr>
          <w:p>
            <w:pPr>
              <w:pStyle w:val="Bibliography"/>
              <w:rPr/>
            </w:pPr>
            <w:r>
              <w:rPr/>
              <w:t>R. Segal, M. Smith and J. Segal, “Stress Symptoms, Signs &amp;Causes: Effects of Stress Overload,” HelpGuide.org, May 2014. [Online]. Available: http://www.helpguide.org/mental/stress_signs.htm. [Accessed 12 May 2014].</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[4] </w:t>
            </w:r>
          </w:p>
        </w:tc>
        <w:tc>
          <w:tcPr>
            <w:tcW w:w="8922" w:type="dxa"/>
            <w:tcBorders>
              <w:top w:val="nil"/>
              <w:left w:val="nil"/>
              <w:bottom w:val="nil"/>
              <w:insideH w:val="nil"/>
              <w:right w:val="nil"/>
              <w:insideV w:val="nil"/>
            </w:tcBorders>
            <w:shd w:fill="auto" w:val="clear"/>
          </w:tcPr>
          <w:p>
            <w:pPr>
              <w:pStyle w:val="Bibliography"/>
              <w:rPr/>
            </w:pPr>
            <w:r>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[5] </w:t>
            </w:r>
          </w:p>
        </w:tc>
        <w:tc>
          <w:tcPr>
            <w:tcW w:w="8922" w:type="dxa"/>
            <w:tcBorders>
              <w:top w:val="nil"/>
              <w:left w:val="nil"/>
              <w:bottom w:val="nil"/>
              <w:insideH w:val="nil"/>
              <w:right w:val="nil"/>
              <w:insideV w:val="nil"/>
            </w:tcBorders>
            <w:shd w:fill="auto" w:val="clear"/>
          </w:tcPr>
          <w:p>
            <w:pPr>
              <w:pStyle w:val="Bibliography"/>
              <w:rPr/>
            </w:pPr>
            <w:r>
              <w:rPr/>
              <w:t>Y. Lee, C. Min, C. Hwang, J. Kee, I. Hwang, Y. Ju, C. Yoo, M. Moon, U. Lee and J. Song, “SocioPhone: Everyday Face-to-Face Interaction Monitoring Platform Using Multi-Phone Sensor Fusion,” MobiSys, Taipei, Taiwan, 2013.</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[6] </w:t>
            </w:r>
          </w:p>
        </w:tc>
        <w:tc>
          <w:tcPr>
            <w:tcW w:w="8922" w:type="dxa"/>
            <w:tcBorders>
              <w:top w:val="nil"/>
              <w:left w:val="nil"/>
              <w:bottom w:val="nil"/>
              <w:insideH w:val="nil"/>
              <w:right w:val="nil"/>
              <w:insideV w:val="nil"/>
            </w:tcBorders>
            <w:shd w:fill="auto" w:val="clear"/>
          </w:tcPr>
          <w:p>
            <w:pPr>
              <w:pStyle w:val="Bibliography"/>
              <w:rPr/>
            </w:pPr>
            <w:r>
              <w:rPr/>
              <w:t>R. LiKamWa, Y. Liu, N. D. Lane and L. Zhong, “MoodScope: Building a Mood Sensor from Smartphone Usage Patterns,” MobiSys, Beijing, China, 2013.</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[7] </w:t>
            </w:r>
          </w:p>
        </w:tc>
        <w:tc>
          <w:tcPr>
            <w:tcW w:w="8922" w:type="dxa"/>
            <w:tcBorders>
              <w:top w:val="nil"/>
              <w:left w:val="nil"/>
              <w:bottom w:val="nil"/>
              <w:insideH w:val="nil"/>
              <w:right w:val="nil"/>
              <w:insideV w:val="nil"/>
            </w:tcBorders>
            <w:shd w:fill="auto" w:val="clear"/>
          </w:tcPr>
          <w:p>
            <w:pPr>
              <w:pStyle w:val="Bibliography"/>
              <w:rPr/>
            </w:pPr>
            <w:r>
              <w:rPr/>
              <w:t>J. Hernandez, W. Drevo, R. W. Picard and M. E. Hoque, “Mood Meter: Counting Smiles in the Wild,” UbiComp, Cambridge, MA, USA, 2012.</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[8] </w:t>
            </w:r>
          </w:p>
        </w:tc>
        <w:tc>
          <w:tcPr>
            <w:tcW w:w="8922" w:type="dxa"/>
            <w:tcBorders>
              <w:top w:val="nil"/>
              <w:left w:val="nil"/>
              <w:bottom w:val="nil"/>
              <w:insideH w:val="nil"/>
              <w:right w:val="nil"/>
              <w:insideV w:val="nil"/>
            </w:tcBorders>
            <w:shd w:fill="auto" w:val="clear"/>
          </w:tcPr>
          <w:p>
            <w:pPr>
              <w:pStyle w:val="Bibliography"/>
              <w:rPr/>
            </w:pPr>
            <w:r>
              <w:rPr/>
              <w:t xml:space="preserve">A. G. Logan, W. J. McIsaac, A. Tisler, M. J. Irvine, A. Saunders, A. Dunai, C. A. Rizo, D. S. Feig, M. Hamill, M. Trudel and J. A. Cafazzo, “Mobile Phone–Based Remote Patient Monitoring System for Management of Hypertension in Diabetic Patients,” </w:t>
            </w:r>
            <w:r>
              <w:rPr>
                <w:i/>
                <w:iCs/>
              </w:rPr>
              <w:t xml:space="preserve">American Journal of Hypertension, Ltd, </w:t>
            </w:r>
            <w:r>
              <w:rPr/>
              <w:t xml:space="preserve">vol. 2007, no. 20, p. 7, 2007. </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[9] </w:t>
            </w:r>
          </w:p>
        </w:tc>
        <w:tc>
          <w:tcPr>
            <w:tcW w:w="8922" w:type="dxa"/>
            <w:tcBorders>
              <w:top w:val="nil"/>
              <w:left w:val="nil"/>
              <w:bottom w:val="nil"/>
              <w:insideH w:val="nil"/>
              <w:right w:val="nil"/>
              <w:insideV w:val="nil"/>
            </w:tcBorders>
            <w:shd w:fill="auto" w:val="clear"/>
          </w:tcPr>
          <w:p>
            <w:pPr>
              <w:pStyle w:val="Bibliography"/>
              <w:rPr/>
            </w:pPr>
            <w:r>
              <w:rPr/>
              <w:t xml:space="preserve">C. Küblbeck and A. Ernst, “Face detection and tracking in video sequences using the modified census transformation,” </w:t>
            </w:r>
            <w:r>
              <w:rPr>
                <w:i/>
                <w:iCs/>
              </w:rPr>
              <w:t xml:space="preserve">Journal of Image Vision Computing, </w:t>
            </w:r>
            <w:r>
              <w:rPr/>
              <w:t xml:space="preserve">vol. 24, no. 6, p. 9, 2006. </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[10] </w:t>
            </w:r>
          </w:p>
        </w:tc>
        <w:tc>
          <w:tcPr>
            <w:tcW w:w="8922" w:type="dxa"/>
            <w:tcBorders>
              <w:top w:val="nil"/>
              <w:left w:val="nil"/>
              <w:bottom w:val="nil"/>
              <w:insideH w:val="nil"/>
              <w:right w:val="nil"/>
              <w:insideV w:val="nil"/>
            </w:tcBorders>
            <w:shd w:fill="auto" w:val="clear"/>
          </w:tcPr>
          <w:p>
            <w:pPr>
              <w:pStyle w:val="Bibliography"/>
              <w:rPr/>
            </w:pPr>
            <w:r>
              <w:rPr/>
              <w:t>A. K. Dey and G. D. Abowd, “Context-Awareness, Towards a Better Understanding of Context and Context Awareness,” Graphics, Visualization and Usability Center and College of Computing, Georgia Institute of Technology, Atlanta, GA, USA, 1999.</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[11] </w:t>
            </w:r>
          </w:p>
        </w:tc>
        <w:tc>
          <w:tcPr>
            <w:tcW w:w="8922" w:type="dxa"/>
            <w:tcBorders>
              <w:top w:val="nil"/>
              <w:left w:val="nil"/>
              <w:bottom w:val="nil"/>
              <w:insideH w:val="nil"/>
              <w:right w:val="nil"/>
              <w:insideV w:val="nil"/>
            </w:tcBorders>
            <w:shd w:fill="auto" w:val="clear"/>
          </w:tcPr>
          <w:p>
            <w:pPr>
              <w:pStyle w:val="Bibliography"/>
              <w:rPr/>
            </w:pPr>
            <w:r>
              <w:rPr/>
              <w:t>Azumio, “Stress Check | Azumio,” Azumio, 2012. [Online]. Available: http://www.azumio.com/apps/stress-check/. [Accessed 3 April 2014].</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[12] </w:t>
            </w:r>
          </w:p>
        </w:tc>
        <w:tc>
          <w:tcPr>
            <w:tcW w:w="8922" w:type="dxa"/>
            <w:tcBorders>
              <w:top w:val="nil"/>
              <w:left w:val="nil"/>
              <w:bottom w:val="nil"/>
              <w:insideH w:val="nil"/>
              <w:right w:val="nil"/>
              <w:insideV w:val="nil"/>
            </w:tcBorders>
            <w:shd w:fill="auto" w:val="clear"/>
          </w:tcPr>
          <w:p>
            <w:pPr>
              <w:pStyle w:val="Bibliography"/>
              <w:rPr/>
            </w:pPr>
            <w:r>
              <w:rPr/>
              <w:t>V. Chandrasekeran, “Measuring Vital Signs Using Smart Phones,” University of North Texas, Denton, TX, USA, 2010.</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[13] </w:t>
            </w:r>
          </w:p>
        </w:tc>
        <w:tc>
          <w:tcPr>
            <w:tcW w:w="8922" w:type="dxa"/>
            <w:tcBorders>
              <w:top w:val="nil"/>
              <w:left w:val="nil"/>
              <w:bottom w:val="nil"/>
              <w:insideH w:val="nil"/>
              <w:right w:val="nil"/>
              <w:insideV w:val="nil"/>
            </w:tcBorders>
            <w:shd w:fill="auto" w:val="clear"/>
          </w:tcPr>
          <w:p>
            <w:pPr>
              <w:pStyle w:val="Bibliography"/>
              <w:rPr/>
            </w:pPr>
            <w:r>
              <w:rPr/>
              <w:t>American Psychology Association, “Stress The different kinds of stress,” 2014. [Online]. Available: http://www.apa.org/helpcenter/stress-kinds.aspx. [Accessed 20 May 2014].</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[14] </w:t>
            </w:r>
          </w:p>
        </w:tc>
        <w:tc>
          <w:tcPr>
            <w:tcW w:w="8922" w:type="dxa"/>
            <w:tcBorders>
              <w:top w:val="nil"/>
              <w:left w:val="nil"/>
              <w:bottom w:val="nil"/>
              <w:insideH w:val="nil"/>
              <w:right w:val="nil"/>
              <w:insideV w:val="nil"/>
            </w:tcBorders>
            <w:shd w:fill="auto" w:val="clear"/>
          </w:tcPr>
          <w:p>
            <w:pPr>
              <w:pStyle w:val="Bibliography"/>
              <w:rPr/>
            </w:pPr>
            <w:r>
              <w:rPr/>
              <w:t>iHealth, “iHealth Wireless Blood Pressure Wrist Monitor Mobile Health Products,” iHealth, 2012. [Online]. Available: http://www.ihealthlabs.com/wireless-blood-pressure-monitor-feature_32.htm. [Accessed 23 May 2014].</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[15] </w:t>
            </w:r>
          </w:p>
        </w:tc>
        <w:tc>
          <w:tcPr>
            <w:tcW w:w="8922" w:type="dxa"/>
            <w:tcBorders>
              <w:top w:val="nil"/>
              <w:left w:val="nil"/>
              <w:bottom w:val="nil"/>
              <w:insideH w:val="nil"/>
              <w:right w:val="nil"/>
              <w:insideV w:val="nil"/>
            </w:tcBorders>
            <w:shd w:fill="auto" w:val="clear"/>
          </w:tcPr>
          <w:p>
            <w:pPr>
              <w:pStyle w:val="Bibliography"/>
              <w:rPr/>
            </w:pPr>
            <w:r>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[16] </w:t>
            </w:r>
          </w:p>
        </w:tc>
        <w:tc>
          <w:tcPr>
            <w:tcW w:w="8922" w:type="dxa"/>
            <w:tcBorders>
              <w:top w:val="nil"/>
              <w:left w:val="nil"/>
              <w:bottom w:val="nil"/>
              <w:insideH w:val="nil"/>
              <w:right w:val="nil"/>
              <w:insideV w:val="nil"/>
            </w:tcBorders>
            <w:shd w:fill="auto" w:val="clear"/>
          </w:tcPr>
          <w:p>
            <w:pPr>
              <w:pStyle w:val="Bibliography"/>
              <w:rPr/>
            </w:pPr>
            <w:r>
              <w:rPr/>
              <w:t>WebMD, “Stress Symptoms Effects of Stress on the Body,” 2 July 2013. [Online]. Available: http://www.webmd.com/balance/stress-management/stress-symptoms-effects_of-stress-on-the-body. [Accessed 23 May 2014].</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[17] </w:t>
            </w:r>
          </w:p>
        </w:tc>
        <w:tc>
          <w:tcPr>
            <w:tcW w:w="8922" w:type="dxa"/>
            <w:tcBorders>
              <w:top w:val="nil"/>
              <w:left w:val="nil"/>
              <w:bottom w:val="nil"/>
              <w:insideH w:val="nil"/>
              <w:right w:val="nil"/>
              <w:insideV w:val="nil"/>
            </w:tcBorders>
            <w:shd w:fill="auto" w:val="clear"/>
          </w:tcPr>
          <w:p>
            <w:pPr>
              <w:pStyle w:val="Bibliography"/>
              <w:rPr/>
            </w:pPr>
            <w:r>
              <w:rPr/>
              <w:t xml:space="preserve">P. Flach, Machine Learning: The Art and Science of Algorithms that Make Sense of Data, Cambridge, CB2 8RU, UK: MPG Books Group, 2012. </w:t>
            </w:r>
          </w:p>
        </w:tc>
      </w:tr>
      <w:tr>
        <w:trPr>
          <w:cantSplit w:val="false"/>
        </w:trPr>
        <w:tc>
          <w:tcPr>
            <w:tcW w:w="437" w:type="dxa"/>
            <w:tcBorders>
              <w:top w:val="nil"/>
              <w:left w:val="nil"/>
              <w:bottom w:val="nil"/>
              <w:insideH w:val="nil"/>
              <w:right w:val="nil"/>
              <w:insideV w:val="nil"/>
            </w:tcBorders>
            <w:shd w:fill="auto" w:val="clear"/>
          </w:tcPr>
          <w:p>
            <w:pPr>
              <w:pStyle w:val="Bibliography"/>
              <w:rPr/>
            </w:pPr>
            <w:r>
              <w:rPr/>
              <w:t xml:space="preserve">[18] </w:t>
            </w:r>
          </w:p>
        </w:tc>
        <w:tc>
          <w:tcPr>
            <w:tcW w:w="8922" w:type="dxa"/>
            <w:tcBorders>
              <w:top w:val="nil"/>
              <w:left w:val="nil"/>
              <w:bottom w:val="nil"/>
              <w:insideH w:val="nil"/>
              <w:right w:val="nil"/>
              <w:insideV w:val="nil"/>
            </w:tcBorders>
            <w:shd w:fill="auto" w:val="clear"/>
          </w:tcPr>
          <w:p>
            <w:pPr>
              <w:pStyle w:val="Bibliography"/>
              <w:rPr/>
            </w:pPr>
            <w:r>
              <w:rPr/>
              <w:t>HowStuffWorks, “HowStuffWorks Hygrometer,” 15 September 2009. [Online]. Available: http://science.howstuffworks.com/nature/climate-weather/meteorological-instruments/hygrometer-info.htm. [Accessed 15 April 2014].</w:t>
            </w:r>
          </w:p>
        </w:tc>
      </w:tr>
    </w:tbl>
    <w:p>
      <w:pPr>
        <w:pStyle w:val="Normal"/>
        <w:rPr/>
      </w:pPr>
      <w:r>
        <w:rPr/>
      </w:r>
    </w:p>
    <w:sectPr>
      <w:headerReference w:type="default" r:id="rId9"/>
      <w:footerReference w:type="default" r:id="rId10"/>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Veerakumar" w:date="2014-10-13T23:49:00Z" w:initials="V">
    <w:p>
      <w:r>
        <w:rPr>
          <w:lang w:val="en-AU"/>
        </w:rPr>
        <w:t>Discuss the aim in more detail</w:t>
      </w:r>
    </w:p>
    <w:p>
      <w:r>
        <w:rPr/>
      </w:r>
    </w:p>
  </w:comment>
  <w:comment w:id="1" w:author="Veerakumar" w:date="2014-10-14T00:06:00Z" w:initials="V">
    <w:p>
      <w:r>
        <w:rPr/>
        <w:t>Talk about how we are going to walk into the problem – another 3.5 pages</w:t>
      </w:r>
    </w:p>
    <w:p>
      <w:r>
        <w:rPr/>
      </w:r>
    </w:p>
  </w:comment>
  <w:comment w:id="2" w:author="Veerakumar" w:date="2014-10-14T00:05:00Z" w:initials="V">
    <w:p>
      <w:r>
        <w:rPr/>
        <w:t>4.25 pages. Should be 10-25.</w:t>
      </w:r>
    </w:p>
    <w:p>
      <w:r>
        <w:rPr/>
        <w:t>Find another heaps of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w:t>
    </w:r>
    <w:r>
      <w:rPr/>
      <w:fldChar w:fldCharType="begin"/>
    </w:r>
    <w:r>
      <w:instrText> PAGE </w:instrText>
    </w:r>
    <w:r>
      <w:fldChar w:fldCharType="separate"/>
    </w:r>
    <w:r>
      <w:t>13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w:t>
    </w:r>
    <w:r>
      <w:rPr/>
      <w:fldChar w:fldCharType="begin"/>
    </w:r>
    <w:r>
      <w:instrText> PAGE </w:instrText>
    </w:r>
    <w:r>
      <w:fldChar w:fldCharType="separate"/>
    </w:r>
    <w:r>
      <w:t>17</w:t>
    </w:r>
    <w:r>
      <w:fldChar w:fldCharType="end"/>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rStyle w:val="Footnotereference"/>
        </w:rPr>
        <w:footnoteRef/>
        <w:tab/>
      </w:r>
      <w:r>
        <w:rPr/>
        <w:t xml:space="preserve"> </w:t>
      </w:r>
      <w:r>
        <w:rPr/>
        <w:t>A “turn” is a continuous speech segment where a person starts and ends her speech [5]</w:t>
      </w:r>
    </w:p>
  </w:footnote>
  <w:footnote w:id="3">
    <w:p>
      <w:pPr>
        <w:pStyle w:val="Footnote"/>
        <w:rPr/>
      </w:pPr>
      <w:r>
        <w:rPr>
          <w:rStyle w:val="Footnotereference"/>
        </w:rPr>
        <w:footnoteRef/>
        <w:tab/>
      </w:r>
      <w:r>
        <w:rPr/>
        <w:t xml:space="preserve"> </w:t>
      </w:r>
      <w:r>
        <w:rPr/>
        <w:t>Meta-linguistic features include characteristics of speech that are not classified as the “language”. Examples include pace of speech, and whether the type of speech used is assertive or dominant</w:t>
      </w:r>
    </w:p>
  </w:footnote>
  <w:footnote w:id="4">
    <w:p>
      <w:pPr>
        <w:pStyle w:val="Footnote"/>
        <w:rPr/>
      </w:pPr>
      <w:r>
        <w:rPr>
          <w:rStyle w:val="Footnotereference"/>
        </w:rPr>
        <w:footnoteRef/>
        <w:tab/>
      </w:r>
      <w:r>
        <w:rPr/>
        <w:t xml:space="preserve"> </w:t>
      </w:r>
      <w:r>
        <w:rPr/>
        <w:t>Hygrometer is defined as “a device for determining the humidity of the atmosphere” [18]. It can also be used to measure the moisture of one’s palms when holding the phone.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Are You Stressed? Detecting the onset of stress using mobile phones</w:t>
      <w:tab/>
      <w:t>Hariharen Veerakumar</w:t>
    </w:r>
  </w:p>
  <w:p>
    <w:pPr>
      <w:pStyle w:val="Header"/>
      <w:jc w:val="right"/>
      <w:rPr/>
    </w:pPr>
    <w:r>
      <w:rPr/>
      <w:t>z3258355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Are You Stressed? Detecting the onset of stress using mobile phones</w:t>
      <w:tab/>
      <w:t>Hariharen Veerakumar</w:t>
    </w:r>
  </w:p>
  <w:p>
    <w:pPr>
      <w:pStyle w:val="Header"/>
      <w:jc w:val="right"/>
      <w:rPr/>
    </w:pPr>
    <w:r>
      <w:rPr/>
      <w:t>z3258355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Are You Stressed? Detecting the onset of stress using mobile phones</w:t>
      <w:tab/>
      <w:t>Hariharen Veerakumar</w:t>
    </w:r>
  </w:p>
  <w:p>
    <w:pPr>
      <w:pStyle w:val="Header"/>
      <w:jc w:val="right"/>
      <w:rPr/>
    </w:pPr>
    <w:r>
      <w:rPr/>
      <w:t>z3258355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trackRevisions/>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23e41"/>
    <w:pPr>
      <w:widowControl/>
      <w:suppressAutoHyphens w:val="true"/>
      <w:bidi w:val="0"/>
      <w:spacing w:lineRule="auto" w:line="276" w:before="0" w:after="200"/>
      <w:jc w:val="left"/>
    </w:pPr>
    <w:rPr>
      <w:rFonts w:ascii="Times New Roman" w:hAnsi="Times New Roman" w:eastAsia="Droid Sans Fallback" w:cs="Calibri"/>
      <w:color w:val="auto"/>
      <w:sz w:val="22"/>
      <w:szCs w:val="22"/>
      <w:lang w:val="en-US" w:eastAsia="en-US" w:bidi="ar-SA"/>
    </w:rPr>
  </w:style>
  <w:style w:type="paragraph" w:styleId="Heading1">
    <w:name w:val="Heading 1"/>
    <w:uiPriority w:val="9"/>
    <w:qFormat/>
    <w:link w:val="Heading1Char"/>
    <w:rsid w:val="006a6b1e"/>
    <w:basedOn w:val="Normal"/>
    <w:next w:val="Normal"/>
    <w:pPr>
      <w:keepNext/>
      <w:keepLines/>
      <w:spacing w:lineRule="auto" w:line="360" w:before="480" w:after="0"/>
      <w:outlineLvl w:val="0"/>
    </w:pPr>
    <w:rPr>
      <w:rFonts w:ascii="Cambria" w:hAnsi="Cambria" w:cs=""/>
      <w:b/>
      <w:bCs/>
      <w:sz w:val="28"/>
      <w:szCs w:val="28"/>
    </w:rPr>
  </w:style>
  <w:style w:type="paragraph" w:styleId="Heading2">
    <w:name w:val="Heading 2"/>
    <w:uiPriority w:val="9"/>
    <w:qFormat/>
    <w:unhideWhenUsed/>
    <w:link w:val="Heading2Char"/>
    <w:rsid w:val="00023e41"/>
    <w:basedOn w:val="Normal"/>
    <w:next w:val="Normal"/>
    <w:pPr>
      <w:keepNext/>
      <w:keepLines/>
      <w:spacing w:lineRule="auto" w:line="360" w:before="200" w:after="0"/>
      <w:outlineLvl w:val="1"/>
    </w:pPr>
    <w:rPr>
      <w:rFonts w:ascii="Cambria" w:hAnsi="Cambria" w:cs=""/>
      <w:b/>
      <w:bCs/>
      <w:sz w:val="24"/>
      <w:szCs w:val="26"/>
      <w:lang w:val="en-AU"/>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a6b1e"/>
    <w:basedOn w:val="DefaultParagraphFont"/>
    <w:rPr>
      <w:rFonts w:ascii="Cambria" w:hAnsi="Cambria" w:cs=""/>
      <w:b/>
      <w:bCs/>
      <w:sz w:val="28"/>
      <w:szCs w:val="28"/>
    </w:rPr>
  </w:style>
  <w:style w:type="character" w:styleId="BalloonTextChar" w:customStyle="1">
    <w:name w:val="Balloon Text Char"/>
    <w:uiPriority w:val="99"/>
    <w:semiHidden/>
    <w:link w:val="BalloonText"/>
    <w:rsid w:val="000129eb"/>
    <w:basedOn w:val="DefaultParagraphFont"/>
    <w:rPr>
      <w:rFonts w:ascii="Tahoma" w:hAnsi="Tahoma" w:cs="Tahoma"/>
      <w:sz w:val="16"/>
      <w:szCs w:val="16"/>
    </w:rPr>
  </w:style>
  <w:style w:type="character" w:styleId="InternetLink">
    <w:name w:val="Internet Link"/>
    <w:uiPriority w:val="99"/>
    <w:unhideWhenUsed/>
    <w:rsid w:val="000129eb"/>
    <w:basedOn w:val="DefaultParagraphFont"/>
    <w:rPr>
      <w:color w:val="0000FF"/>
      <w:u w:val="single"/>
      <w:lang w:val="zxx" w:eastAsia="zxx" w:bidi="zxx"/>
    </w:rPr>
  </w:style>
  <w:style w:type="character" w:styleId="Annotationreference">
    <w:name w:val="annotation reference"/>
    <w:uiPriority w:val="99"/>
    <w:semiHidden/>
    <w:unhideWhenUsed/>
    <w:rsid w:val="002d1099"/>
    <w:basedOn w:val="DefaultParagraphFont"/>
    <w:rPr>
      <w:sz w:val="16"/>
      <w:szCs w:val="16"/>
    </w:rPr>
  </w:style>
  <w:style w:type="character" w:styleId="CommentTextChar" w:customStyle="1">
    <w:name w:val="Comment Text Char"/>
    <w:uiPriority w:val="99"/>
    <w:semiHidden/>
    <w:link w:val="CommentText"/>
    <w:rsid w:val="002d1099"/>
    <w:basedOn w:val="DefaultParagraphFont"/>
    <w:rPr>
      <w:sz w:val="20"/>
      <w:szCs w:val="20"/>
    </w:rPr>
  </w:style>
  <w:style w:type="character" w:styleId="CommentSubjectChar" w:customStyle="1">
    <w:name w:val="Comment Subject Char"/>
    <w:uiPriority w:val="99"/>
    <w:semiHidden/>
    <w:link w:val="CommentSubject"/>
    <w:rsid w:val="002d1099"/>
    <w:basedOn w:val="CommentTextChar"/>
    <w:rPr>
      <w:b/>
      <w:bCs/>
      <w:sz w:val="20"/>
      <w:szCs w:val="20"/>
    </w:rPr>
  </w:style>
  <w:style w:type="character" w:styleId="Heading2Char" w:customStyle="1">
    <w:name w:val="Heading 2 Char"/>
    <w:uiPriority w:val="9"/>
    <w:link w:val="Heading2"/>
    <w:rsid w:val="00023e41"/>
    <w:basedOn w:val="DefaultParagraphFont"/>
    <w:rPr>
      <w:rFonts w:ascii="Cambria" w:hAnsi="Cambria" w:cs=""/>
      <w:b/>
      <w:bCs/>
      <w:sz w:val="24"/>
      <w:szCs w:val="26"/>
      <w:lang w:val="en-AU"/>
    </w:rPr>
  </w:style>
  <w:style w:type="character" w:styleId="FootnoteTextChar" w:customStyle="1">
    <w:name w:val="Footnote Text Char"/>
    <w:uiPriority w:val="99"/>
    <w:semiHidden/>
    <w:link w:val="FootnoteText"/>
    <w:rsid w:val="009c2799"/>
    <w:basedOn w:val="DefaultParagraphFont"/>
    <w:rPr>
      <w:sz w:val="20"/>
      <w:szCs w:val="20"/>
    </w:rPr>
  </w:style>
  <w:style w:type="character" w:styleId="Footnotereference">
    <w:name w:val="footnote reference"/>
    <w:uiPriority w:val="99"/>
    <w:semiHidden/>
    <w:unhideWhenUsed/>
    <w:rsid w:val="009c2799"/>
    <w:basedOn w:val="DefaultParagraphFont"/>
    <w:rPr>
      <w:vertAlign w:val="superscript"/>
    </w:rPr>
  </w:style>
  <w:style w:type="character" w:styleId="HeaderChar" w:customStyle="1">
    <w:name w:val="Header Char"/>
    <w:uiPriority w:val="99"/>
    <w:link w:val="Header"/>
    <w:rsid w:val="00023e41"/>
    <w:basedOn w:val="DefaultParagraphFont"/>
    <w:rPr/>
  </w:style>
  <w:style w:type="character" w:styleId="FooterChar" w:customStyle="1">
    <w:name w:val="Footer Char"/>
    <w:uiPriority w:val="99"/>
    <w:link w:val="Footer"/>
    <w:rsid w:val="00023e41"/>
    <w:basedOn w:val="DefaultParagraphFont"/>
    <w:rPr/>
  </w:style>
  <w:style w:type="character" w:styleId="ListLabel1">
    <w:name w:val="ListLabel 1"/>
    <w:rPr>
      <w:rFonts w:cs="Courier New"/>
    </w:rPr>
  </w:style>
  <w:style w:type="character" w:styleId="IndexLink">
    <w:name w:val="Index Link"/>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Heading">
    <w:name w:val="Contents Heading"/>
    <w:uiPriority w:val="39"/>
    <w:qFormat/>
    <w:semiHidden/>
    <w:unhideWhenUsed/>
    <w:rsid w:val="000129eb"/>
    <w:basedOn w:val="Heading1"/>
    <w:next w:val="Normal"/>
    <w:pPr/>
    <w:rPr>
      <w:lang w:eastAsia="ja-JP"/>
    </w:rPr>
  </w:style>
  <w:style w:type="paragraph" w:styleId="BalloonText">
    <w:name w:val="Balloon Text"/>
    <w:uiPriority w:val="99"/>
    <w:semiHidden/>
    <w:unhideWhenUsed/>
    <w:link w:val="BalloonTextChar"/>
    <w:rsid w:val="000129eb"/>
    <w:basedOn w:val="Normal"/>
    <w:pPr>
      <w:spacing w:lineRule="auto" w:line="240" w:before="0" w:after="0"/>
    </w:pPr>
    <w:rPr>
      <w:rFonts w:ascii="Tahoma" w:hAnsi="Tahoma" w:cs="Tahoma"/>
      <w:sz w:val="16"/>
      <w:szCs w:val="16"/>
    </w:rPr>
  </w:style>
  <w:style w:type="paragraph" w:styleId="Contents1">
    <w:name w:val="Contents 1"/>
    <w:uiPriority w:val="39"/>
    <w:unhideWhenUsed/>
    <w:rsid w:val="000129eb"/>
    <w:basedOn w:val="Normal"/>
    <w:next w:val="Normal"/>
    <w:autoRedefine/>
    <w:pPr>
      <w:tabs>
        <w:tab w:val="right" w:pos="9350" w:leader="dot"/>
      </w:tabs>
      <w:spacing w:before="0" w:after="100"/>
      <w:ind w:left="720" w:right="0" w:hanging="0"/>
    </w:pPr>
    <w:rPr/>
  </w:style>
  <w:style w:type="paragraph" w:styleId="Bibliography">
    <w:name w:val="Bibliography"/>
    <w:uiPriority w:val="37"/>
    <w:unhideWhenUsed/>
    <w:rsid w:val="00757b1b"/>
    <w:basedOn w:val="Normal"/>
    <w:next w:val="Normal"/>
    <w:pPr/>
    <w:rPr/>
  </w:style>
  <w:style w:type="paragraph" w:styleId="Annotationtext">
    <w:name w:val="annotation text"/>
    <w:uiPriority w:val="99"/>
    <w:semiHidden/>
    <w:unhideWhenUsed/>
    <w:link w:val="CommentTextChar"/>
    <w:rsid w:val="002d1099"/>
    <w:basedOn w:val="Normal"/>
    <w:pPr>
      <w:spacing w:lineRule="auto" w:line="240"/>
    </w:pPr>
    <w:rPr>
      <w:sz w:val="20"/>
      <w:szCs w:val="20"/>
    </w:rPr>
  </w:style>
  <w:style w:type="paragraph" w:styleId="Annotationsubject">
    <w:name w:val="annotation subject"/>
    <w:uiPriority w:val="99"/>
    <w:semiHidden/>
    <w:unhideWhenUsed/>
    <w:link w:val="CommentSubjectChar"/>
    <w:rsid w:val="002d1099"/>
    <w:basedOn w:val="Annotationtext"/>
    <w:pPr/>
    <w:rPr>
      <w:b/>
      <w:bCs/>
    </w:rPr>
  </w:style>
  <w:style w:type="paragraph" w:styleId="ListParagraph">
    <w:name w:val="List Paragraph"/>
    <w:uiPriority w:val="34"/>
    <w:qFormat/>
    <w:rsid w:val="004b5a62"/>
    <w:basedOn w:val="Normal"/>
    <w:pPr>
      <w:spacing w:before="0" w:after="200"/>
      <w:ind w:left="720" w:right="0" w:hanging="0"/>
      <w:contextualSpacing/>
    </w:pPr>
    <w:rPr/>
  </w:style>
  <w:style w:type="paragraph" w:styleId="Revision">
    <w:name w:val="Revision"/>
    <w:uiPriority w:val="99"/>
    <w:semiHidden/>
    <w:rsid w:val="00592234"/>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paragraph" w:styleId="Contents2">
    <w:name w:val="Contents 2"/>
    <w:uiPriority w:val="39"/>
    <w:unhideWhenUsed/>
    <w:rsid w:val="002f5054"/>
    <w:basedOn w:val="Normal"/>
    <w:next w:val="Normal"/>
    <w:autoRedefine/>
    <w:pPr>
      <w:tabs>
        <w:tab w:val="right" w:pos="9350" w:leader="dot"/>
      </w:tabs>
      <w:spacing w:before="0" w:after="100"/>
      <w:ind w:left="1440" w:right="0" w:hanging="0"/>
    </w:pPr>
    <w:rPr/>
  </w:style>
  <w:style w:type="paragraph" w:styleId="Footnotetext">
    <w:name w:val="footnote text"/>
    <w:uiPriority w:val="99"/>
    <w:semiHidden/>
    <w:unhideWhenUsed/>
    <w:link w:val="FootnoteTextChar"/>
    <w:rsid w:val="009c2799"/>
    <w:basedOn w:val="Normal"/>
    <w:pPr>
      <w:spacing w:lineRule="auto" w:line="240" w:before="0" w:after="0"/>
    </w:pPr>
    <w:rPr>
      <w:sz w:val="20"/>
      <w:szCs w:val="20"/>
    </w:rPr>
  </w:style>
  <w:style w:type="paragraph" w:styleId="Caption1">
    <w:name w:val="caption"/>
    <w:uiPriority w:val="35"/>
    <w:qFormat/>
    <w:unhideWhenUsed/>
    <w:rsid w:val="00a97f23"/>
    <w:basedOn w:val="Normal"/>
    <w:next w:val="Normal"/>
    <w:pPr>
      <w:spacing w:lineRule="auto" w:line="240"/>
    </w:pPr>
    <w:rPr>
      <w:b/>
      <w:bCs/>
      <w:color w:val="4F81BD"/>
      <w:sz w:val="18"/>
      <w:szCs w:val="18"/>
    </w:rPr>
  </w:style>
  <w:style w:type="paragraph" w:styleId="Header">
    <w:name w:val="Header"/>
    <w:uiPriority w:val="99"/>
    <w:unhideWhenUsed/>
    <w:link w:val="HeaderChar"/>
    <w:rsid w:val="00023e4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023e41"/>
    <w:basedOn w:val="Normal"/>
    <w:pPr>
      <w:tabs>
        <w:tab w:val="center" w:pos="4680" w:leader="none"/>
        <w:tab w:val="right" w:pos="9360" w:leader="none"/>
      </w:tabs>
      <w:spacing w:lineRule="auto" w:line="240"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0.png"/><Relationship Id="rId3" Type="http://schemas.openxmlformats.org/officeDocument/2006/relationships/image" Target="media/image41.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42.wmf"/><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6</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5</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4</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8</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7</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9</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10</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11</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12</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15</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18</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14</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16</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3</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13</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17</b:RefOrder>
  </b:Source>
</b:Sources>
</file>

<file path=customXml/itemProps1.xml><?xml version="1.0" encoding="utf-8"?>
<ds:datastoreItem xmlns:ds="http://schemas.openxmlformats.org/officeDocument/2006/customXml" ds:itemID="{D193E0B9-41B1-4CF3-8AD9-873BEE95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2014-10-13T11:15:00Z</dcterms:created>
  <dc:creator>Hari V</dc:creator>
  <dc:language>en-AU</dc:language>
  <cp:lastModifiedBy>Veerakumar</cp:lastModifiedBy>
  <cp:lastPrinted>2014-05-27T01:46:00Z</cp:lastPrinted>
  <dcterms:modified xsi:type="dcterms:W3CDTF">2014-10-13T13:47:00Z</dcterms:modified>
  <cp:revision>8</cp:revision>
</cp:coreProperties>
</file>