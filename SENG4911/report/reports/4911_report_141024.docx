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Default="00B652E4">
      <w:pPr>
        <w:rPr>
          <w:lang w:val="en-AU"/>
        </w:rPr>
      </w:pPr>
      <w:bookmarkStart w:id="0" w:name="_Toc401243886"/>
    </w:p>
    <w:p w:rsidR="00066045" w:rsidRPr="00C3519B" w:rsidRDefault="00066045">
      <w:pPr>
        <w:rPr>
          <w:lang w:val="en-AU"/>
        </w:rPr>
      </w:pPr>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8" w:name="_Toc401927813"/>
      <w:bookmarkEnd w:id="0"/>
      <w:commentRangeStart w:id="29"/>
      <w:r w:rsidRPr="00C3519B">
        <w:rPr>
          <w:rStyle w:val="Heading1Char"/>
          <w:b/>
          <w:bCs/>
          <w:caps/>
          <w:lang w:val="en-AU"/>
        </w:rPr>
        <w:lastRenderedPageBreak/>
        <w:t>Abstract</w:t>
      </w:r>
      <w:commentRangeEnd w:id="29"/>
      <w:r w:rsidR="00B368C4" w:rsidRPr="003E0969">
        <w:rPr>
          <w:rStyle w:val="CommentReference"/>
          <w:rFonts w:ascii="Times New Roman" w:hAnsi="Times New Roman"/>
          <w:b w:val="0"/>
          <w:bCs w:val="0"/>
          <w:caps w:val="0"/>
          <w:lang w:val="en-AU"/>
        </w:rPr>
        <w:commentReference w:id="29"/>
      </w:r>
      <w:bookmarkEnd w:id="28"/>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0" w:name="_Toc401927814"/>
      <w:r w:rsidRPr="00C3519B">
        <w:rPr>
          <w:rStyle w:val="Heading1Char"/>
          <w:b/>
          <w:bCs/>
          <w:caps/>
          <w:lang w:val="en-AU"/>
        </w:rPr>
        <w:lastRenderedPageBreak/>
        <w:t>Dedication</w:t>
      </w:r>
      <w:bookmarkEnd w:id="30"/>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solution.</w:t>
      </w:r>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1" w:name="_Toc401239239"/>
      <w:bookmarkStart w:id="32" w:name="_Toc401239561"/>
      <w:bookmarkStart w:id="33" w:name="_Toc401240774"/>
      <w:bookmarkStart w:id="34" w:name="_Toc401243887"/>
    </w:p>
    <w:p w:rsidR="001C66DF" w:rsidRPr="00E64E80" w:rsidRDefault="009D75B7" w:rsidP="001C66DF">
      <w:pPr>
        <w:jc w:val="center"/>
        <w:rPr>
          <w:b/>
          <w:lang w:val="en-AU"/>
        </w:rPr>
      </w:pPr>
      <w:bookmarkStart w:id="35" w:name="_Toc401927815"/>
      <w:r w:rsidRPr="00E64E80">
        <w:rPr>
          <w:rStyle w:val="Heading1Char"/>
          <w:bCs w:val="0"/>
          <w:caps w:val="0"/>
          <w:lang w:val="en-AU"/>
        </w:rPr>
        <w:lastRenderedPageBreak/>
        <w:t>C</w:t>
      </w:r>
      <w:r w:rsidR="00DB766A" w:rsidRPr="00E64E80">
        <w:rPr>
          <w:rStyle w:val="Heading1Char"/>
          <w:lang w:val="en-AU"/>
        </w:rPr>
        <w:t>ontents</w:t>
      </w:r>
      <w:bookmarkEnd w:id="31"/>
      <w:bookmarkEnd w:id="32"/>
      <w:bookmarkEnd w:id="33"/>
      <w:bookmarkEnd w:id="34"/>
      <w:bookmarkEnd w:id="35"/>
    </w:p>
    <w:p w:rsidR="00266BCF" w:rsidRDefault="00402E6A">
      <w:pPr>
        <w:pStyle w:val="TOC1"/>
        <w:tabs>
          <w:tab w:val="right" w:leader="dot" w:pos="9962"/>
        </w:tabs>
        <w:rPr>
          <w:rFonts w:eastAsiaTheme="minorEastAsia"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266BCF" w:rsidRPr="00487FC7">
        <w:rPr>
          <w:noProof/>
          <w:lang w:val="en-AU"/>
        </w:rPr>
        <w:t>Abstract</w:t>
      </w:r>
      <w:r w:rsidR="00266BCF">
        <w:rPr>
          <w:noProof/>
        </w:rPr>
        <w:tab/>
      </w:r>
      <w:r w:rsidR="00266BCF">
        <w:rPr>
          <w:noProof/>
        </w:rPr>
        <w:fldChar w:fldCharType="begin"/>
      </w:r>
      <w:r w:rsidR="00266BCF">
        <w:rPr>
          <w:noProof/>
        </w:rPr>
        <w:instrText xml:space="preserve"> PAGEREF _Toc401927813 \h </w:instrText>
      </w:r>
      <w:r w:rsidR="00266BCF">
        <w:rPr>
          <w:noProof/>
        </w:rPr>
      </w:r>
      <w:r w:rsidR="00266BCF">
        <w:rPr>
          <w:noProof/>
        </w:rPr>
        <w:fldChar w:fldCharType="separate"/>
      </w:r>
      <w:r w:rsidR="00266BCF">
        <w:rPr>
          <w:noProof/>
        </w:rPr>
        <w:t>i</w:t>
      </w:r>
      <w:r w:rsidR="00266BCF">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Dedication</w:t>
      </w:r>
      <w:r>
        <w:rPr>
          <w:noProof/>
        </w:rPr>
        <w:tab/>
      </w:r>
      <w:r>
        <w:rPr>
          <w:noProof/>
        </w:rPr>
        <w:fldChar w:fldCharType="begin"/>
      </w:r>
      <w:r>
        <w:rPr>
          <w:noProof/>
        </w:rPr>
        <w:instrText xml:space="preserve"> PAGEREF _Toc401927814 \h </w:instrText>
      </w:r>
      <w:r>
        <w:rPr>
          <w:noProof/>
        </w:rPr>
      </w:r>
      <w:r>
        <w:rPr>
          <w:noProof/>
        </w:rPr>
        <w:fldChar w:fldCharType="separate"/>
      </w:r>
      <w:r>
        <w:rPr>
          <w:noProof/>
        </w:rPr>
        <w:t>ii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Contents</w:t>
      </w:r>
      <w:r>
        <w:rPr>
          <w:noProof/>
        </w:rPr>
        <w:tab/>
      </w:r>
      <w:r>
        <w:rPr>
          <w:noProof/>
        </w:rPr>
        <w:fldChar w:fldCharType="begin"/>
      </w:r>
      <w:r>
        <w:rPr>
          <w:noProof/>
        </w:rPr>
        <w:instrText xml:space="preserve"> PAGEREF _Toc401927815 \h </w:instrText>
      </w:r>
      <w:r>
        <w:rPr>
          <w:noProof/>
        </w:rPr>
      </w:r>
      <w:r>
        <w:rPr>
          <w:noProof/>
        </w:rPr>
        <w:fldChar w:fldCharType="separate"/>
      </w:r>
      <w:r>
        <w:rPr>
          <w:noProof/>
        </w:rPr>
        <w:t>iii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List of figures</w:t>
      </w:r>
      <w:r>
        <w:rPr>
          <w:noProof/>
        </w:rPr>
        <w:tab/>
      </w:r>
      <w:r>
        <w:rPr>
          <w:noProof/>
        </w:rPr>
        <w:fldChar w:fldCharType="begin"/>
      </w:r>
      <w:r>
        <w:rPr>
          <w:noProof/>
        </w:rPr>
        <w:instrText xml:space="preserve"> PAGEREF _Toc401927816 \h </w:instrText>
      </w:r>
      <w:r>
        <w:rPr>
          <w:noProof/>
        </w:rPr>
      </w:r>
      <w:r>
        <w:rPr>
          <w:noProof/>
        </w:rPr>
        <w:fldChar w:fldCharType="separate"/>
      </w:r>
      <w:r>
        <w:rPr>
          <w:noProof/>
        </w:rPr>
        <w:t>v</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List of tables</w:t>
      </w:r>
      <w:r>
        <w:rPr>
          <w:noProof/>
        </w:rPr>
        <w:tab/>
      </w:r>
      <w:r>
        <w:rPr>
          <w:noProof/>
        </w:rPr>
        <w:fldChar w:fldCharType="begin"/>
      </w:r>
      <w:r>
        <w:rPr>
          <w:noProof/>
        </w:rPr>
        <w:instrText xml:space="preserve"> PAGEREF _Toc401927817 \h </w:instrText>
      </w:r>
      <w:r>
        <w:rPr>
          <w:noProof/>
        </w:rPr>
      </w:r>
      <w:r>
        <w:rPr>
          <w:noProof/>
        </w:rPr>
        <w:fldChar w:fldCharType="separate"/>
      </w:r>
      <w:r>
        <w:rPr>
          <w:noProof/>
        </w:rPr>
        <w:t>vi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1. Introduction</w:t>
      </w:r>
      <w:r>
        <w:rPr>
          <w:noProof/>
        </w:rPr>
        <w:tab/>
      </w:r>
      <w:r>
        <w:rPr>
          <w:noProof/>
        </w:rPr>
        <w:fldChar w:fldCharType="begin"/>
      </w:r>
      <w:r>
        <w:rPr>
          <w:noProof/>
        </w:rPr>
        <w:instrText xml:space="preserve"> PAGEREF _Toc401927818 \h </w:instrText>
      </w:r>
      <w:r>
        <w:rPr>
          <w:noProof/>
        </w:rPr>
      </w:r>
      <w:r>
        <w:rPr>
          <w:noProof/>
        </w:rPr>
        <w:fldChar w:fldCharType="separate"/>
      </w:r>
      <w:r>
        <w:rPr>
          <w:noProof/>
        </w:rPr>
        <w:t>1</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2. Background</w:t>
      </w:r>
      <w:r>
        <w:rPr>
          <w:noProof/>
        </w:rPr>
        <w:tab/>
      </w:r>
      <w:r>
        <w:rPr>
          <w:noProof/>
        </w:rPr>
        <w:fldChar w:fldCharType="begin"/>
      </w:r>
      <w:r>
        <w:rPr>
          <w:noProof/>
        </w:rPr>
        <w:instrText xml:space="preserve"> PAGEREF _Toc401927819 \h </w:instrText>
      </w:r>
      <w:r>
        <w:rPr>
          <w:noProof/>
        </w:rPr>
      </w:r>
      <w:r>
        <w:rPr>
          <w:noProof/>
        </w:rPr>
        <w:fldChar w:fldCharType="separate"/>
      </w:r>
      <w:r>
        <w:rPr>
          <w:noProof/>
        </w:rPr>
        <w:t>4</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2.1 Literature Review</w:t>
      </w:r>
      <w:r>
        <w:rPr>
          <w:noProof/>
        </w:rPr>
        <w:tab/>
      </w:r>
      <w:r>
        <w:rPr>
          <w:noProof/>
        </w:rPr>
        <w:fldChar w:fldCharType="begin"/>
      </w:r>
      <w:r>
        <w:rPr>
          <w:noProof/>
        </w:rPr>
        <w:instrText xml:space="preserve"> PAGEREF _Toc401927820 \h </w:instrText>
      </w:r>
      <w:r>
        <w:rPr>
          <w:noProof/>
        </w:rPr>
      </w:r>
      <w:r>
        <w:rPr>
          <w:noProof/>
        </w:rPr>
        <w:fldChar w:fldCharType="separate"/>
      </w:r>
      <w:r>
        <w:rPr>
          <w:noProof/>
        </w:rPr>
        <w:t>4</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_Toc401927821 \h </w:instrText>
      </w:r>
      <w:r>
        <w:rPr>
          <w:noProof/>
        </w:rPr>
      </w:r>
      <w:r>
        <w:rPr>
          <w:noProof/>
        </w:rPr>
        <w:fldChar w:fldCharType="separate"/>
      </w:r>
      <w:r>
        <w:rPr>
          <w:noProof/>
        </w:rPr>
        <w:t>4</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_Toc401927822 \h </w:instrText>
      </w:r>
      <w:r>
        <w:rPr>
          <w:noProof/>
        </w:rPr>
      </w:r>
      <w:r>
        <w:rPr>
          <w:noProof/>
        </w:rPr>
        <w:fldChar w:fldCharType="separate"/>
      </w:r>
      <w:r>
        <w:rPr>
          <w:noProof/>
        </w:rPr>
        <w:t>12</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_Toc401927823 \h </w:instrText>
      </w:r>
      <w:r>
        <w:rPr>
          <w:noProof/>
        </w:rPr>
      </w:r>
      <w:r>
        <w:rPr>
          <w:noProof/>
        </w:rPr>
        <w:fldChar w:fldCharType="separate"/>
      </w:r>
      <w:r>
        <w:rPr>
          <w:noProof/>
        </w:rPr>
        <w:t>15</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_Toc401927824 \h </w:instrText>
      </w:r>
      <w:r>
        <w:rPr>
          <w:noProof/>
        </w:rPr>
      </w:r>
      <w:r>
        <w:rPr>
          <w:noProof/>
        </w:rPr>
        <w:fldChar w:fldCharType="separate"/>
      </w:r>
      <w:r>
        <w:rPr>
          <w:noProof/>
        </w:rPr>
        <w:t>17</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Pr>
          <w:noProof/>
        </w:rPr>
        <w:t>3. Own Work</w:t>
      </w:r>
      <w:r>
        <w:rPr>
          <w:noProof/>
        </w:rPr>
        <w:tab/>
      </w:r>
      <w:r>
        <w:rPr>
          <w:noProof/>
        </w:rPr>
        <w:fldChar w:fldCharType="begin"/>
      </w:r>
      <w:r>
        <w:rPr>
          <w:noProof/>
        </w:rPr>
        <w:instrText xml:space="preserve"> PAGEREF _Toc401927825 \h </w:instrText>
      </w:r>
      <w:r>
        <w:rPr>
          <w:noProof/>
        </w:rPr>
      </w:r>
      <w:r>
        <w:rPr>
          <w:noProof/>
        </w:rPr>
        <w:fldChar w:fldCharType="separate"/>
      </w:r>
      <w:r>
        <w:rPr>
          <w:noProof/>
        </w:rPr>
        <w:t>20</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3.1 Proposal</w:t>
      </w:r>
      <w:r>
        <w:rPr>
          <w:noProof/>
        </w:rPr>
        <w:tab/>
      </w:r>
      <w:r>
        <w:rPr>
          <w:noProof/>
        </w:rPr>
        <w:fldChar w:fldCharType="begin"/>
      </w:r>
      <w:r>
        <w:rPr>
          <w:noProof/>
        </w:rPr>
        <w:instrText xml:space="preserve"> PAGEREF _Toc401927826 \h </w:instrText>
      </w:r>
      <w:r>
        <w:rPr>
          <w:noProof/>
        </w:rPr>
      </w:r>
      <w:r>
        <w:rPr>
          <w:noProof/>
        </w:rPr>
        <w:fldChar w:fldCharType="separate"/>
      </w:r>
      <w:r>
        <w:rPr>
          <w:noProof/>
        </w:rPr>
        <w:t>20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3.1.1 Deductions</w:t>
      </w:r>
      <w:r>
        <w:rPr>
          <w:noProof/>
        </w:rPr>
        <w:tab/>
      </w:r>
      <w:r>
        <w:rPr>
          <w:noProof/>
        </w:rPr>
        <w:fldChar w:fldCharType="begin"/>
      </w:r>
      <w:r>
        <w:rPr>
          <w:noProof/>
        </w:rPr>
        <w:instrText xml:space="preserve"> PAGEREF _Toc401927827 \h </w:instrText>
      </w:r>
      <w:r>
        <w:rPr>
          <w:noProof/>
        </w:rPr>
      </w:r>
      <w:r>
        <w:rPr>
          <w:noProof/>
        </w:rPr>
        <w:fldChar w:fldCharType="separate"/>
      </w:r>
      <w:r>
        <w:rPr>
          <w:noProof/>
        </w:rPr>
        <w:t>20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3.1.2 Breakdown</w:t>
      </w:r>
      <w:r>
        <w:rPr>
          <w:noProof/>
        </w:rPr>
        <w:tab/>
      </w:r>
      <w:r>
        <w:rPr>
          <w:noProof/>
        </w:rPr>
        <w:fldChar w:fldCharType="begin"/>
      </w:r>
      <w:r>
        <w:rPr>
          <w:noProof/>
        </w:rPr>
        <w:instrText xml:space="preserve"> PAGEREF _Toc401927828 \h </w:instrText>
      </w:r>
      <w:r>
        <w:rPr>
          <w:noProof/>
        </w:rPr>
      </w:r>
      <w:r>
        <w:rPr>
          <w:noProof/>
        </w:rPr>
        <w:fldChar w:fldCharType="separate"/>
      </w:r>
      <w:r>
        <w:rPr>
          <w:noProof/>
        </w:rPr>
        <w:t>25</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3.1.3 Changes to proposal</w:t>
      </w:r>
      <w:r>
        <w:rPr>
          <w:noProof/>
        </w:rPr>
        <w:tab/>
      </w:r>
      <w:r>
        <w:rPr>
          <w:noProof/>
        </w:rPr>
        <w:fldChar w:fldCharType="begin"/>
      </w:r>
      <w:r>
        <w:rPr>
          <w:noProof/>
        </w:rPr>
        <w:instrText xml:space="preserve"> PAGEREF _Toc401927829 \h </w:instrText>
      </w:r>
      <w:r>
        <w:rPr>
          <w:noProof/>
        </w:rPr>
      </w:r>
      <w:r>
        <w:rPr>
          <w:noProof/>
        </w:rPr>
        <w:fldChar w:fldCharType="separate"/>
      </w:r>
      <w:r>
        <w:rPr>
          <w:noProof/>
        </w:rPr>
        <w:t>26</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3.2 Specific Learning</w:t>
      </w:r>
      <w:r>
        <w:rPr>
          <w:noProof/>
        </w:rPr>
        <w:tab/>
      </w:r>
      <w:r>
        <w:rPr>
          <w:noProof/>
        </w:rPr>
        <w:fldChar w:fldCharType="begin"/>
      </w:r>
      <w:r>
        <w:rPr>
          <w:noProof/>
        </w:rPr>
        <w:instrText xml:space="preserve"> PAGEREF _Toc401927830 \h </w:instrText>
      </w:r>
      <w:r>
        <w:rPr>
          <w:noProof/>
        </w:rPr>
      </w:r>
      <w:r>
        <w:rPr>
          <w:noProof/>
        </w:rPr>
        <w:fldChar w:fldCharType="separate"/>
      </w:r>
      <w:r>
        <w:rPr>
          <w:noProof/>
        </w:rPr>
        <w:t>26</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3.2.1 Android API</w:t>
      </w:r>
      <w:r>
        <w:rPr>
          <w:noProof/>
        </w:rPr>
        <w:tab/>
      </w:r>
      <w:r>
        <w:rPr>
          <w:noProof/>
        </w:rPr>
        <w:fldChar w:fldCharType="begin"/>
      </w:r>
      <w:r>
        <w:rPr>
          <w:noProof/>
        </w:rPr>
        <w:instrText xml:space="preserve"> PAGEREF _Toc401927831 \h </w:instrText>
      </w:r>
      <w:r>
        <w:rPr>
          <w:noProof/>
        </w:rPr>
      </w:r>
      <w:r>
        <w:rPr>
          <w:noProof/>
        </w:rPr>
        <w:fldChar w:fldCharType="separate"/>
      </w:r>
      <w:r>
        <w:rPr>
          <w:noProof/>
        </w:rPr>
        <w:t>26</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3.1.2 Machine learning algorithms</w:t>
      </w:r>
      <w:r>
        <w:rPr>
          <w:noProof/>
        </w:rPr>
        <w:tab/>
      </w:r>
      <w:r>
        <w:rPr>
          <w:noProof/>
        </w:rPr>
        <w:fldChar w:fldCharType="begin"/>
      </w:r>
      <w:r>
        <w:rPr>
          <w:noProof/>
        </w:rPr>
        <w:instrText xml:space="preserve"> PAGEREF _Toc401927832 \h </w:instrText>
      </w:r>
      <w:r>
        <w:rPr>
          <w:noProof/>
        </w:rPr>
      </w:r>
      <w:r>
        <w:rPr>
          <w:noProof/>
        </w:rPr>
        <w:fldChar w:fldCharType="separate"/>
      </w:r>
      <w:r>
        <w:rPr>
          <w:noProof/>
        </w:rPr>
        <w:t>28</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3.3 Process</w:t>
      </w:r>
      <w:r>
        <w:rPr>
          <w:noProof/>
        </w:rPr>
        <w:tab/>
      </w:r>
      <w:r>
        <w:rPr>
          <w:noProof/>
        </w:rPr>
        <w:fldChar w:fldCharType="begin"/>
      </w:r>
      <w:r>
        <w:rPr>
          <w:noProof/>
        </w:rPr>
        <w:instrText xml:space="preserve"> PAGEREF _Toc401927833 \h </w:instrText>
      </w:r>
      <w:r>
        <w:rPr>
          <w:noProof/>
        </w:rPr>
      </w:r>
      <w:r>
        <w:rPr>
          <w:noProof/>
        </w:rPr>
        <w:fldChar w:fldCharType="separate"/>
      </w:r>
      <w:r>
        <w:rPr>
          <w:noProof/>
        </w:rPr>
        <w:t>28</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3.3.1 Data Gathering</w:t>
      </w:r>
      <w:r>
        <w:rPr>
          <w:noProof/>
        </w:rPr>
        <w:tab/>
      </w:r>
      <w:r>
        <w:rPr>
          <w:noProof/>
        </w:rPr>
        <w:fldChar w:fldCharType="begin"/>
      </w:r>
      <w:r>
        <w:rPr>
          <w:noProof/>
        </w:rPr>
        <w:instrText xml:space="preserve"> PAGEREF _Toc401927834 \h </w:instrText>
      </w:r>
      <w:r>
        <w:rPr>
          <w:noProof/>
        </w:rPr>
      </w:r>
      <w:r>
        <w:rPr>
          <w:noProof/>
        </w:rPr>
        <w:fldChar w:fldCharType="separate"/>
      </w:r>
      <w:r>
        <w:rPr>
          <w:noProof/>
        </w:rPr>
        <w:t>28</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3.3.2 Manual Inferences</w:t>
      </w:r>
      <w:r>
        <w:rPr>
          <w:noProof/>
        </w:rPr>
        <w:tab/>
      </w:r>
      <w:r>
        <w:rPr>
          <w:noProof/>
        </w:rPr>
        <w:fldChar w:fldCharType="begin"/>
      </w:r>
      <w:r>
        <w:rPr>
          <w:noProof/>
        </w:rPr>
        <w:instrText xml:space="preserve"> PAGEREF _Toc401927835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lastRenderedPageBreak/>
        <w:t>3.3.3 Machine learning</w:t>
      </w:r>
      <w:r>
        <w:rPr>
          <w:noProof/>
        </w:rPr>
        <w:tab/>
      </w:r>
      <w:r>
        <w:rPr>
          <w:noProof/>
        </w:rPr>
        <w:fldChar w:fldCharType="begin"/>
      </w:r>
      <w:r>
        <w:rPr>
          <w:noProof/>
        </w:rPr>
        <w:instrText xml:space="preserve"> PAGEREF _Toc401927836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3.3.4 Refine Algorithm</w:t>
      </w:r>
      <w:r>
        <w:rPr>
          <w:noProof/>
        </w:rPr>
        <w:tab/>
      </w:r>
      <w:r>
        <w:rPr>
          <w:noProof/>
        </w:rPr>
        <w:fldChar w:fldCharType="begin"/>
      </w:r>
      <w:r>
        <w:rPr>
          <w:noProof/>
        </w:rPr>
        <w:instrText xml:space="preserve"> PAGEREF _Toc401927837 \h </w:instrText>
      </w:r>
      <w:r>
        <w:rPr>
          <w:noProof/>
        </w:rPr>
      </w:r>
      <w:r>
        <w:rPr>
          <w:noProof/>
        </w:rPr>
        <w:fldChar w:fldCharType="separate"/>
      </w:r>
      <w:r>
        <w:rPr>
          <w:noProof/>
        </w:rPr>
        <w:t>30</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3.4 Implementation</w:t>
      </w:r>
      <w:r>
        <w:rPr>
          <w:noProof/>
        </w:rPr>
        <w:tab/>
      </w:r>
      <w:r>
        <w:rPr>
          <w:noProof/>
        </w:rPr>
        <w:fldChar w:fldCharType="begin"/>
      </w:r>
      <w:r>
        <w:rPr>
          <w:noProof/>
        </w:rPr>
        <w:instrText xml:space="preserve"> PAGEREF _Toc401927838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3.4.x &lt;talk about each package&gt; - half a page per class on average</w:t>
      </w:r>
      <w:r>
        <w:rPr>
          <w:noProof/>
        </w:rPr>
        <w:tab/>
      </w:r>
      <w:r>
        <w:rPr>
          <w:noProof/>
        </w:rPr>
        <w:fldChar w:fldCharType="begin"/>
      </w:r>
      <w:r>
        <w:rPr>
          <w:noProof/>
        </w:rPr>
        <w:instrText xml:space="preserve"> PAGEREF _Toc401927839 \h </w:instrText>
      </w:r>
      <w:r>
        <w:rPr>
          <w:noProof/>
        </w:rPr>
      </w:r>
      <w:r>
        <w:rPr>
          <w:noProof/>
        </w:rPr>
        <w:fldChar w:fldCharType="separate"/>
      </w:r>
      <w:r>
        <w:rPr>
          <w:noProof/>
        </w:rPr>
        <w:t>30</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4. Evaluation</w:t>
      </w:r>
      <w:r>
        <w:rPr>
          <w:noProof/>
        </w:rPr>
        <w:tab/>
      </w:r>
      <w:r>
        <w:rPr>
          <w:noProof/>
        </w:rPr>
        <w:fldChar w:fldCharType="begin"/>
      </w:r>
      <w:r>
        <w:rPr>
          <w:noProof/>
        </w:rPr>
        <w:instrText xml:space="preserve"> PAGEREF _Toc401927840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4.1 Testing procedure</w:t>
      </w:r>
      <w:r>
        <w:rPr>
          <w:noProof/>
        </w:rPr>
        <w:tab/>
      </w:r>
      <w:r>
        <w:rPr>
          <w:noProof/>
        </w:rPr>
        <w:fldChar w:fldCharType="begin"/>
      </w:r>
      <w:r>
        <w:rPr>
          <w:noProof/>
        </w:rPr>
        <w:instrText xml:space="preserve"> PAGEREF _Toc401927841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4.2 Method</w:t>
      </w:r>
      <w:r>
        <w:rPr>
          <w:noProof/>
        </w:rPr>
        <w:tab/>
      </w:r>
      <w:r>
        <w:rPr>
          <w:noProof/>
        </w:rPr>
        <w:fldChar w:fldCharType="begin"/>
      </w:r>
      <w:r>
        <w:rPr>
          <w:noProof/>
        </w:rPr>
        <w:instrText xml:space="preserve"> PAGEREF _Toc401927842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4.3 Results</w:t>
      </w:r>
      <w:r>
        <w:rPr>
          <w:noProof/>
        </w:rPr>
        <w:tab/>
      </w:r>
      <w:r>
        <w:rPr>
          <w:noProof/>
        </w:rPr>
        <w:fldChar w:fldCharType="begin"/>
      </w:r>
      <w:r>
        <w:rPr>
          <w:noProof/>
        </w:rPr>
        <w:instrText xml:space="preserve"> PAGEREF _Toc401927843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4.4 Discussion</w:t>
      </w:r>
      <w:r>
        <w:rPr>
          <w:noProof/>
        </w:rPr>
        <w:tab/>
      </w:r>
      <w:r>
        <w:rPr>
          <w:noProof/>
        </w:rPr>
        <w:fldChar w:fldCharType="begin"/>
      </w:r>
      <w:r>
        <w:rPr>
          <w:noProof/>
        </w:rPr>
        <w:instrText xml:space="preserve"> PAGEREF _Toc401927844 \h </w:instrText>
      </w:r>
      <w:r>
        <w:rPr>
          <w:noProof/>
        </w:rPr>
      </w:r>
      <w:r>
        <w:rPr>
          <w:noProof/>
        </w:rPr>
        <w:fldChar w:fldCharType="separate"/>
      </w:r>
      <w:r>
        <w:rPr>
          <w:noProof/>
        </w:rPr>
        <w:t>31</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5. Conclusion</w:t>
      </w:r>
      <w:r>
        <w:rPr>
          <w:noProof/>
        </w:rPr>
        <w:tab/>
      </w:r>
      <w:r>
        <w:rPr>
          <w:noProof/>
        </w:rPr>
        <w:fldChar w:fldCharType="begin"/>
      </w:r>
      <w:r>
        <w:rPr>
          <w:noProof/>
        </w:rPr>
        <w:instrText xml:space="preserve"> PAGEREF _Toc401927845 \h </w:instrText>
      </w:r>
      <w:r>
        <w:rPr>
          <w:noProof/>
        </w:rPr>
      </w:r>
      <w:r>
        <w:rPr>
          <w:noProof/>
        </w:rPr>
        <w:fldChar w:fldCharType="separate"/>
      </w:r>
      <w:r>
        <w:rPr>
          <w:noProof/>
        </w:rPr>
        <w:t>32</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5.x Future work</w:t>
      </w:r>
      <w:r>
        <w:rPr>
          <w:noProof/>
        </w:rPr>
        <w:tab/>
      </w:r>
      <w:r>
        <w:rPr>
          <w:noProof/>
        </w:rPr>
        <w:fldChar w:fldCharType="begin"/>
      </w:r>
      <w:r>
        <w:rPr>
          <w:noProof/>
        </w:rPr>
        <w:instrText xml:space="preserve"> PAGEREF _Toc401927846 \h </w:instrText>
      </w:r>
      <w:r>
        <w:rPr>
          <w:noProof/>
        </w:rPr>
      </w:r>
      <w:r>
        <w:rPr>
          <w:noProof/>
        </w:rPr>
        <w:fldChar w:fldCharType="separate"/>
      </w:r>
      <w:r>
        <w:rPr>
          <w:noProof/>
        </w:rPr>
        <w:t>32</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6. Bibliography</w:t>
      </w:r>
      <w:r>
        <w:rPr>
          <w:noProof/>
        </w:rPr>
        <w:tab/>
      </w:r>
      <w:r>
        <w:rPr>
          <w:noProof/>
        </w:rPr>
        <w:fldChar w:fldCharType="begin"/>
      </w:r>
      <w:r>
        <w:rPr>
          <w:noProof/>
        </w:rPr>
        <w:instrText xml:space="preserve"> PAGEREF _Toc401927847 \h </w:instrText>
      </w:r>
      <w:r>
        <w:rPr>
          <w:noProof/>
        </w:rPr>
      </w:r>
      <w:r>
        <w:rPr>
          <w:noProof/>
        </w:rPr>
        <w:fldChar w:fldCharType="separate"/>
      </w:r>
      <w:r>
        <w:rPr>
          <w:noProof/>
        </w:rPr>
        <w:t>33</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6" w:name="_Toc401927816"/>
      <w:r>
        <w:rPr>
          <w:lang w:val="en-AU"/>
        </w:rPr>
        <w:lastRenderedPageBreak/>
        <w:t>List of figures</w:t>
      </w:r>
      <w:bookmarkEnd w:id="36"/>
    </w:p>
    <w:p w:rsidR="00266BCF" w:rsidRDefault="003E0969">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927791" w:history="1">
        <w:r w:rsidR="00266BCF" w:rsidRPr="00B93424">
          <w:rPr>
            <w:rStyle w:val="Hyperlink"/>
            <w:noProof/>
            <w:lang w:val="en-AU"/>
          </w:rPr>
          <w:t>Figure 1 – Improvement in accuracy over a 60-day period due to machine learning</w:t>
        </w:r>
        <w:r w:rsidR="00266BCF">
          <w:rPr>
            <w:noProof/>
            <w:webHidden/>
          </w:rPr>
          <w:tab/>
        </w:r>
        <w:r w:rsidR="00266BCF">
          <w:rPr>
            <w:noProof/>
            <w:webHidden/>
          </w:rPr>
          <w:fldChar w:fldCharType="begin"/>
        </w:r>
        <w:r w:rsidR="00266BCF">
          <w:rPr>
            <w:noProof/>
            <w:webHidden/>
          </w:rPr>
          <w:instrText xml:space="preserve"> PAGEREF _Toc401927791 \h </w:instrText>
        </w:r>
        <w:r w:rsidR="00266BCF">
          <w:rPr>
            <w:noProof/>
            <w:webHidden/>
          </w:rPr>
        </w:r>
        <w:r w:rsidR="00266BCF">
          <w:rPr>
            <w:noProof/>
            <w:webHidden/>
          </w:rPr>
          <w:fldChar w:fldCharType="separate"/>
        </w:r>
        <w:r w:rsidR="00266BCF">
          <w:rPr>
            <w:noProof/>
            <w:webHidden/>
          </w:rPr>
          <w:t>9</w:t>
        </w:r>
        <w:r w:rsidR="00266BCF">
          <w:rPr>
            <w:noProof/>
            <w:webHidden/>
          </w:rPr>
          <w:fldChar w:fldCharType="end"/>
        </w:r>
      </w:hyperlink>
    </w:p>
    <w:p w:rsidR="00266BCF" w:rsidRDefault="00266BCF">
      <w:pPr>
        <w:pStyle w:val="TableofFigures"/>
        <w:tabs>
          <w:tab w:val="right" w:leader="dot" w:pos="9962"/>
        </w:tabs>
        <w:rPr>
          <w:rFonts w:eastAsiaTheme="minorEastAsia" w:cstheme="minorBidi"/>
          <w:noProof/>
          <w:sz w:val="22"/>
          <w:lang w:val="en-AU" w:eastAsia="en-AU"/>
        </w:rPr>
      </w:pPr>
      <w:hyperlink w:anchor="_Toc401927792" w:history="1">
        <w:r w:rsidRPr="00B93424">
          <w:rPr>
            <w:rStyle w:val="Hyperlink"/>
            <w:noProof/>
            <w:lang w:val="en-AU"/>
          </w:rPr>
          <w:t>Figure 2 – Varying accuracies dependent on level of supervision in StressSense</w:t>
        </w:r>
        <w:r>
          <w:rPr>
            <w:noProof/>
            <w:webHidden/>
          </w:rPr>
          <w:tab/>
        </w:r>
        <w:r>
          <w:rPr>
            <w:noProof/>
            <w:webHidden/>
          </w:rPr>
          <w:fldChar w:fldCharType="begin"/>
        </w:r>
        <w:r>
          <w:rPr>
            <w:noProof/>
            <w:webHidden/>
          </w:rPr>
          <w:instrText xml:space="preserve"> PAGEREF _Toc401927792 \h </w:instrText>
        </w:r>
        <w:r>
          <w:rPr>
            <w:noProof/>
            <w:webHidden/>
          </w:rPr>
        </w:r>
        <w:r>
          <w:rPr>
            <w:noProof/>
            <w:webHidden/>
          </w:rPr>
          <w:fldChar w:fldCharType="separate"/>
        </w:r>
        <w:r>
          <w:rPr>
            <w:noProof/>
            <w:webHidden/>
          </w:rPr>
          <w:t>11</w:t>
        </w:r>
        <w:r>
          <w:rPr>
            <w:noProof/>
            <w:webHidden/>
          </w:rPr>
          <w:fldChar w:fldCharType="end"/>
        </w:r>
      </w:hyperlink>
    </w:p>
    <w:p w:rsidR="00266BCF" w:rsidRDefault="00266BCF">
      <w:pPr>
        <w:pStyle w:val="TableofFigures"/>
        <w:tabs>
          <w:tab w:val="right" w:leader="dot" w:pos="9962"/>
        </w:tabs>
        <w:rPr>
          <w:rFonts w:eastAsiaTheme="minorEastAsia" w:cstheme="minorBidi"/>
          <w:noProof/>
          <w:sz w:val="22"/>
          <w:lang w:val="en-AU" w:eastAsia="en-AU"/>
        </w:rPr>
      </w:pPr>
      <w:hyperlink w:anchor="_Toc401927793" w:history="1">
        <w:r w:rsidRPr="00B93424">
          <w:rPr>
            <w:rStyle w:val="Hyperlink"/>
            <w:noProof/>
            <w:lang w:val="en-AU"/>
          </w:rPr>
          <w:t>Figure 3 – Planning until preliminary demonstration</w:t>
        </w:r>
        <w:r>
          <w:rPr>
            <w:noProof/>
            <w:webHidden/>
          </w:rPr>
          <w:tab/>
        </w:r>
        <w:r>
          <w:rPr>
            <w:noProof/>
            <w:webHidden/>
          </w:rPr>
          <w:fldChar w:fldCharType="begin"/>
        </w:r>
        <w:r>
          <w:rPr>
            <w:noProof/>
            <w:webHidden/>
          </w:rPr>
          <w:instrText xml:space="preserve"> PAGEREF _Toc401927793 \h </w:instrText>
        </w:r>
        <w:r>
          <w:rPr>
            <w:noProof/>
            <w:webHidden/>
          </w:rPr>
        </w:r>
        <w:r>
          <w:rPr>
            <w:noProof/>
            <w:webHidden/>
          </w:rPr>
          <w:fldChar w:fldCharType="separate"/>
        </w:r>
        <w:r>
          <w:rPr>
            <w:noProof/>
            <w:webHidden/>
          </w:rPr>
          <w:t>23</w:t>
        </w:r>
        <w:r>
          <w:rPr>
            <w:noProof/>
            <w:webHidden/>
          </w:rPr>
          <w:fldChar w:fldCharType="end"/>
        </w:r>
      </w:hyperlink>
    </w:p>
    <w:p w:rsidR="00266BCF" w:rsidRDefault="00266BCF">
      <w:pPr>
        <w:pStyle w:val="TableofFigures"/>
        <w:tabs>
          <w:tab w:val="right" w:leader="dot" w:pos="9962"/>
        </w:tabs>
        <w:rPr>
          <w:rFonts w:eastAsiaTheme="minorEastAsia" w:cstheme="minorBidi"/>
          <w:noProof/>
          <w:sz w:val="22"/>
          <w:lang w:val="en-AU" w:eastAsia="en-AU"/>
        </w:rPr>
      </w:pPr>
      <w:hyperlink w:anchor="_Toc401927794" w:history="1">
        <w:r w:rsidRPr="00B93424">
          <w:rPr>
            <w:rStyle w:val="Hyperlink"/>
            <w:noProof/>
            <w:lang w:val="en-AU"/>
          </w:rPr>
          <w:t>Figure 4 – GANTT chart representation of plan</w:t>
        </w:r>
        <w:r>
          <w:rPr>
            <w:noProof/>
            <w:webHidden/>
          </w:rPr>
          <w:tab/>
        </w:r>
        <w:r>
          <w:rPr>
            <w:noProof/>
            <w:webHidden/>
          </w:rPr>
          <w:fldChar w:fldCharType="begin"/>
        </w:r>
        <w:r>
          <w:rPr>
            <w:noProof/>
            <w:webHidden/>
          </w:rPr>
          <w:instrText xml:space="preserve"> PAGEREF _Toc401927794 \h </w:instrText>
        </w:r>
        <w:r>
          <w:rPr>
            <w:noProof/>
            <w:webHidden/>
          </w:rPr>
        </w:r>
        <w:r>
          <w:rPr>
            <w:noProof/>
            <w:webHidden/>
          </w:rPr>
          <w:fldChar w:fldCharType="separate"/>
        </w:r>
        <w:r>
          <w:rPr>
            <w:noProof/>
            <w:webHidden/>
          </w:rPr>
          <w:t>24</w:t>
        </w:r>
        <w:r>
          <w:rPr>
            <w:noProof/>
            <w:webHidden/>
          </w:rPr>
          <w:fldChar w:fldCharType="end"/>
        </w:r>
      </w:hyperlink>
    </w:p>
    <w:p w:rsidR="00040DC1" w:rsidRDefault="003E0969" w:rsidP="00DB766A">
      <w:pPr>
        <w:tabs>
          <w:tab w:val="right" w:leader="dot" w:pos="8647"/>
        </w:tabs>
        <w:rPr>
          <w:szCs w:val="24"/>
          <w:lang w:val="en-AU"/>
        </w:rPr>
      </w:pPr>
      <w:r>
        <w:rPr>
          <w:szCs w:val="24"/>
          <w:lang w:val="en-AU"/>
        </w:rPr>
        <w:fldChar w:fldCharType="end"/>
      </w:r>
    </w:p>
    <w:p w:rsidR="00040DC1" w:rsidRDefault="00040DC1">
      <w:pPr>
        <w:suppressAutoHyphens w:val="0"/>
        <w:spacing w:after="0" w:line="276" w:lineRule="auto"/>
        <w:rPr>
          <w:szCs w:val="24"/>
          <w:lang w:val="en-AU"/>
        </w:rPr>
      </w:pPr>
      <w:r>
        <w:rPr>
          <w:szCs w:val="24"/>
          <w:lang w:val="en-AU"/>
        </w:rPr>
        <w:br w:type="page"/>
      </w:r>
    </w:p>
    <w:p w:rsidR="003E0969" w:rsidRDefault="00214C56" w:rsidP="003051B8">
      <w:pPr>
        <w:pStyle w:val="Heading1"/>
        <w:rPr>
          <w:lang w:val="en-AU"/>
        </w:rPr>
      </w:pPr>
      <w:bookmarkStart w:id="37" w:name="_Toc401927817"/>
      <w:r>
        <w:rPr>
          <w:lang w:val="en-AU"/>
        </w:rPr>
        <w:lastRenderedPageBreak/>
        <w:t>List of tables</w:t>
      </w:r>
      <w:bookmarkEnd w:id="37"/>
    </w:p>
    <w:p w:rsidR="00266BCF" w:rsidRDefault="00214C56">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"Table" </w:instrText>
      </w:r>
      <w:r>
        <w:rPr>
          <w:szCs w:val="24"/>
          <w:lang w:val="en-AU"/>
        </w:rPr>
        <w:fldChar w:fldCharType="separate"/>
      </w:r>
      <w:hyperlink w:anchor="_Toc401927803" w:history="1">
        <w:r w:rsidR="00266BCF" w:rsidRPr="00C25D1F">
          <w:rPr>
            <w:rStyle w:val="Hyperlink"/>
            <w:noProof/>
          </w:rPr>
          <w:t>Table 1 Data collected from accelerometer***INSERT REFERENCE***</w:t>
        </w:r>
        <w:r w:rsidR="00266BCF">
          <w:rPr>
            <w:noProof/>
            <w:webHidden/>
          </w:rPr>
          <w:tab/>
        </w:r>
        <w:r w:rsidR="00266BCF">
          <w:rPr>
            <w:noProof/>
            <w:webHidden/>
          </w:rPr>
          <w:fldChar w:fldCharType="begin"/>
        </w:r>
        <w:r w:rsidR="00266BCF">
          <w:rPr>
            <w:noProof/>
            <w:webHidden/>
          </w:rPr>
          <w:instrText xml:space="preserve"> PAGEREF _Toc401927803 \h </w:instrText>
        </w:r>
        <w:r w:rsidR="00266BCF">
          <w:rPr>
            <w:noProof/>
            <w:webHidden/>
          </w:rPr>
        </w:r>
        <w:r w:rsidR="00266BCF">
          <w:rPr>
            <w:noProof/>
            <w:webHidden/>
          </w:rPr>
          <w:fldChar w:fldCharType="separate"/>
        </w:r>
        <w:r w:rsidR="00266BCF">
          <w:rPr>
            <w:noProof/>
            <w:webHidden/>
          </w:rPr>
          <w:t>26</w:t>
        </w:r>
        <w:r w:rsidR="00266BCF">
          <w:rPr>
            <w:noProof/>
            <w:webHidden/>
          </w:rPr>
          <w:fldChar w:fldCharType="end"/>
        </w:r>
      </w:hyperlink>
    </w:p>
    <w:p w:rsidR="00266BCF" w:rsidRDefault="00266BCF">
      <w:pPr>
        <w:pStyle w:val="TableofFigures"/>
        <w:tabs>
          <w:tab w:val="right" w:leader="dot" w:pos="9962"/>
        </w:tabs>
        <w:rPr>
          <w:rFonts w:eastAsiaTheme="minorEastAsia" w:cstheme="minorBidi"/>
          <w:noProof/>
          <w:sz w:val="22"/>
          <w:lang w:val="en-AU" w:eastAsia="en-AU"/>
        </w:rPr>
      </w:pPr>
      <w:hyperlink w:anchor="_Toc401927804" w:history="1">
        <w:r w:rsidRPr="00C25D1F">
          <w:rPr>
            <w:rStyle w:val="Hyperlink"/>
            <w:noProof/>
          </w:rPr>
          <w:t>Table 2 Data collected from hygrometer***INSERT REFERENCE***</w:t>
        </w:r>
        <w:r>
          <w:rPr>
            <w:noProof/>
            <w:webHidden/>
          </w:rPr>
          <w:tab/>
        </w:r>
        <w:r>
          <w:rPr>
            <w:noProof/>
            <w:webHidden/>
          </w:rPr>
          <w:fldChar w:fldCharType="begin"/>
        </w:r>
        <w:r>
          <w:rPr>
            <w:noProof/>
            <w:webHidden/>
          </w:rPr>
          <w:instrText xml:space="preserve"> PAGEREF _Toc401927804 \h </w:instrText>
        </w:r>
        <w:r>
          <w:rPr>
            <w:noProof/>
            <w:webHidden/>
          </w:rPr>
        </w:r>
        <w:r>
          <w:rPr>
            <w:noProof/>
            <w:webHidden/>
          </w:rPr>
          <w:fldChar w:fldCharType="separate"/>
        </w:r>
        <w:r>
          <w:rPr>
            <w:noProof/>
            <w:webHidden/>
          </w:rPr>
          <w:t>27</w:t>
        </w:r>
        <w:r>
          <w:rPr>
            <w:noProof/>
            <w:webHidden/>
          </w:rPr>
          <w:fldChar w:fldCharType="end"/>
        </w:r>
      </w:hyperlink>
    </w:p>
    <w:p w:rsidR="00214C56" w:rsidRDefault="00214C56"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62433B">
      <w:pPr>
        <w:pStyle w:val="Heading1"/>
        <w:rPr>
          <w:lang w:val="en-AU"/>
        </w:rPr>
      </w:pPr>
      <w:bookmarkStart w:id="38" w:name="_Toc401239240"/>
      <w:bookmarkStart w:id="39" w:name="_Toc401927818"/>
      <w:r w:rsidRPr="00C3519B">
        <w:rPr>
          <w:sz w:val="28"/>
          <w:lang w:val="en-AU"/>
        </w:rPr>
        <w:lastRenderedPageBreak/>
        <w:t>1.</w:t>
      </w:r>
      <w:r w:rsidRPr="00C3519B">
        <w:rPr>
          <w:lang w:val="en-AU"/>
        </w:rPr>
        <w:t xml:space="preserve"> </w:t>
      </w:r>
      <w:r w:rsidR="00402E6A" w:rsidRPr="00C3519B">
        <w:rPr>
          <w:lang w:val="en-AU"/>
        </w:rPr>
        <w:t>Introduction</w:t>
      </w:r>
      <w:bookmarkEnd w:id="38"/>
      <w:bookmarkEnd w:id="39"/>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6C29D3">
            <w:rPr>
              <w:i/>
              <w:iCs/>
              <w:noProof/>
              <w:lang w:val="en-AU"/>
            </w:rPr>
            <w:t xml:space="preserve"> </w:t>
          </w:r>
          <w:r w:rsidR="006C29D3" w:rsidRPr="006C29D3">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6C29D3">
            <w:rPr>
              <w:noProof/>
              <w:lang w:val="en-AU"/>
            </w:rPr>
            <w:t xml:space="preserve"> </w:t>
          </w:r>
          <w:r w:rsidR="006C29D3" w:rsidRPr="006C29D3">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 xml:space="preserve">For something as important as what has been discussed, and with the new and ever-changing technological world we live in, the issue can now start to be addressed effectively. There are current </w:t>
      </w:r>
      <w:r w:rsidRPr="00C3519B">
        <w:rPr>
          <w:lang w:val="en-AU"/>
        </w:rPr>
        <w:lastRenderedPageBreak/>
        <w:t>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r w:rsidR="003D7E41">
        <w:rPr>
          <w:lang w:val="en-AU"/>
        </w:rPr>
        <w:t xml:space="preserve"> It is particularly important to understand what has been attempted. This gives us an appreciation for what has currently been created, further inspires our own ideas, and allows us to innovate further based </w:t>
      </w:r>
      <w:r w:rsidR="00EB043B">
        <w:rPr>
          <w:lang w:val="en-AU"/>
        </w:rPr>
        <w:t xml:space="preserve">on these </w:t>
      </w:r>
      <w:r w:rsidR="003D7E41">
        <w:rPr>
          <w:lang w:val="en-AU"/>
        </w:rPr>
        <w:t xml:space="preserve">solutions. Lots of current implementations use interesting concepts regarding the various signals that were detected, the collection of data from a variety of instruments, and the processing of the </w:t>
      </w:r>
      <w:r w:rsidR="00553BFD">
        <w:rPr>
          <w:lang w:val="en-AU"/>
        </w:rPr>
        <w:t xml:space="preserve">physiological and physical </w:t>
      </w:r>
      <w:r w:rsidR="003D7E41">
        <w:rPr>
          <w:lang w:val="en-AU"/>
        </w:rPr>
        <w:t xml:space="preserve">data using interesting algorithms – </w:t>
      </w:r>
      <w:r w:rsidR="00553BFD">
        <w:rPr>
          <w:lang w:val="en-AU"/>
        </w:rPr>
        <w:t xml:space="preserve">from </w:t>
      </w:r>
      <w:r w:rsidR="003D7E41">
        <w:rPr>
          <w:lang w:val="en-AU"/>
        </w:rPr>
        <w:t>machine learning algorithms such as the use of support vector machines (SVMs)</w:t>
      </w:r>
      <w:r w:rsidR="00553BFD">
        <w:rPr>
          <w:lang w:val="en-AU"/>
        </w:rPr>
        <w:t xml:space="preserve">, to the use of the Volterra series, which is commonly used in electrical </w:t>
      </w:r>
      <w:r w:rsidR="00553BFD">
        <w:rPr>
          <w:lang w:val="en-AU"/>
        </w:rPr>
        <w:lastRenderedPageBreak/>
        <w:t>engineering applications</w:t>
      </w:r>
      <w:r w:rsidR="003D7E41">
        <w:rPr>
          <w:lang w:val="en-AU"/>
        </w:rPr>
        <w:t xml:space="preserve">. </w:t>
      </w:r>
      <w:r w:rsidR="00553BFD">
        <w:rPr>
          <w:lang w:val="en-AU"/>
        </w:rPr>
        <w:t xml:space="preserve">Lastly, we can also identify </w:t>
      </w:r>
      <w:r w:rsidR="003D7E41">
        <w:rPr>
          <w:lang w:val="en-AU"/>
        </w:rPr>
        <w:t>untapped areas of research that may offer a better solution</w:t>
      </w:r>
      <w:r w:rsidR="00553BFD">
        <w:rPr>
          <w:lang w:val="en-AU"/>
        </w:rPr>
        <w:t xml:space="preserve">, such as </w:t>
      </w:r>
      <w:r w:rsidR="00220B3E">
        <w:rPr>
          <w:lang w:val="en-AU"/>
        </w:rPr>
        <w:t xml:space="preserve">the use of alternate machine learning algorithms like a </w:t>
      </w:r>
      <w:r w:rsidR="00220B3E" w:rsidRPr="00C3519B">
        <w:rPr>
          <w:lang w:val="en-AU"/>
        </w:rPr>
        <w:t>random forest decision tree</w:t>
      </w:r>
      <w:r w:rsidR="00220B3E">
        <w:rPr>
          <w:lang w:val="en-AU"/>
        </w:rPr>
        <w:t xml:space="preserve"> </w:t>
      </w:r>
      <w:sdt>
        <w:sdtPr>
          <w:rPr>
            <w:lang w:val="en-AU"/>
          </w:rPr>
          <w:id w:val="2098050111"/>
          <w:citation/>
        </w:sdtPr>
        <w:sdtContent>
          <w:r w:rsidR="00220B3E">
            <w:rPr>
              <w:lang w:val="en-AU"/>
            </w:rPr>
            <w:fldChar w:fldCharType="begin"/>
          </w:r>
          <w:r w:rsidR="00220B3E">
            <w:rPr>
              <w:lang w:val="en-AU"/>
            </w:rPr>
            <w:instrText xml:space="preserve"> CITATION Pet12 \l 3081 </w:instrText>
          </w:r>
          <w:r w:rsidR="00220B3E">
            <w:rPr>
              <w:lang w:val="en-AU"/>
            </w:rPr>
            <w:fldChar w:fldCharType="separate"/>
          </w:r>
          <w:r w:rsidR="006C29D3" w:rsidRPr="006C29D3">
            <w:rPr>
              <w:noProof/>
              <w:lang w:val="en-AU"/>
            </w:rPr>
            <w:t>[2]</w:t>
          </w:r>
          <w:r w:rsidR="00220B3E">
            <w:rPr>
              <w:lang w:val="en-AU"/>
            </w:rPr>
            <w:fldChar w:fldCharType="end"/>
          </w:r>
        </w:sdtContent>
      </w:sdt>
      <w:r w:rsidR="003D7E41">
        <w:rPr>
          <w:lang w:val="en-AU"/>
        </w:rPr>
        <w:t xml:space="preserve">. </w:t>
      </w:r>
    </w:p>
    <w:p w:rsidR="00092935" w:rsidRDefault="00553BFD" w:rsidP="00092935">
      <w:pPr>
        <w:rPr>
          <w:lang w:val="en-AU"/>
        </w:rPr>
      </w:pPr>
      <w:r>
        <w:rPr>
          <w:lang w:val="en-AU"/>
        </w:rPr>
        <w:t>Thus,</w:t>
      </w:r>
      <w:r w:rsidRPr="00C3519B" w:rsidDel="00553BFD">
        <w:rPr>
          <w:lang w:val="en-AU"/>
        </w:rPr>
        <w:t xml:space="preserve"> </w:t>
      </w:r>
      <w:r w:rsidR="00092935" w:rsidRPr="00C3519B">
        <w:rPr>
          <w:lang w:val="en-AU"/>
        </w:rPr>
        <w:t xml:space="preserve">we will be able to identify not only key differences between each of the application, but </w:t>
      </w:r>
      <w:r>
        <w:rPr>
          <w:lang w:val="en-AU"/>
        </w:rPr>
        <w:t xml:space="preserve">their strengths and weaknesses and </w:t>
      </w:r>
      <w:r w:rsidR="00092935" w:rsidRPr="00C3519B">
        <w:rPr>
          <w:lang w:val="en-AU"/>
        </w:rPr>
        <w:t xml:space="preserve">how these </w:t>
      </w:r>
      <w:r>
        <w:rPr>
          <w:lang w:val="en-AU"/>
        </w:rPr>
        <w:t xml:space="preserve">will </w:t>
      </w:r>
      <w:r w:rsidR="00092935" w:rsidRPr="00C3519B">
        <w:rPr>
          <w:lang w:val="en-AU"/>
        </w:rPr>
        <w:t xml:space="preserve">inspire ideas </w:t>
      </w:r>
      <w:r>
        <w:rPr>
          <w:lang w:val="en-AU"/>
        </w:rPr>
        <w:t xml:space="preserve">for </w:t>
      </w:r>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lang w:val="en-AU"/>
        </w:rPr>
      </w:pPr>
      <w:r>
        <w:rPr>
          <w:lang w:val="en-AU"/>
        </w:rPr>
        <w:t xml:space="preserve">From here, </w:t>
      </w:r>
      <w:r w:rsidR="00553BFD">
        <w:rPr>
          <w:lang w:val="en-AU"/>
        </w:rPr>
        <w:t xml:space="preserve">we discuss our own work. Firstly, </w:t>
      </w:r>
      <w:r>
        <w:rPr>
          <w:lang w:val="en-AU"/>
        </w:rPr>
        <w:t xml:space="preserve">we discuss any further </w:t>
      </w:r>
      <w:r w:rsidR="00553BFD">
        <w:rPr>
          <w:lang w:val="en-AU"/>
        </w:rPr>
        <w:t>technical research in areas of study concerning machine learning and the use of an API of a mobile phone for a technical standpoint. These are important to understand before we discuss t</w:t>
      </w:r>
      <w:r>
        <w:rPr>
          <w:lang w:val="en-AU"/>
        </w:rPr>
        <w:t xml:space="preserve">he methodologies in which the application was built. </w:t>
      </w:r>
      <w:r w:rsidR="00553BFD">
        <w:rPr>
          <w:lang w:val="en-AU"/>
        </w:rPr>
        <w:t>For methodologies, e</w:t>
      </w:r>
      <w:r>
        <w:rPr>
          <w:lang w:val="en-AU"/>
        </w:rPr>
        <w:t xml:space="preserve">ach step is as important as each other in ensuring the optimal </w:t>
      </w:r>
      <w:r w:rsidR="003D7E41">
        <w:rPr>
          <w:lang w:val="en-AU"/>
        </w:rPr>
        <w:t xml:space="preserve">solution </w:t>
      </w:r>
      <w:r>
        <w:rPr>
          <w:lang w:val="en-AU"/>
        </w:rPr>
        <w:t>is developed</w:t>
      </w:r>
      <w:r w:rsidR="007B490C">
        <w:rPr>
          <w:lang w:val="en-AU"/>
        </w:rPr>
        <w:t xml:space="preserve">. </w:t>
      </w:r>
      <w:r w:rsidR="00553BFD">
        <w:rPr>
          <w:lang w:val="en-AU"/>
        </w:rPr>
        <w:t xml:space="preserve"> We will walk through the justifications for each process, and what value</w:t>
      </w:r>
      <w:r w:rsidR="0067583B">
        <w:rPr>
          <w:lang w:val="en-AU"/>
        </w:rPr>
        <w:t>s</w:t>
      </w:r>
      <w:r w:rsidR="00553BFD">
        <w:rPr>
          <w:lang w:val="en-AU"/>
        </w:rPr>
        <w:t xml:space="preserve"> it added to our solution.</w:t>
      </w:r>
    </w:p>
    <w:p w:rsidR="0067583B" w:rsidRDefault="0067583B" w:rsidP="00092935">
      <w:pPr>
        <w:rPr>
          <w:lang w:val="en-AU"/>
        </w:rPr>
      </w:pPr>
      <w:r>
        <w:rPr>
          <w:lang w:val="en-AU"/>
        </w:rPr>
        <w:t>We will go through our testing methodologies, which is used to ensure that the application is developed robustly.</w:t>
      </w:r>
      <w:r w:rsidR="00834065">
        <w:rPr>
          <w:lang w:val="en-AU"/>
        </w:rPr>
        <w:t xml:space="preserve"> These are done under a strict methodology, and the results were assessed. From here, we gauged whether the data collected was of an accurate nature, and what would cause these inaccuracies.</w:t>
      </w:r>
    </w:p>
    <w:p w:rsidR="00834065" w:rsidRPr="00C3519B" w:rsidRDefault="00834065" w:rsidP="00092935">
      <w:pPr>
        <w:rPr>
          <w:lang w:val="en-AU"/>
        </w:rPr>
      </w:pPr>
      <w:r>
        <w:rPr>
          <w:lang w:val="en-AU"/>
        </w:rPr>
        <w:t xml:space="preserve">Once the application was perfected, the system was </w:t>
      </w:r>
      <w:r w:rsidR="001B1171">
        <w:rPr>
          <w:lang w:val="en-AU"/>
        </w:rPr>
        <w:t>evaluated,</w:t>
      </w:r>
      <w:r>
        <w:rPr>
          <w:lang w:val="en-AU"/>
        </w:rPr>
        <w:t xml:space="preserve"> as will be discussed. This evaluation returned a number of results. An evaluation method was also created so as to measure the accuracy of the application – namely using machine learning metrics. This allows us to draw conclusions from our solution and assess its effectiveness.</w:t>
      </w:r>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40" w:name="_Toc401239241"/>
      <w:bookmarkStart w:id="41" w:name="_Toc401927819"/>
      <w:r w:rsidRPr="00C3519B">
        <w:rPr>
          <w:lang w:val="en-AU"/>
        </w:rPr>
        <w:lastRenderedPageBreak/>
        <w:t xml:space="preserve">2. </w:t>
      </w:r>
      <w:r w:rsidR="00402E6A" w:rsidRPr="00C3519B">
        <w:rPr>
          <w:lang w:val="en-AU"/>
        </w:rPr>
        <w:t>Background</w:t>
      </w:r>
      <w:bookmarkEnd w:id="40"/>
      <w:bookmarkEnd w:id="41"/>
    </w:p>
    <w:p w:rsidR="00274422" w:rsidRPr="00C3519B" w:rsidRDefault="00DB766A" w:rsidP="00517AF0">
      <w:pPr>
        <w:pStyle w:val="Heading2"/>
      </w:pPr>
      <w:bookmarkStart w:id="42" w:name="_Toc401239243"/>
      <w:bookmarkStart w:id="43" w:name="_Toc401927820"/>
      <w:r w:rsidRPr="00C3519B">
        <w:t>2.</w:t>
      </w:r>
      <w:r w:rsidR="005943F3" w:rsidRPr="00C3519B">
        <w:t>1</w:t>
      </w:r>
      <w:r w:rsidRPr="00C3519B">
        <w:t xml:space="preserve"> </w:t>
      </w:r>
      <w:r w:rsidR="00402E6A" w:rsidRPr="00C3519B">
        <w:t>Literature Review</w:t>
      </w:r>
      <w:bookmarkEnd w:id="42"/>
      <w:bookmarkEnd w:id="43"/>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6C29D3" w:rsidRPr="006C29D3">
            <w:rPr>
              <w:noProof/>
              <w:lang w:val="en-AU"/>
            </w:rPr>
            <w:t>[6]</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44" w:name="_Toc401927821"/>
      <w:r w:rsidRPr="00C3519B">
        <w:t>2.</w:t>
      </w:r>
      <w:r w:rsidR="005943F3" w:rsidRPr="00C3519B">
        <w:t>1</w:t>
      </w:r>
      <w:r w:rsidRPr="00C3519B">
        <w:t xml:space="preserve">.1 </w:t>
      </w:r>
      <w:r w:rsidR="006E0412" w:rsidRPr="00C3519B">
        <w:t>Mobile-application solutions, and data collection methods</w:t>
      </w:r>
      <w:bookmarkEnd w:id="44"/>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6C29D3" w:rsidRPr="006C29D3">
            <w:rPr>
              <w:noProof/>
              <w:lang w:val="en-AU"/>
            </w:rPr>
            <w:t>[1, 7]</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Pr>
              <w:noProof/>
              <w:lang w:val="en-AU"/>
            </w:rPr>
            <w:t xml:space="preserve"> </w:t>
          </w:r>
          <w:r w:rsidR="006C29D3" w:rsidRPr="006C29D3">
            <w:rPr>
              <w:noProof/>
              <w:lang w:val="en-AU"/>
            </w:rPr>
            <w:t>[3]</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Pr>
              <w:noProof/>
              <w:lang w:val="en-AU"/>
            </w:rPr>
            <w:t xml:space="preserve"> </w:t>
          </w:r>
          <w:r w:rsidR="006C29D3" w:rsidRPr="006C29D3">
            <w:rPr>
              <w:noProof/>
              <w:lang w:val="en-AU"/>
            </w:rPr>
            <w:t>[3]</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Pr>
              <w:noProof/>
              <w:lang w:val="en-AU"/>
            </w:rPr>
            <w:t xml:space="preserve"> </w:t>
          </w:r>
          <w:r w:rsidR="006C29D3" w:rsidRPr="006C29D3">
            <w:rPr>
              <w:noProof/>
              <w:lang w:val="en-AU"/>
            </w:rPr>
            <w:t>[3]</w:t>
          </w:r>
          <w:r w:rsidRPr="00C3519B">
            <w:rPr>
              <w:lang w:val="en-AU"/>
            </w:rPr>
            <w:fldChar w:fldCharType="end"/>
          </w:r>
        </w:sdtContent>
      </w:sdt>
      <w:r w:rsidRPr="00C3519B">
        <w:rPr>
          <w:lang w:val="en-AU"/>
        </w:rPr>
        <w:t xml:space="preserve">. This allows detection of physiological reactions from </w:t>
      </w:r>
      <w:r w:rsidRPr="00C3519B">
        <w:rPr>
          <w:lang w:val="en-AU"/>
        </w:rPr>
        <w:lastRenderedPageBreak/>
        <w:t>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6C29D3" w:rsidRPr="006C29D3">
            <w:rPr>
              <w:noProof/>
              <w:lang w:val="en-AU"/>
            </w:rPr>
            <w:t>[8]</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6C29D3">
            <w:rPr>
              <w:noProof/>
              <w:lang w:val="en-AU"/>
            </w:rPr>
            <w:t xml:space="preserve"> </w:t>
          </w:r>
          <w:r w:rsidR="006C29D3" w:rsidRPr="006C29D3">
            <w:rPr>
              <w:noProof/>
              <w:lang w:val="en-AU"/>
            </w:rPr>
            <w:t>[4]</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6C29D3" w:rsidRPr="006C29D3">
            <w:rPr>
              <w:noProof/>
              <w:lang w:val="en-AU"/>
            </w:rPr>
            <w:t>[4]</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6C29D3" w:rsidRPr="006C29D3">
            <w:rPr>
              <w:noProof/>
              <w:lang w:val="en-AU"/>
            </w:rPr>
            <w:t>[1, 4]</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6C29D3" w:rsidRPr="006C29D3">
            <w:rPr>
              <w:noProof/>
              <w:lang w:val="en-AU"/>
            </w:rPr>
            <w:t>[4]</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w:t>
      </w:r>
      <w:del w:id="45" w:author="Veerakumar" w:date="2014-10-24T20:14:00Z">
        <w:r w:rsidRPr="00C3519B" w:rsidDel="00B92CD1">
          <w:rPr>
            <w:lang w:val="en-AU"/>
          </w:rPr>
          <w:delText xml:space="preserve">( </w:delText>
        </w:r>
      </w:del>
      <w:ins w:id="46" w:author="Veerakumar" w:date="2014-10-24T20:14:00Z">
        <w:r w:rsidR="00B92CD1" w:rsidRPr="00C3519B">
          <w:rPr>
            <w:lang w:val="en-AU"/>
          </w:rPr>
          <w:t>(</w:t>
        </w:r>
      </w:ins>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6C29D3" w:rsidRPr="006C29D3">
            <w:rPr>
              <w:noProof/>
              <w:lang w:val="en-AU"/>
            </w:rPr>
            <w:t>[9]</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p>
    <w:p w:rsidR="00FF5C76" w:rsidRPr="00C3519B" w:rsidRDefault="00027338" w:rsidP="00B0399F">
      <w:pPr>
        <w:rPr>
          <w:lang w:val="en-AU"/>
        </w:rPr>
      </w:pPr>
      <w:r w:rsidRPr="00C3519B" w:rsidDel="00027338">
        <w:rPr>
          <w:lang w:val="en-AU"/>
        </w:rPr>
        <w:lastRenderedPageBreak/>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6C29D3" w:rsidRPr="006C29D3">
            <w:rPr>
              <w:noProof/>
              <w:lang w:val="en-AU"/>
            </w:rPr>
            <w:t>[10]</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6C29D3" w:rsidRPr="006C29D3">
            <w:rPr>
              <w:noProof/>
              <w:lang w:val="en-AU"/>
            </w:rPr>
            <w:t>[11]</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6C29D3" w:rsidRPr="006C29D3">
            <w:rPr>
              <w:noProof/>
              <w:lang w:val="en-AU"/>
            </w:rPr>
            <w:t>[12]</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6C29D3" w:rsidRPr="006C29D3">
            <w:rPr>
              <w:noProof/>
              <w:lang w:val="en-AU"/>
            </w:rPr>
            <w:t>[7]</w:t>
          </w:r>
          <w:r w:rsidRPr="00C3519B">
            <w:rPr>
              <w:lang w:val="en-AU"/>
            </w:rPr>
            <w:fldChar w:fldCharType="end"/>
          </w:r>
        </w:sdtContent>
      </w:sdt>
      <w:r w:rsidRPr="00C3519B">
        <w:rPr>
          <w:lang w:val="en-AU"/>
        </w:rPr>
        <w:t xml:space="preserve">, on the other hand, collects physiological data to specifically respond to a dangerous, and very key, stress response.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does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6C29D3" w:rsidRPr="006C29D3">
            <w:rPr>
              <w:noProof/>
              <w:lang w:val="en-AU"/>
            </w:rPr>
            <w:t>[6]</w:t>
          </w:r>
          <w:r w:rsidRPr="00C3519B">
            <w:rPr>
              <w:lang w:val="en-AU"/>
            </w:rPr>
            <w:fldChar w:fldCharType="end"/>
          </w:r>
        </w:sdtContent>
      </w:sdt>
      <w:r w:rsidRPr="00C3519B">
        <w:rPr>
          <w:lang w:val="en-AU"/>
        </w:rPr>
        <w:t xml:space="preserve"> is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w:t>
      </w:r>
      <w:r w:rsidRPr="00C3519B">
        <w:rPr>
          <w:lang w:val="en-AU"/>
        </w:rPr>
        <w:lastRenderedPageBreak/>
        <w:t xml:space="preserve">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6C29D3" w:rsidRPr="006C29D3">
            <w:rPr>
              <w:noProof/>
              <w:lang w:val="en-AU"/>
            </w:rPr>
            <w:t>[13]</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6C29D3" w:rsidRPr="006C29D3">
            <w:rPr>
              <w:noProof/>
              <w:lang w:val="en-AU"/>
            </w:rPr>
            <w:t>[14]</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also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6C29D3" w:rsidRPr="006C29D3">
            <w:rPr>
              <w:noProof/>
              <w:lang w:val="en-AU"/>
            </w:rPr>
            <w:t>[3]</w:t>
          </w:r>
          <w:r w:rsidRPr="00C3519B">
            <w:rPr>
              <w:lang w:val="en-AU"/>
            </w:rPr>
            <w:fldChar w:fldCharType="end"/>
          </w:r>
        </w:sdtContent>
      </w:sdt>
      <w:r w:rsidRPr="00C3519B">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6C29D3" w:rsidRPr="006C29D3">
            <w:rPr>
              <w:noProof/>
              <w:lang w:val="en-AU"/>
            </w:rPr>
            <w:t>[4]</w:t>
          </w:r>
          <w:r w:rsidRPr="00C3519B">
            <w:rPr>
              <w:lang w:val="en-AU"/>
            </w:rPr>
            <w:fldChar w:fldCharType="end"/>
          </w:r>
        </w:sdtContent>
      </w:sdt>
      <w:r w:rsidRPr="00C3519B">
        <w:rPr>
          <w:lang w:val="en-AU"/>
        </w:rPr>
        <w:t xml:space="preserve">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lang w:val="en-AU"/>
        </w:rPr>
      </w:pPr>
      <w:r w:rsidRPr="00C3519B">
        <w:rPr>
          <w:lang w:val="en-AU"/>
        </w:rPr>
        <w:lastRenderedPageBreak/>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6C29D3" w:rsidRPr="006C29D3">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lang w:val="en-AU"/>
        </w:rPr>
      </w:pPr>
      <w:r>
        <w:rPr>
          <w:lang w:val="en-AU"/>
        </w:rPr>
        <w:t xml:space="preserve">We must draw a further parallel between </w:t>
      </w:r>
      <w:r w:rsidR="008C564C">
        <w:rPr>
          <w:lang w:val="en-AU"/>
        </w:rPr>
        <w:t xml:space="preserve">SocioPhone </w:t>
      </w:r>
      <w:sdt>
        <w:sdtPr>
          <w:rPr>
            <w:lang w:val="en-AU"/>
          </w:rPr>
          <w:id w:val="1086961913"/>
          <w:citation/>
        </w:sdtPr>
        <w:sdtContent>
          <w:r>
            <w:rPr>
              <w:lang w:val="en-AU"/>
            </w:rPr>
            <w:fldChar w:fldCharType="begin"/>
          </w:r>
          <w:r>
            <w:rPr>
              <w:lang w:val="en-AU"/>
            </w:rPr>
            <w:instrText xml:space="preserve"> CITATION Lee13 \l 3081 </w:instrText>
          </w:r>
          <w:r>
            <w:rPr>
              <w:lang w:val="en-AU"/>
            </w:rPr>
            <w:fldChar w:fldCharType="separate"/>
          </w:r>
          <w:r w:rsidR="006C29D3" w:rsidRPr="006C29D3">
            <w:rPr>
              <w:noProof/>
              <w:lang w:val="en-AU"/>
            </w:rPr>
            <w:t>[4]</w:t>
          </w:r>
          <w:r>
            <w:rPr>
              <w:lang w:val="en-AU"/>
            </w:rPr>
            <w:fldChar w:fldCharType="end"/>
          </w:r>
        </w:sdtContent>
      </w:sdt>
      <w:r>
        <w:rPr>
          <w:lang w:val="en-AU"/>
        </w:rPr>
        <w:t xml:space="preserve"> and </w:t>
      </w:r>
      <w:r w:rsidR="0097389C">
        <w:rPr>
          <w:lang w:val="en-AU"/>
        </w:rPr>
        <w:t xml:space="preserve">AMMON </w:t>
      </w:r>
      <w:sdt>
        <w:sdtPr>
          <w:rPr>
            <w:lang w:val="en-AU"/>
          </w:rPr>
          <w:id w:val="517580573"/>
          <w:citation/>
        </w:sdtPr>
        <w:sdtContent>
          <w:r>
            <w:rPr>
              <w:lang w:val="en-AU"/>
            </w:rPr>
            <w:fldChar w:fldCharType="begin"/>
          </w:r>
          <w:r>
            <w:rPr>
              <w:lang w:val="en-AU"/>
            </w:rPr>
            <w:instrText xml:space="preserve"> CITATION Cha11 \l 3081 </w:instrText>
          </w:r>
          <w:r>
            <w:rPr>
              <w:lang w:val="en-AU"/>
            </w:rPr>
            <w:fldChar w:fldCharType="separate"/>
          </w:r>
          <w:r w:rsidR="006C29D3" w:rsidRPr="006C29D3">
            <w:rPr>
              <w:noProof/>
              <w:lang w:val="en-AU"/>
            </w:rPr>
            <w:t>[11]</w:t>
          </w:r>
          <w:r>
            <w:rPr>
              <w:lang w:val="en-AU"/>
            </w:rPr>
            <w:fldChar w:fldCharType="end"/>
          </w:r>
        </w:sdtContent>
      </w:sdt>
      <w:r>
        <w:rPr>
          <w:lang w:val="en-AU"/>
        </w:rPr>
        <w:t xml:space="preserve"> as two of the key applications used to detect changes in speech during times of emotional stress or distress. As mentioned before, SocioPhone has produced </w:t>
      </w:r>
      <w:r w:rsidR="00917C35">
        <w:rPr>
          <w:lang w:val="en-AU"/>
        </w:rPr>
        <w:t xml:space="preserve">an </w:t>
      </w:r>
      <w:r>
        <w:rPr>
          <w:lang w:val="en-AU"/>
        </w:rPr>
        <w:t>accuracy</w:t>
      </w:r>
      <w:r w:rsidR="00917C35">
        <w:rPr>
          <w:lang w:val="en-AU"/>
        </w:rPr>
        <w:t xml:space="preserve"> of 60</w:t>
      </w:r>
      <w:r w:rsidR="00917C35">
        <w:rPr>
          <w:rFonts w:cs="Times New Roman"/>
          <w:lang w:val="en-AU"/>
        </w:rPr>
        <w:t>±</w:t>
      </w:r>
      <w:r w:rsidR="00917C35">
        <w:rPr>
          <w:lang w:val="en-AU"/>
        </w:rPr>
        <w:t>5%</w:t>
      </w:r>
      <w:r>
        <w:rPr>
          <w:lang w:val="en-AU"/>
        </w:rPr>
        <w:t xml:space="preserve">. </w:t>
      </w:r>
      <w:r w:rsidR="00917C35">
        <w:rPr>
          <w:lang w:val="en-AU"/>
        </w:rPr>
        <w:t>On the other hand</w:t>
      </w:r>
      <w:r w:rsidR="008C564C">
        <w:rPr>
          <w:lang w:val="en-AU"/>
        </w:rPr>
        <w:t>, AMMON produced an accuracy of 93.6% accuracy.</w:t>
      </w:r>
      <w:r w:rsidR="00917C35">
        <w:rPr>
          <w:lang w:val="en-AU"/>
        </w:rPr>
        <w:t xml:space="preserve"> Whilst these both are dependent on speech variations</w:t>
      </w:r>
    </w:p>
    <w:p w:rsidR="0097389C" w:rsidRPr="00C3519B" w:rsidRDefault="0097389C" w:rsidP="00027338">
      <w:pPr>
        <w:rPr>
          <w:lang w:val="en-AU"/>
        </w:rPr>
      </w:pPr>
      <w:r>
        <w:rPr>
          <w:lang w:val="en-AU"/>
        </w:rPr>
        <w:t>AMMON in particular has used a balanced data set to ensure a 50% degree of accuracy.</w:t>
      </w:r>
      <w:r w:rsidR="00352ECD">
        <w:rPr>
          <w:lang w:val="en-AU"/>
        </w:rPr>
        <w:t xml:space="preserve"> Balanced data is essential as training data</w:t>
      </w:r>
      <w:r w:rsidR="0026212F">
        <w:rPr>
          <w:lang w:val="en-AU"/>
        </w:rPr>
        <w:t xml:space="preserve">. Whilst we can note that data that is biased towards one particular result can still produce results of decent accuracy, it can fundamentally be proven that balanced data will produced more accurate results </w:t>
      </w:r>
      <w:sdt>
        <w:sdtPr>
          <w:rPr>
            <w:lang w:val="en-AU"/>
          </w:rPr>
          <w:id w:val="846147076"/>
          <w:citation/>
        </w:sdtPr>
        <w:sdtContent>
          <w:r w:rsidR="0026212F">
            <w:rPr>
              <w:lang w:val="en-AU"/>
            </w:rPr>
            <w:fldChar w:fldCharType="begin"/>
          </w:r>
          <w:r w:rsidR="0026212F">
            <w:rPr>
              <w:lang w:val="en-AU"/>
            </w:rPr>
            <w:instrText xml:space="preserve"> CITATION Wei13 \l 3081 </w:instrText>
          </w:r>
          <w:r w:rsidR="0026212F">
            <w:rPr>
              <w:lang w:val="en-AU"/>
            </w:rPr>
            <w:fldChar w:fldCharType="separate"/>
          </w:r>
          <w:r w:rsidR="006C29D3" w:rsidRPr="006C29D3">
            <w:rPr>
              <w:noProof/>
              <w:lang w:val="en-AU"/>
            </w:rPr>
            <w:t>[15]</w:t>
          </w:r>
          <w:r w:rsidR="0026212F">
            <w:rPr>
              <w:lang w:val="en-AU"/>
            </w:rPr>
            <w:fldChar w:fldCharType="end"/>
          </w:r>
        </w:sdtContent>
      </w:sdt>
      <w:r w:rsidR="0026212F">
        <w:rPr>
          <w:lang w:val="en-AU"/>
        </w:rPr>
        <w:t>.</w:t>
      </w:r>
      <w:r w:rsidR="006E5E8B">
        <w:rPr>
          <w:lang w:val="en-AU"/>
        </w:rPr>
        <w:t xml:space="preserve"> Thus, we recognise this as one particularly important characteristic regarding machine learning</w:t>
      </w:r>
      <w:r w:rsidR="00917C35">
        <w:rPr>
          <w:lang w:val="en-AU"/>
        </w:rPr>
        <w:t>.</w:t>
      </w:r>
    </w:p>
    <w:p w:rsidR="00027338" w:rsidRPr="00C3519B" w:rsidRDefault="00406031" w:rsidP="00027338">
      <w:pPr>
        <w:rPr>
          <w:lang w:val="en-AU"/>
        </w:rPr>
      </w:pPr>
      <w:sdt>
        <w:sdtPr>
          <w:rPr>
            <w:lang w:val="en-AU"/>
          </w:rPr>
          <w:id w:val="-1679116233"/>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6C29D3" w:rsidRPr="006C29D3">
            <w:rPr>
              <w:noProof/>
              <w:lang w:val="en-AU"/>
            </w:rPr>
            <w:t>[5]</w:t>
          </w:r>
          <w:r w:rsidR="00027338" w:rsidRPr="00C3519B">
            <w:rPr>
              <w:lang w:val="en-AU"/>
            </w:rPr>
            <w:fldChar w:fldCharType="end"/>
          </w:r>
        </w:sdtContent>
      </w:sdt>
      <w:r w:rsidR="00027338" w:rsidRPr="00C3519B">
        <w:rPr>
          <w:lang w:val="en-AU"/>
        </w:rPr>
        <w:t xml:space="preserve">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6C29D3" w:rsidRPr="006C29D3">
            <w:rPr>
              <w:noProof/>
              <w:lang w:val="en-AU"/>
            </w:rPr>
            <w:t>[5]</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w:t>
      </w:r>
      <w:r w:rsidRPr="00C3519B">
        <w:rPr>
          <w:lang w:val="en-AU"/>
        </w:rPr>
        <w:lastRenderedPageBreak/>
        <w:t xml:space="preserve">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drawing>
          <wp:inline distT="0" distB="0" distL="0" distR="0" wp14:anchorId="65263C82" wp14:editId="06EC2F15">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47" w:name="_Toc401927791"/>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47"/>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6C29D3" w:rsidRPr="006C29D3">
            <w:rPr>
              <w:noProof/>
              <w:lang w:val="en-AU"/>
            </w:rPr>
            <w:t>[1, 16, 17]</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406031" w:rsidP="00027338">
      <w:pPr>
        <w:rPr>
          <w:lang w:val="en-AU"/>
        </w:rPr>
      </w:pPr>
      <w:sdt>
        <w:sdtPr>
          <w:rPr>
            <w:lang w:val="en-AU"/>
          </w:rPr>
          <w:id w:val="-1266535558"/>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6C29D3" w:rsidRPr="006C29D3">
            <w:rPr>
              <w:noProof/>
              <w:lang w:val="en-AU"/>
            </w:rPr>
            <w:t>[7]</w:t>
          </w:r>
          <w:r w:rsidR="00027338" w:rsidRPr="00C3519B">
            <w:rPr>
              <w:lang w:val="en-AU"/>
            </w:rPr>
            <w:fldChar w:fldCharType="end"/>
          </w:r>
        </w:sdtContent>
      </w:sdt>
      <w:r w:rsidR="00027338" w:rsidRPr="00C3519B">
        <w:rPr>
          <w:lang w:val="en-AU"/>
        </w:rPr>
        <w:t xml:space="preserve"> is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6C29D3" w:rsidRPr="006C29D3">
            <w:rPr>
              <w:noProof/>
              <w:lang w:val="en-AU"/>
            </w:rPr>
            <w:t>[7]</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6C29D3">
            <w:rPr>
              <w:noProof/>
              <w:lang w:val="en-AU"/>
            </w:rPr>
            <w:t xml:space="preserve"> </w:t>
          </w:r>
          <w:r w:rsidR="006C29D3" w:rsidRPr="006C29D3">
            <w:rPr>
              <w:noProof/>
              <w:lang w:val="en-AU"/>
            </w:rPr>
            <w:t>[18]</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6C29D3" w:rsidRPr="006C29D3">
            <w:rPr>
              <w:noProof/>
              <w:lang w:val="en-AU"/>
            </w:rPr>
            <w:t>[8]</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w:t>
      </w:r>
      <w:r w:rsidR="00BD5FBE" w:rsidRPr="00C3519B">
        <w:rPr>
          <w:lang w:val="en-AU"/>
        </w:rPr>
        <w:lastRenderedPageBreak/>
        <w:t>contributes labelled data for adaptation” whereas the “unsupervised adaptation”, i.e. self-training, involves “leverages self-train technique by utilizing unlabeled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drawing>
          <wp:inline distT="0" distB="0" distL="0" distR="0" wp14:anchorId="2DD6E2AA" wp14:editId="27C269C7">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48" w:name="_Toc401927792"/>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StressSense</w:t>
      </w:r>
      <w:bookmarkEnd w:id="48"/>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6C29D3" w:rsidRPr="006C29D3">
            <w:rPr>
              <w:noProof/>
              <w:lang w:val="en-AU"/>
            </w:rPr>
            <w:t>[2]</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6C29D3">
            <w:rPr>
              <w:noProof/>
              <w:lang w:val="en-AU"/>
            </w:rPr>
            <w:t xml:space="preserve"> </w:t>
          </w:r>
          <w:r w:rsidR="006C29D3" w:rsidRPr="006C29D3">
            <w:rPr>
              <w:noProof/>
              <w:lang w:val="en-AU"/>
            </w:rPr>
            <w:t>[8]</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49" w:name="_Toc401927822"/>
      <w:r w:rsidRPr="00C3519B">
        <w:lastRenderedPageBreak/>
        <w:t>2.</w:t>
      </w:r>
      <w:r w:rsidR="005943F3" w:rsidRPr="00C3519B">
        <w:t>1</w:t>
      </w:r>
      <w:r w:rsidRPr="00C3519B">
        <w:t>.2 Non-mobile-application solutions</w:t>
      </w:r>
      <w:r w:rsidR="006E0412" w:rsidRPr="00C3519B">
        <w:t>, and data collection methods</w:t>
      </w:r>
      <w:bookmarkEnd w:id="49"/>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6C29D3" w:rsidRPr="006C29D3">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6C29D3" w:rsidRPr="006C29D3">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6C29D3" w:rsidRPr="006C29D3">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lastRenderedPageBreak/>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6C29D3" w:rsidRPr="006C29D3">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6C29D3" w:rsidRPr="006C29D3">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6C29D3" w:rsidRPr="006C29D3">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6C29D3" w:rsidRPr="006C29D3">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lastRenderedPageBreak/>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del w:id="50" w:author="Veerakumar" w:date="2014-10-24T20:15:00Z">
        <w:r w:rsidR="009C683B" w:rsidRPr="00C3519B" w:rsidDel="00B92CD1">
          <w:rPr>
            <w:lang w:val="en-AU"/>
          </w:rPr>
          <w:delText>a 83</w:delText>
        </w:r>
      </w:del>
      <w:ins w:id="51" w:author="Veerakumar" w:date="2014-10-24T20:15:00Z">
        <w:r w:rsidR="00B92CD1" w:rsidRPr="00C3519B">
          <w:rPr>
            <w:lang w:val="en-AU"/>
          </w:rPr>
          <w:t>83</w:t>
        </w:r>
      </w:ins>
      <w:r w:rsidR="009C683B" w:rsidRPr="00C3519B">
        <w:rPr>
          <w:lang w:val="en-AU"/>
        </w:rPr>
        <w:t xml:space="preserve">%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6C29D3" w:rsidRPr="006C29D3">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6C29D3" w:rsidRPr="006C29D3">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 xml:space="preserve">restrictions that a mobile phone system uses. In particular, we must note that specialised external hardware provides a significant advantage in </w:t>
      </w:r>
      <w:r w:rsidR="00356A05" w:rsidRPr="00C3519B">
        <w:rPr>
          <w:lang w:val="en-AU"/>
        </w:rPr>
        <w:lastRenderedPageBreak/>
        <w:t>accuracy over those of a mobile phone</w:t>
      </w:r>
      <w:r w:rsidR="00356A05" w:rsidRPr="003E0969">
        <w:rPr>
          <w:lang w:val="en-AU"/>
        </w:rPr>
        <w:t>.</w:t>
      </w:r>
      <w:r w:rsidR="000905A8">
        <w:rPr>
          <w:lang w:val="en-AU"/>
        </w:rPr>
        <w:t xml:space="preserve"> Their usage is also less applicable to the practical world, as the equipment is optimised for simulations rather than day-to-day use. This is a significant disadvantage to a lot of non-mobile solutions and, thus, is a further inspiration for our proposed solution.</w:t>
      </w:r>
    </w:p>
    <w:p w:rsidR="005943F3" w:rsidRPr="00C3519B" w:rsidRDefault="005943F3" w:rsidP="005943F3">
      <w:pPr>
        <w:pStyle w:val="Heading3"/>
      </w:pPr>
      <w:bookmarkStart w:id="52" w:name="_Toc401927823"/>
      <w:r w:rsidRPr="00C3519B">
        <w:t>2.1.3 Research regarding stress factors generally</w:t>
      </w:r>
      <w:bookmarkEnd w:id="52"/>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53"/>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6C29D3">
            <w:rPr>
              <w:noProof/>
              <w:lang w:val="en-AU"/>
            </w:rPr>
            <w:t xml:space="preserve"> </w:t>
          </w:r>
          <w:r w:rsidR="006C29D3" w:rsidRPr="006C29D3">
            <w:rPr>
              <w:noProof/>
              <w:lang w:val="en-AU"/>
            </w:rPr>
            <w:t>[23]</w:t>
          </w:r>
          <w:r w:rsidR="00D33F34" w:rsidRPr="00C3519B">
            <w:rPr>
              <w:lang w:val="en-AU"/>
            </w:rPr>
            <w:fldChar w:fldCharType="end"/>
          </w:r>
        </w:sdtContent>
      </w:sdt>
      <w:r w:rsidR="005943F3" w:rsidRPr="00C3519B">
        <w:rPr>
          <w:lang w:val="en-AU"/>
        </w:rPr>
        <w:t>.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6C29D3" w:rsidRPr="006C29D3">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6C29D3">
            <w:rPr>
              <w:noProof/>
              <w:lang w:val="en-AU"/>
            </w:rPr>
            <w:t xml:space="preserve"> </w:t>
          </w:r>
          <w:r w:rsidR="006C29D3" w:rsidRPr="006C29D3">
            <w:rPr>
              <w:noProof/>
              <w:lang w:val="en-AU"/>
            </w:rPr>
            <w:lastRenderedPageBreak/>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54" w:name="_Toc401239242"/>
      <w:bookmarkStart w:id="55" w:name="_Toc401927824"/>
      <w:r w:rsidR="005943F3" w:rsidRPr="00C3519B">
        <w:lastRenderedPageBreak/>
        <w:t xml:space="preserve">2.2 Conclusions and </w:t>
      </w:r>
      <w:r w:rsidR="00E64E80">
        <w:t xml:space="preserve">Refined </w:t>
      </w:r>
      <w:r w:rsidR="005943F3" w:rsidRPr="00C3519B">
        <w:t>Aim</w:t>
      </w:r>
      <w:bookmarkEnd w:id="54"/>
      <w:bookmarkEnd w:id="55"/>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6C29D3" w:rsidRPr="006C29D3">
            <w:rPr>
              <w:noProof/>
              <w:lang w:val="en-AU"/>
            </w:rPr>
            <w:t>[1, 25, 16]</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r>
        <w:rPr>
          <w:lang w:val="en-AU"/>
        </w:rPr>
        <w:t>Erratic movement, e.g. p</w:t>
      </w:r>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082E02" w:rsidRDefault="00082E02" w:rsidP="00082E02">
      <w:pPr>
        <w:suppressAutoHyphens w:val="0"/>
        <w:rPr>
          <w:lang w:val="en-AU"/>
        </w:rPr>
      </w:pPr>
      <w:r>
        <w:rPr>
          <w:lang w:val="en-AU"/>
        </w:rPr>
        <w:t xml:space="preserve">Our reviews have taught us a lot about physiological, physical and biological symptoms of stress, as well as how they are detected and strong determinants of whether one is exhibiting stress symptoms or not. We also note that some methods have produced stronger accuracies than others. Whilst accuracy is one of the most important factors, we must </w:t>
      </w:r>
      <w:r w:rsidR="004A3098">
        <w:rPr>
          <w:lang w:val="en-AU"/>
        </w:rPr>
        <w:t>also consider other factors such as practicality in the real world. Such practicality for the user includes portability and ease of use.</w:t>
      </w:r>
    </w:p>
    <w:p w:rsidR="004A3098" w:rsidRDefault="004A3098" w:rsidP="00082E02">
      <w:pPr>
        <w:suppressAutoHyphens w:val="0"/>
        <w:rPr>
          <w:lang w:val="en-AU"/>
        </w:rPr>
      </w:pPr>
      <w:r>
        <w:rPr>
          <w:lang w:val="en-AU"/>
        </w:rPr>
        <w:t>We have decided to use a mobile phone application to take advantage of the portable hardware within the phone itself. However, the disadvantage of this is the inability to use the intricate software offered by some of the non-mobile solutions. Thus, we must investigate what hardware offers a high accuracy and are integrated into a phone.</w:t>
      </w:r>
    </w:p>
    <w:p w:rsidR="002F3BE2" w:rsidRDefault="002F3BE2" w:rsidP="00082E02">
      <w:pPr>
        <w:suppressAutoHyphens w:val="0"/>
        <w:rPr>
          <w:lang w:val="en-AU"/>
        </w:rPr>
      </w:pPr>
      <w:r>
        <w:rPr>
          <w:lang w:val="en-AU"/>
        </w:rPr>
        <w:lastRenderedPageBreak/>
        <w:t xml:space="preserve">For a start, we noted that biological symptoms </w:t>
      </w:r>
      <w:sdt>
        <w:sdtPr>
          <w:rPr>
            <w:lang w:val="en-AU"/>
          </w:rPr>
          <w:id w:val="-1156297993"/>
          <w:citation/>
        </w:sdtPr>
        <w:sdtContent>
          <w:r>
            <w:rPr>
              <w:lang w:val="en-AU"/>
            </w:rPr>
            <w:fldChar w:fldCharType="begin"/>
          </w:r>
          <w:r>
            <w:rPr>
              <w:lang w:val="en-AU"/>
            </w:rPr>
            <w:instrText xml:space="preserve"> CITATION Abr11 \l 3081 </w:instrText>
          </w:r>
          <w:r>
            <w:rPr>
              <w:lang w:val="en-AU"/>
            </w:rPr>
            <w:fldChar w:fldCharType="separate"/>
          </w:r>
          <w:r w:rsidR="006C29D3" w:rsidRPr="006C29D3">
            <w:rPr>
              <w:noProof/>
              <w:lang w:val="en-AU"/>
            </w:rPr>
            <w:t>[24]</w:t>
          </w:r>
          <w:r>
            <w:rPr>
              <w:lang w:val="en-AU"/>
            </w:rPr>
            <w:fldChar w:fldCharType="end"/>
          </w:r>
        </w:sdtContent>
      </w:sdt>
      <w:r>
        <w:rPr>
          <w:lang w:val="en-AU"/>
        </w:rPr>
        <w:t xml:space="preserve"> cannot be detected with a phone, as discussed above. Thus, the main concerns for our conclusions will revolve around physiological and physical symptoms of stress. Although these offer less accuracy at times, under certain conditions, they are the most practical symptoms to make use of.</w:t>
      </w:r>
    </w:p>
    <w:p w:rsidR="004A3098" w:rsidRDefault="004A3098" w:rsidP="00082E02">
      <w:pPr>
        <w:suppressAutoHyphens w:val="0"/>
        <w:rPr>
          <w:lang w:val="en-AU"/>
        </w:rPr>
      </w:pPr>
      <w:r>
        <w:rPr>
          <w:lang w:val="en-AU"/>
        </w:rPr>
        <w:t xml:space="preserve">We notice that heart rate is an extremely good indicator of stress, both mentally and physically. This has been mentioned previously in the literature review, let alone within the papers themselves on numerous occasions. </w:t>
      </w:r>
      <w:r w:rsidR="00F1769E">
        <w:rPr>
          <w:lang w:val="en-AU"/>
        </w:rPr>
        <w:t>A phone has the potential to recognise one’s heart rate using the camera</w:t>
      </w:r>
      <w:r w:rsidR="00F1769E">
        <w:rPr>
          <w:rStyle w:val="FootnoteReference"/>
          <w:lang w:val="en-AU"/>
        </w:rPr>
        <w:footnoteReference w:id="4"/>
      </w:r>
      <w:r w:rsidR="00F1769E">
        <w:rPr>
          <w:lang w:val="en-AU"/>
        </w:rPr>
        <w:t xml:space="preserve">. Such an example is its application in Azumio’s “Heart Rate Monitor”. Whilst this development is somewhat of an innovation based on </w:t>
      </w:r>
      <w:del w:id="56" w:author="Veerakumar" w:date="2014-10-24T20:15:00Z">
        <w:r w:rsidR="00F1769E" w:rsidDel="00B92CD1">
          <w:rPr>
            <w:lang w:val="en-AU"/>
          </w:rPr>
          <w:delText>a</w:delText>
        </w:r>
      </w:del>
      <w:ins w:id="57" w:author="Veerakumar" w:date="2014-10-24T20:15:00Z">
        <w:r w:rsidR="00B92CD1">
          <w:rPr>
            <w:lang w:val="en-AU"/>
          </w:rPr>
          <w:t>an</w:t>
        </w:r>
      </w:ins>
      <w:r w:rsidR="00F1769E">
        <w:rPr>
          <w:lang w:val="en-AU"/>
        </w:rPr>
        <w:t xml:space="preserve"> undedicated hardware</w:t>
      </w:r>
      <w:del w:id="58" w:author="Veerakumar" w:date="2014-10-24T20:15:00Z">
        <w:r w:rsidR="00F1769E" w:rsidDel="00B92CD1">
          <w:rPr>
            <w:lang w:val="en-AU"/>
          </w:rPr>
          <w:delText>,</w:delText>
        </w:r>
      </w:del>
      <w:r w:rsidR="00F1769E">
        <w:rPr>
          <w:lang w:val="en-AU"/>
        </w:rPr>
        <w:t xml:space="preserve"> </w:t>
      </w:r>
      <w:ins w:id="59" w:author="Veerakumar" w:date="2014-10-24T20:15:00Z">
        <w:r w:rsidR="00B92CD1">
          <w:rPr>
            <w:lang w:val="en-AU"/>
          </w:rPr>
          <w:t>(</w:t>
        </w:r>
      </w:ins>
      <w:r w:rsidR="00F1769E">
        <w:rPr>
          <w:lang w:val="en-AU"/>
        </w:rPr>
        <w:t>the camera</w:t>
      </w:r>
      <w:ins w:id="60" w:author="Veerakumar" w:date="2014-10-24T20:15:00Z">
        <w:r w:rsidR="00B92CD1">
          <w:rPr>
            <w:lang w:val="en-AU"/>
          </w:rPr>
          <w:t>)</w:t>
        </w:r>
      </w:ins>
      <w:del w:id="61" w:author="Veerakumar" w:date="2014-10-24T20:15:00Z">
        <w:r w:rsidR="00F1769E" w:rsidDel="00B92CD1">
          <w:rPr>
            <w:lang w:val="en-AU"/>
          </w:rPr>
          <w:delText>,</w:delText>
        </w:r>
      </w:del>
      <w:ins w:id="62" w:author="Veerakumar" w:date="2014-10-24T20:15:00Z">
        <w:r w:rsidR="00B92CD1">
          <w:rPr>
            <w:lang w:val="en-AU"/>
          </w:rPr>
          <w:t>,</w:t>
        </w:r>
      </w:ins>
      <w:r w:rsidR="00F1769E">
        <w:rPr>
          <w:lang w:val="en-AU"/>
        </w:rPr>
        <w:t xml:space="preserve"> the logic to deduce one’s heart rate through imagery is correct</w:t>
      </w:r>
      <w:del w:id="63" w:author="Veerakumar" w:date="2014-10-24T20:16:00Z">
        <w:r w:rsidR="00F1769E" w:rsidDel="00B92CD1">
          <w:rPr>
            <w:lang w:val="en-AU"/>
          </w:rPr>
          <w:delText>,</w:delText>
        </w:r>
      </w:del>
      <w:ins w:id="64" w:author="Veerakumar" w:date="2014-10-24T20:16:00Z">
        <w:r w:rsidR="00B92CD1">
          <w:rPr>
            <w:lang w:val="en-AU"/>
          </w:rPr>
          <w:t>.</w:t>
        </w:r>
      </w:ins>
      <w:r w:rsidR="00F1769E">
        <w:rPr>
          <w:lang w:val="en-AU"/>
        </w:rPr>
        <w:t xml:space="preserve"> Thus, we will be able to take use of this sign</w:t>
      </w:r>
      <w:r w:rsidR="00C25B9F">
        <w:rPr>
          <w:lang w:val="en-AU"/>
        </w:rPr>
        <w:t>al using a mobile phone.</w:t>
      </w:r>
    </w:p>
    <w:p w:rsidR="00C25B9F" w:rsidRDefault="00C25B9F" w:rsidP="00082E02">
      <w:pPr>
        <w:suppressAutoHyphens w:val="0"/>
        <w:rPr>
          <w:lang w:val="en-AU"/>
        </w:rPr>
      </w:pPr>
      <w:r>
        <w:rPr>
          <w:lang w:val="en-AU"/>
        </w:rPr>
        <w:t xml:space="preserve">Another key signal we would like to observe is respiration symptoms due to stress. Respiration occurs in the form of cardio-vascular activity or perspiration. Again, papers that used respiration techniques had a furthered accuracy which we would like to take advantage of. </w:t>
      </w:r>
    </w:p>
    <w:p w:rsidR="00C25B9F" w:rsidRDefault="00C25B9F" w:rsidP="00082E02">
      <w:pPr>
        <w:suppressAutoHyphens w:val="0"/>
        <w:rPr>
          <w:lang w:val="en-AU"/>
        </w:rPr>
      </w:pPr>
      <w:r>
        <w:rPr>
          <w:lang w:val="en-AU"/>
        </w:rPr>
        <w:t xml:space="preserve">Perspiration can be measured in a phone using the hygrometer, which we will discuss later in this thesis. Again, this is not the dedicated purpose of the </w:t>
      </w:r>
      <w:r w:rsidR="0095087E">
        <w:rPr>
          <w:lang w:val="en-AU"/>
        </w:rPr>
        <w:t>hygrometer</w:t>
      </w:r>
      <w:r>
        <w:rPr>
          <w:rStyle w:val="FootnoteReference"/>
          <w:lang w:val="en-AU"/>
        </w:rPr>
        <w:footnoteReference w:id="5"/>
      </w:r>
      <w:r w:rsidR="0095087E">
        <w:rPr>
          <w:lang w:val="en-AU"/>
        </w:rPr>
        <w:t xml:space="preserve">, however the logic behind its use is correct and, provided we can provide a proof of concept to ourselves for its application, </w:t>
      </w:r>
      <w:del w:id="65" w:author="Veerakumar" w:date="2014-10-24T20:16:00Z">
        <w:r w:rsidR="0095087E" w:rsidDel="00B92CD1">
          <w:rPr>
            <w:lang w:val="en-AU"/>
          </w:rPr>
          <w:delText>it</w:delText>
        </w:r>
      </w:del>
      <w:ins w:id="66" w:author="Veerakumar" w:date="2014-10-24T20:16:00Z">
        <w:r w:rsidR="00B92CD1">
          <w:rPr>
            <w:lang w:val="en-AU"/>
          </w:rPr>
          <w:t>and it</w:t>
        </w:r>
      </w:ins>
      <w:r w:rsidR="0095087E">
        <w:rPr>
          <w:lang w:val="en-AU"/>
        </w:rPr>
        <w:t xml:space="preserve"> is a feasible option to use for detecting perspiration.</w:t>
      </w:r>
    </w:p>
    <w:p w:rsidR="0095087E" w:rsidRDefault="0037631C" w:rsidP="00082E02">
      <w:pPr>
        <w:suppressAutoHyphens w:val="0"/>
        <w:rPr>
          <w:lang w:val="en-AU"/>
        </w:rPr>
      </w:pPr>
      <w:r>
        <w:rPr>
          <w:lang w:val="en-AU"/>
        </w:rPr>
        <w:t xml:space="preserve">Lastly, we take note of two mobile applications that make use of </w:t>
      </w:r>
      <w:del w:id="67" w:author="Veerakumar" w:date="2014-10-24T20:16:00Z">
        <w:r w:rsidDel="00B92CD1">
          <w:rPr>
            <w:lang w:val="en-AU"/>
          </w:rPr>
          <w:delText>speeh</w:delText>
        </w:r>
      </w:del>
      <w:ins w:id="68" w:author="Veerakumar" w:date="2014-10-24T20:16:00Z">
        <w:r w:rsidR="00B92CD1">
          <w:rPr>
            <w:lang w:val="en-AU"/>
          </w:rPr>
          <w:t>speech</w:t>
        </w:r>
      </w:ins>
      <w:r>
        <w:rPr>
          <w:lang w:val="en-AU"/>
        </w:rPr>
        <w:t xml:space="preserve"> patterns and their associations with stress. By itself, speech has the potential to provide one of the highest accuracies. We have also noted that libraries have been developed regarding speech patterns – in particular, specifically for stress </w:t>
      </w:r>
      <w:sdt>
        <w:sdtPr>
          <w:rPr>
            <w:lang w:val="en-AU"/>
          </w:rPr>
          <w:id w:val="-1129232124"/>
          <w:citation/>
        </w:sdtPr>
        <w:sdtContent>
          <w:r>
            <w:rPr>
              <w:lang w:val="en-AU"/>
            </w:rPr>
            <w:fldChar w:fldCharType="begin"/>
          </w:r>
          <w:r>
            <w:rPr>
              <w:lang w:val="en-AU"/>
            </w:rPr>
            <w:instrText xml:space="preserve"> CITATION Cha11 \l 3081 </w:instrText>
          </w:r>
          <w:r>
            <w:rPr>
              <w:lang w:val="en-AU"/>
            </w:rPr>
            <w:fldChar w:fldCharType="separate"/>
          </w:r>
          <w:r w:rsidR="006C29D3" w:rsidRPr="006C29D3">
            <w:rPr>
              <w:noProof/>
              <w:lang w:val="en-AU"/>
            </w:rPr>
            <w:t>[11]</w:t>
          </w:r>
          <w:r>
            <w:rPr>
              <w:lang w:val="en-AU"/>
            </w:rPr>
            <w:fldChar w:fldCharType="end"/>
          </w:r>
        </w:sdtContent>
      </w:sdt>
      <w:r>
        <w:rPr>
          <w:lang w:val="en-AU"/>
        </w:rPr>
        <w:t>. This is expected behaviour, with phones having a microphone dedicated to detecting speech for one of their primary uses, phone calls, and other uses such as recording. Thus, this is the last physical stress reaction that we will take into account as inspiration, based on the literature reviews.</w:t>
      </w:r>
    </w:p>
    <w:p w:rsidR="0037631C" w:rsidRPr="00082E02" w:rsidRDefault="0037631C" w:rsidP="00082E02">
      <w:pPr>
        <w:suppressAutoHyphens w:val="0"/>
        <w:rPr>
          <w:lang w:val="en-AU"/>
        </w:rPr>
      </w:pPr>
      <w:r>
        <w:rPr>
          <w:lang w:val="en-AU"/>
        </w:rPr>
        <w:lastRenderedPageBreak/>
        <w:t>However, we note that there are many other stress symptoms that have not been taken into account at all</w:t>
      </w:r>
      <w:r w:rsidR="000A41C0">
        <w:rPr>
          <w:lang w:val="en-AU"/>
        </w:rPr>
        <w:t xml:space="preserve"> in our research. Due to the new nature of this topic, we cannot expect all symptoms have been taken into account thus far. Such namely stress symptoms are </w:t>
      </w:r>
      <w:r>
        <w:rPr>
          <w:lang w:val="en-AU"/>
        </w:rPr>
        <w:t>some of those mentioned above. One in particular that will be discussed later is one’s erratic movement, which can be detected using a phone’s accelerometer</w:t>
      </w:r>
      <w:r w:rsidR="002C7D7C">
        <w:rPr>
          <w:lang w:val="en-AU"/>
        </w:rPr>
        <w:t>.</w:t>
      </w:r>
      <w:r w:rsidR="000A41C0">
        <w:rPr>
          <w:lang w:val="en-AU"/>
        </w:rPr>
        <w:t xml:space="preserve"> Despite a lack of investigation in previous literature reviews, other sources indicate subconscious movement is a body’s way of minimising mental stress </w:t>
      </w:r>
      <w:sdt>
        <w:sdtPr>
          <w:rPr>
            <w:lang w:val="en-AU"/>
          </w:rPr>
          <w:id w:val="1207682185"/>
          <w:citation/>
        </w:sdtPr>
        <w:sdtContent>
          <w:r w:rsidR="000A41C0">
            <w:rPr>
              <w:lang w:val="en-AU"/>
            </w:rPr>
            <w:fldChar w:fldCharType="begin"/>
          </w:r>
          <w:r w:rsidR="000A41C0">
            <w:rPr>
              <w:lang w:val="en-AU"/>
            </w:rPr>
            <w:instrText xml:space="preserve"> CITATION Car07 \l 3081  \m Cal14</w:instrText>
          </w:r>
          <w:r w:rsidR="000A41C0">
            <w:rPr>
              <w:lang w:val="en-AU"/>
            </w:rPr>
            <w:fldChar w:fldCharType="separate"/>
          </w:r>
          <w:r w:rsidR="006C29D3" w:rsidRPr="006C29D3">
            <w:rPr>
              <w:noProof/>
              <w:lang w:val="en-AU"/>
            </w:rPr>
            <w:t>[1, 26]</w:t>
          </w:r>
          <w:r w:rsidR="000A41C0">
            <w:rPr>
              <w:lang w:val="en-AU"/>
            </w:rPr>
            <w:fldChar w:fldCharType="end"/>
          </w:r>
        </w:sdtContent>
      </w:sdt>
      <w:r w:rsidR="000A41C0">
        <w:rPr>
          <w:lang w:val="en-AU"/>
        </w:rPr>
        <w:t xml:space="preserve">. This theoretical knowledge has resulted in a decision to investigate this symptom, which </w:t>
      </w:r>
      <w:r w:rsidR="00AD79DE">
        <w:rPr>
          <w:lang w:val="en-AU"/>
        </w:rPr>
        <w:t xml:space="preserve">is </w:t>
      </w:r>
      <w:r w:rsidR="000A41C0">
        <w:rPr>
          <w:lang w:val="en-AU"/>
        </w:rPr>
        <w:t>view</w:t>
      </w:r>
      <w:r w:rsidR="00AD79DE">
        <w:rPr>
          <w:lang w:val="en-AU"/>
        </w:rPr>
        <w:t>ed</w:t>
      </w:r>
      <w:r w:rsidR="000A41C0">
        <w:rPr>
          <w:lang w:val="en-AU"/>
        </w:rPr>
        <w:t xml:space="preserve"> as a knowledge gap.</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62433B" w:rsidRPr="0062433B" w:rsidRDefault="00D47449" w:rsidP="005A3DC5">
      <w:pPr>
        <w:suppressAutoHyphens w:val="0"/>
        <w:spacing w:after="0" w:line="276" w:lineRule="auto"/>
        <w:rPr>
          <w:rStyle w:val="Heading1Char"/>
        </w:rPr>
      </w:pPr>
      <w:bookmarkStart w:id="69" w:name="_Toc401927825"/>
      <w:r>
        <w:rPr>
          <w:rStyle w:val="Heading1Char"/>
        </w:rPr>
        <w:lastRenderedPageBreak/>
        <w:t>3</w:t>
      </w:r>
      <w:r w:rsidR="0062433B" w:rsidRPr="0062433B">
        <w:rPr>
          <w:rStyle w:val="Heading1Char"/>
        </w:rPr>
        <w:t>. Own Work</w:t>
      </w:r>
      <w:bookmarkEnd w:id="69"/>
    </w:p>
    <w:p w:rsidR="00C90E9C" w:rsidRDefault="00C90E9C" w:rsidP="00B02A7C">
      <w:commentRangeStart w:id="70"/>
      <w:r>
        <w:t>Intro</w:t>
      </w:r>
      <w:commentRangeEnd w:id="70"/>
      <w:r>
        <w:rPr>
          <w:rStyle w:val="CommentReference"/>
        </w:rPr>
        <w:commentReference w:id="70"/>
      </w:r>
    </w:p>
    <w:p w:rsidR="00D47449" w:rsidRDefault="00D47449" w:rsidP="003051B8">
      <w:pPr>
        <w:pStyle w:val="Heading2"/>
      </w:pPr>
      <w:bookmarkStart w:id="71" w:name="_Toc401927826"/>
      <w:r>
        <w:t>3.1 Proposal</w:t>
      </w:r>
      <w:bookmarkEnd w:id="71"/>
    </w:p>
    <w:p w:rsidR="00D47449" w:rsidRPr="00C3519B" w:rsidRDefault="00D47449" w:rsidP="003051B8">
      <w:pPr>
        <w:pStyle w:val="Heading3"/>
      </w:pPr>
      <w:bookmarkStart w:id="72" w:name="_Toc401927827"/>
      <w:r>
        <w:t>3</w:t>
      </w:r>
      <w:r w:rsidRPr="00C3519B">
        <w:t>.</w:t>
      </w:r>
      <w:r>
        <w:t>1.</w:t>
      </w:r>
      <w:r w:rsidRPr="00C3519B">
        <w:t>1 Deductions</w:t>
      </w:r>
      <w:bookmarkEnd w:id="72"/>
    </w:p>
    <w:p w:rsidR="00D47449" w:rsidRPr="00C3519B" w:rsidRDefault="00D47449" w:rsidP="00D47449">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D47449" w:rsidRPr="00C3519B" w:rsidRDefault="00D47449" w:rsidP="00D47449">
      <w:pPr>
        <w:rPr>
          <w:lang w:val="en-AU"/>
        </w:rPr>
      </w:pPr>
      <w:r w:rsidRPr="00C3519B">
        <w:rPr>
          <w:lang w:val="en-AU"/>
        </w:rPr>
        <w:t>From our previous analysis, we can deduce requirements of the following:</w:t>
      </w:r>
    </w:p>
    <w:p w:rsidR="00D47449" w:rsidRPr="00C3519B" w:rsidRDefault="00D47449" w:rsidP="00D47449">
      <w:pPr>
        <w:pStyle w:val="ListParagraph"/>
        <w:numPr>
          <w:ilvl w:val="0"/>
          <w:numId w:val="8"/>
        </w:numPr>
        <w:suppressAutoHyphens w:val="0"/>
        <w:rPr>
          <w:lang w:val="en-AU"/>
        </w:rPr>
      </w:pPr>
      <w:r w:rsidRPr="00C3519B">
        <w:rPr>
          <w:lang w:val="en-AU"/>
        </w:rPr>
        <w:t>We are in need of a system that detects the onset of stress in a convenient manner</w:t>
      </w:r>
    </w:p>
    <w:p w:rsidR="00D47449" w:rsidRPr="00C3519B" w:rsidRDefault="00D47449" w:rsidP="00D47449">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D47449" w:rsidRPr="00C3519B" w:rsidRDefault="00D47449" w:rsidP="00D47449">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D47449" w:rsidRPr="00C3519B" w:rsidRDefault="00D47449" w:rsidP="00D47449">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D47449" w:rsidRPr="00C3519B" w:rsidRDefault="00D47449" w:rsidP="00D47449">
      <w:pPr>
        <w:rPr>
          <w:lang w:val="en-AU"/>
        </w:rPr>
      </w:pPr>
      <w:r w:rsidRPr="00C3519B">
        <w:rPr>
          <w:lang w:val="en-AU"/>
        </w:rPr>
        <w:lastRenderedPageBreak/>
        <w: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rsidR="00D47449" w:rsidRPr="00C3519B" w:rsidRDefault="00D47449" w:rsidP="00D47449">
      <w:pPr>
        <w:rPr>
          <w:lang w:val="en-AU"/>
        </w:rPr>
      </w:pPr>
      <w:r w:rsidRPr="00C3519B">
        <w:rPr>
          <w:lang w:val="en-AU"/>
        </w:rPr>
        <w:t xml:space="preserve">A mobile phone is a convenient gadget to use, with over two thirds of Australians owning a smart phone </w:t>
      </w:r>
      <w:sdt>
        <w:sdtPr>
          <w:rPr>
            <w:lang w:val="en-AU"/>
          </w:rPr>
          <w:id w:val="1840570749"/>
          <w:citation/>
        </w:sdt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6C29D3" w:rsidRPr="006C29D3">
            <w:rPr>
              <w:noProof/>
              <w:lang w:val="en-AU"/>
            </w:rPr>
            <w:t>[27]</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560247604"/>
          <w:citation/>
        </w:sdt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6C29D3" w:rsidRPr="006C29D3">
            <w:rPr>
              <w:noProof/>
              <w:lang w:val="en-AU"/>
            </w:rPr>
            <w:t>[1, 28, 25]</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t>
      </w:r>
    </w:p>
    <w:p w:rsidR="00D47449" w:rsidRPr="00C3519B" w:rsidRDefault="00D47449" w:rsidP="00D47449">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2051722501"/>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6C29D3" w:rsidRPr="006C29D3">
            <w:rPr>
              <w:noProof/>
              <w:lang w:val="en-AU"/>
            </w:rPr>
            <w:t>[5]</w:t>
          </w:r>
          <w:r w:rsidRPr="00C3519B">
            <w:rPr>
              <w:lang w:val="en-AU"/>
            </w:rPr>
            <w:fldChar w:fldCharType="end"/>
          </w:r>
        </w:sdtContent>
      </w:sdt>
      <w:r w:rsidRPr="00C3519B">
        <w:rPr>
          <w:lang w:val="en-AU"/>
        </w:rPr>
        <w:t xml:space="preserve">, or random forest decision tree, as discussed in </w:t>
      </w:r>
      <w:sdt>
        <w:sdtPr>
          <w:rPr>
            <w:lang w:val="en-AU"/>
          </w:rPr>
          <w:id w:val="-1900583363"/>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6C29D3" w:rsidRPr="006C29D3">
            <w:rPr>
              <w:noProof/>
              <w:lang w:val="en-AU"/>
            </w:rPr>
            <w:t>[2]</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D47449" w:rsidRPr="00C3519B" w:rsidRDefault="00D47449" w:rsidP="00D47449">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w:t>
      </w:r>
      <w:r w:rsidRPr="00C3519B">
        <w:rPr>
          <w:lang w:val="en-AU"/>
        </w:rPr>
        <w:lastRenderedPageBreak/>
        <w:t xml:space="preserve">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857340657"/>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6C29D3" w:rsidRPr="006C29D3">
            <w:rPr>
              <w:noProof/>
              <w:lang w:val="en-AU"/>
            </w:rPr>
            <w:t>[2]</w:t>
          </w:r>
          <w:r w:rsidRPr="00C3519B">
            <w:rPr>
              <w:lang w:val="en-AU"/>
            </w:rPr>
            <w:fldChar w:fldCharType="end"/>
          </w:r>
        </w:sdtContent>
      </w:sdt>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D47449" w:rsidRPr="00C3519B" w:rsidRDefault="00D47449" w:rsidP="00D47449">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D47449" w:rsidRPr="00C3519B" w:rsidRDefault="00D47449" w:rsidP="00D47449">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47449" w:rsidRPr="00C3519B" w:rsidRDefault="00D47449" w:rsidP="00D47449">
      <w:pPr>
        <w:rPr>
          <w:lang w:val="en-AU"/>
        </w:rPr>
        <w:sectPr w:rsidR="00D47449" w:rsidRPr="00C3519B" w:rsidSect="00EA605F">
          <w:headerReference w:type="default" r:id="rId14"/>
          <w:footerReference w:type="default" r:id="rId15"/>
          <w:pgSz w:w="12240" w:h="15840"/>
          <w:pgMar w:top="1418" w:right="1134" w:bottom="1134" w:left="1134" w:header="720" w:footer="720" w:gutter="0"/>
          <w:pgNumType w:start="1"/>
          <w:cols w:space="720"/>
          <w:formProt w:val="0"/>
          <w:docGrid w:linePitch="360" w:charSpace="-2049"/>
        </w:sectPr>
      </w:pPr>
    </w:p>
    <w:p w:rsidR="00D47449" w:rsidRPr="00C3519B" w:rsidRDefault="00D47449" w:rsidP="00D47449">
      <w:pPr>
        <w:spacing w:line="276" w:lineRule="auto"/>
        <w:jc w:val="center"/>
        <w:rPr>
          <w:lang w:val="en-AU"/>
        </w:rPr>
      </w:pPr>
      <w:r w:rsidRPr="00C3519B">
        <w:rPr>
          <w:noProof/>
          <w:lang w:val="en-AU" w:eastAsia="en-AU"/>
        </w:rPr>
        <w:lastRenderedPageBreak/>
        <w:drawing>
          <wp:inline distT="0" distB="0" distL="0" distR="0" wp14:anchorId="04A6875A" wp14:editId="03A32E4A">
            <wp:extent cx="6313821" cy="71448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pgSz w:w="12240" w:h="15840"/>
          <w:pgMar w:top="1134" w:right="1134" w:bottom="1134" w:left="1134" w:header="720" w:footer="720" w:gutter="0"/>
          <w:cols w:space="720"/>
          <w:formProt w:val="0"/>
          <w:vAlign w:val="center"/>
          <w:docGrid w:linePitch="360" w:charSpace="-2049"/>
        </w:sectPr>
      </w:pPr>
      <w:bookmarkStart w:id="73" w:name="_Toc401927793"/>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3</w:t>
      </w:r>
      <w:r w:rsidRPr="00C3519B">
        <w:rPr>
          <w:lang w:val="en-AU"/>
        </w:rPr>
        <w:fldChar w:fldCharType="end"/>
      </w:r>
      <w:r>
        <w:rPr>
          <w:color w:val="00000A"/>
          <w:lang w:val="en-AU"/>
        </w:rPr>
        <w:t xml:space="preserve"> – </w:t>
      </w:r>
      <w:r w:rsidRPr="00C3519B">
        <w:rPr>
          <w:color w:val="00000A"/>
          <w:lang w:val="en-AU"/>
        </w:rPr>
        <w:t>Planning until preliminary demonstration</w:t>
      </w:r>
      <w:bookmarkEnd w:id="73"/>
    </w:p>
    <w:p w:rsidR="00D47449" w:rsidRPr="00C3519B" w:rsidRDefault="00D47449" w:rsidP="00D47449">
      <w:pPr>
        <w:keepNext/>
        <w:spacing w:line="276" w:lineRule="auto"/>
        <w:jc w:val="center"/>
        <w:rPr>
          <w:lang w:val="en-AU"/>
        </w:rPr>
      </w:pPr>
      <w:r w:rsidRPr="00C3519B">
        <w:rPr>
          <w:noProof/>
          <w:lang w:val="en-AU" w:eastAsia="en-AU"/>
        </w:rPr>
        <w:lastRenderedPageBreak/>
        <w:drawing>
          <wp:inline distT="0" distB="0" distL="0" distR="0" wp14:anchorId="26336EE7" wp14:editId="1E32593B">
            <wp:extent cx="8636652" cy="3944471"/>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headerReference w:type="default" r:id="rId18"/>
          <w:footerReference w:type="default" r:id="rId19"/>
          <w:pgSz w:w="15840" w:h="12240" w:orient="landscape" w:code="1"/>
          <w:pgMar w:top="1134" w:right="1134" w:bottom="1134" w:left="1134" w:header="720" w:footer="720" w:gutter="0"/>
          <w:cols w:space="720"/>
          <w:formProt w:val="0"/>
          <w:vAlign w:val="center"/>
          <w:docGrid w:linePitch="360" w:charSpace="-2049"/>
        </w:sectPr>
      </w:pPr>
      <w:bookmarkStart w:id="74" w:name="_Toc401927794"/>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4</w:t>
      </w:r>
      <w:r w:rsidRPr="00C3519B">
        <w:rPr>
          <w:lang w:val="en-AU"/>
        </w:rPr>
        <w:fldChar w:fldCharType="end"/>
      </w:r>
      <w:r>
        <w:rPr>
          <w:color w:val="00000A"/>
          <w:lang w:val="en-AU"/>
        </w:rPr>
        <w:t xml:space="preserve"> –</w:t>
      </w:r>
      <w:r w:rsidRPr="00C3519B">
        <w:rPr>
          <w:color w:val="00000A"/>
          <w:lang w:val="en-AU"/>
        </w:rPr>
        <w:t xml:space="preserve"> GANTT chart representation of plan</w:t>
      </w:r>
      <w:bookmarkEnd w:id="74"/>
    </w:p>
    <w:p w:rsidR="00D47449" w:rsidRPr="00C3519B" w:rsidRDefault="00D47449" w:rsidP="003051B8">
      <w:pPr>
        <w:pStyle w:val="Heading3"/>
      </w:pPr>
      <w:bookmarkStart w:id="75" w:name="_Toc401927828"/>
      <w:r>
        <w:lastRenderedPageBreak/>
        <w:t>3.1.</w:t>
      </w:r>
      <w:r w:rsidRPr="00C3519B">
        <w:t>2 Breakdown</w:t>
      </w:r>
      <w:bookmarkEnd w:id="75"/>
    </w:p>
    <w:p w:rsidR="00D47449" w:rsidRPr="00C3519B" w:rsidRDefault="00D47449" w:rsidP="00D47449">
      <w:pPr>
        <w:rPr>
          <w:lang w:val="en-AU"/>
        </w:rPr>
      </w:pPr>
      <w:r w:rsidRPr="00C3519B">
        <w:rPr>
          <w:lang w:val="en-AU"/>
        </w:rPr>
        <w:t>The aim of this section is to justify the necessity for the breakdown of our project.</w:t>
      </w:r>
    </w:p>
    <w:p w:rsidR="00D47449" w:rsidRPr="00C3519B" w:rsidRDefault="00D47449" w:rsidP="00D47449">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D47449" w:rsidRPr="00C3519B" w:rsidRDefault="00D47449" w:rsidP="00D47449">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D47449" w:rsidRPr="00C3519B" w:rsidRDefault="00D47449" w:rsidP="00D47449">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D47449" w:rsidRPr="00C3519B" w:rsidRDefault="00D47449" w:rsidP="00D47449">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D47449" w:rsidRPr="00C3519B" w:rsidRDefault="00D47449" w:rsidP="00D47449">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D47449" w:rsidRPr="00C3519B" w:rsidRDefault="00D47449" w:rsidP="00D47449">
      <w:pPr>
        <w:rPr>
          <w:lang w:val="en-AU"/>
        </w:rPr>
      </w:pPr>
      <w:r w:rsidRPr="00C3519B">
        <w:rPr>
          <w:lang w:val="en-AU"/>
        </w:rPr>
        <w:lastRenderedPageBreak/>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rsidR="00D47449" w:rsidRDefault="00D47449" w:rsidP="00D47449">
      <w:pPr>
        <w:suppressAutoHyphens w:val="0"/>
        <w:spacing w:after="0" w:line="276" w:lineRule="auto"/>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p>
    <w:p w:rsidR="00EB7EBB" w:rsidRDefault="00EB7EBB">
      <w:pPr>
        <w:pStyle w:val="Heading3"/>
        <w:pPrChange w:id="76" w:author="Veerakumar" w:date="2014-10-23T00:53:00Z">
          <w:pPr/>
        </w:pPrChange>
      </w:pPr>
      <w:bookmarkStart w:id="77" w:name="_Toc401927829"/>
      <w:r>
        <w:t xml:space="preserve">3.1.3 Changes to </w:t>
      </w:r>
      <w:commentRangeStart w:id="78"/>
      <w:r>
        <w:t>proposal</w:t>
      </w:r>
      <w:commentRangeEnd w:id="78"/>
      <w:r w:rsidR="00A14FE9">
        <w:rPr>
          <w:rStyle w:val="CommentReference"/>
          <w:rFonts w:asciiTheme="minorHAnsi" w:eastAsia="Droid Sans Fallback" w:hAnsiTheme="minorHAnsi" w:cs="Calibri"/>
          <w:i w:val="0"/>
          <w:lang w:val="en-US"/>
        </w:rPr>
        <w:commentReference w:id="78"/>
      </w:r>
      <w:bookmarkEnd w:id="77"/>
    </w:p>
    <w:p w:rsidR="00997ED4" w:rsidRDefault="00997ED4" w:rsidP="00997ED4">
      <w:pPr>
        <w:rPr>
          <w:ins w:id="79" w:author="Veerakumar" w:date="2014-10-24T20:05:00Z"/>
        </w:rPr>
      </w:pPr>
      <w:ins w:id="80" w:author="Veerakumar" w:date="2014-10-24T20:05:00Z">
        <w:r>
          <w:t>W</w:t>
        </w:r>
        <w:r>
          <w:t>e</w:t>
        </w:r>
        <w:r>
          <w:t xml:space="preserve"> also</w:t>
        </w:r>
        <w:r>
          <w:t xml:space="preserve"> notice that there is new hardware to support the human heart rate </w:t>
        </w:r>
      </w:ins>
      <w:customXmlInsRangeStart w:id="81" w:author="Veerakumar" w:date="2014-10-24T20:05:00Z"/>
      <w:sdt>
        <w:sdtPr>
          <w:id w:val="-1906525294"/>
          <w:citation/>
        </w:sdtPr>
        <w:sdtContent>
          <w:customXmlInsRangeEnd w:id="81"/>
          <w:ins w:id="82" w:author="Veerakumar" w:date="2014-10-24T20:05:00Z">
            <w:r>
              <w:fldChar w:fldCharType="begin"/>
            </w:r>
            <w:r>
              <w:rPr>
                <w:lang w:val="en-AU"/>
              </w:rPr>
              <w:instrText xml:space="preserve"> CITATION Sam14 \l 3081 </w:instrText>
            </w:r>
            <w:r>
              <w:fldChar w:fldCharType="separate"/>
            </w:r>
            <w:r w:rsidRPr="006C29D3">
              <w:rPr>
                <w:noProof/>
                <w:lang w:val="en-AU"/>
              </w:rPr>
              <w:t>[30]</w:t>
            </w:r>
            <w:r>
              <w:fldChar w:fldCharType="end"/>
            </w:r>
          </w:ins>
          <w:customXmlInsRangeStart w:id="83" w:author="Veerakumar" w:date="2014-10-24T20:05:00Z"/>
        </w:sdtContent>
      </w:sdt>
      <w:customXmlInsRangeEnd w:id="83"/>
      <w:ins w:id="84" w:author="Veerakumar" w:date="2014-10-24T20:05:00Z">
        <w:r>
          <w:t>, namely in the Samsung Galaxy S5. This dedicated hardware is much more effective than the camera in detecting the heart rate, leaving our idea of using the camera and respective flash light as a primitive method of detecting heart rate. However, we are stuck with two restrictions:</w:t>
        </w:r>
      </w:ins>
    </w:p>
    <w:p w:rsidR="00997ED4" w:rsidRDefault="00997ED4" w:rsidP="00997ED4">
      <w:pPr>
        <w:pStyle w:val="ListParagraph"/>
        <w:numPr>
          <w:ilvl w:val="0"/>
          <w:numId w:val="13"/>
        </w:numPr>
        <w:rPr>
          <w:ins w:id="85" w:author="Veerakumar" w:date="2014-10-24T20:05:00Z"/>
        </w:rPr>
      </w:pPr>
      <w:ins w:id="86" w:author="Veerakumar" w:date="2014-10-24T20:05:00Z">
        <w:r>
          <w:t>The device hardware is currently specific to Samsung, and requires the Samsung S Health SDK.</w:t>
        </w:r>
      </w:ins>
    </w:p>
    <w:p w:rsidR="00997ED4" w:rsidRDefault="00997ED4" w:rsidP="00997ED4">
      <w:pPr>
        <w:pStyle w:val="ListParagraph"/>
        <w:numPr>
          <w:ilvl w:val="0"/>
          <w:numId w:val="13"/>
        </w:numPr>
        <w:rPr>
          <w:ins w:id="87" w:author="Veerakumar" w:date="2014-10-24T20:05:00Z"/>
        </w:rPr>
      </w:pPr>
      <w:ins w:id="88" w:author="Veerakumar" w:date="2014-10-24T20:05:00Z">
        <w:r>
          <w:t xml:space="preserve">All devices that are equipped with the heart rate monitor </w:t>
        </w:r>
      </w:ins>
      <w:ins w:id="89" w:author="Veerakumar" w:date="2014-10-24T20:16:00Z">
        <w:r w:rsidR="00B92CD1">
          <w:t>do</w:t>
        </w:r>
      </w:ins>
      <w:ins w:id="90" w:author="Veerakumar" w:date="2014-10-24T20:05:00Z">
        <w:r>
          <w:t xml:space="preserve"> not come equipped with the necessary SHTC1 chip.</w:t>
        </w:r>
      </w:ins>
    </w:p>
    <w:p w:rsidR="00997ED4" w:rsidRDefault="00997ED4" w:rsidP="00997ED4">
      <w:pPr>
        <w:rPr>
          <w:ins w:id="91" w:author="Veerakumar" w:date="2014-10-24T20:05:00Z"/>
        </w:rPr>
      </w:pPr>
      <w:ins w:id="92" w:author="Veerakumar" w:date="2014-10-24T20:05:00Z">
        <w:r>
          <w:t xml:space="preserve">The heart rate monitor is a very recent development, with the release of the first one in the Samsung Galaxy S5 occurring just earlier this year </w:t>
        </w:r>
      </w:ins>
      <w:customXmlInsRangeStart w:id="93" w:author="Veerakumar" w:date="2014-10-24T20:05:00Z"/>
      <w:sdt>
        <w:sdtPr>
          <w:id w:val="-1990314756"/>
          <w:citation/>
        </w:sdtPr>
        <w:sdtContent>
          <w:customXmlInsRangeEnd w:id="93"/>
          <w:ins w:id="94" w:author="Veerakumar" w:date="2014-10-24T20:05:00Z">
            <w:r>
              <w:fldChar w:fldCharType="begin"/>
            </w:r>
            <w:r>
              <w:rPr>
                <w:lang w:val="en-AU"/>
              </w:rPr>
              <w:instrText xml:space="preserve"> CITATION GSM14 \l 3081 </w:instrText>
            </w:r>
            <w:r>
              <w:fldChar w:fldCharType="separate"/>
            </w:r>
            <w:r w:rsidRPr="006C29D3">
              <w:rPr>
                <w:noProof/>
                <w:lang w:val="en-AU"/>
              </w:rPr>
              <w:t>[31]</w:t>
            </w:r>
            <w:r>
              <w:fldChar w:fldCharType="end"/>
            </w:r>
          </w:ins>
          <w:customXmlInsRangeStart w:id="95" w:author="Veerakumar" w:date="2014-10-24T20:05:00Z"/>
        </w:sdtContent>
      </w:sdt>
      <w:customXmlInsRangeEnd w:id="95"/>
      <w:ins w:id="96" w:author="Veerakumar" w:date="2014-10-24T20:05:00Z">
        <w:r>
          <w:t xml:space="preserve">. Thus, our proposal is flawed in using an inferior technology such as the camera. Whilst there is potential to monitor heart rate on a phone (especially being one of the most powerful tools), we require it to be available on more phones (that are affordable). </w:t>
        </w:r>
      </w:ins>
    </w:p>
    <w:p w:rsidR="00997ED4" w:rsidRDefault="00997ED4" w:rsidP="00997ED4">
      <w:pPr>
        <w:rPr>
          <w:ins w:id="97" w:author="Veerakumar" w:date="2014-10-24T20:05:00Z"/>
        </w:rPr>
      </w:pPr>
      <w:ins w:id="98" w:author="Veerakumar" w:date="2014-10-24T20:05:00Z">
        <w:r>
          <w:t>Due to hardware restraints, we choose to ignore these features for now, and these will be directed to future work.</w:t>
        </w:r>
      </w:ins>
    </w:p>
    <w:p w:rsidR="00A14FE9" w:rsidRPr="00406031" w:rsidDel="00997ED4" w:rsidRDefault="00A14FE9" w:rsidP="00A14FE9">
      <w:pPr>
        <w:rPr>
          <w:del w:id="99" w:author="Veerakumar" w:date="2014-10-24T20:05:00Z"/>
          <w:lang w:val="en-AU"/>
        </w:rPr>
      </w:pPr>
    </w:p>
    <w:p w:rsidR="005A3DC5" w:rsidRDefault="00D47449" w:rsidP="005A3DC5">
      <w:pPr>
        <w:pStyle w:val="Heading2"/>
      </w:pPr>
      <w:bookmarkStart w:id="100" w:name="_Toc401927830"/>
      <w:r>
        <w:t>3</w:t>
      </w:r>
      <w:r w:rsidR="005A3DC5">
        <w:t>.</w:t>
      </w:r>
      <w:r>
        <w:t>2</w:t>
      </w:r>
      <w:r w:rsidR="005A3DC5">
        <w:t xml:space="preserve"> </w:t>
      </w:r>
      <w:r w:rsidR="00C90E9C">
        <w:t xml:space="preserve">Specific </w:t>
      </w:r>
      <w:r w:rsidR="005A3DC5">
        <w:t>Learning</w:t>
      </w:r>
      <w:bookmarkEnd w:id="100"/>
    </w:p>
    <w:p w:rsidR="005A3DC5" w:rsidRDefault="00D47449" w:rsidP="005A3DC5">
      <w:pPr>
        <w:pStyle w:val="Heading3"/>
      </w:pPr>
      <w:bookmarkStart w:id="101" w:name="_Toc401927831"/>
      <w:r>
        <w:t>3</w:t>
      </w:r>
      <w:r w:rsidR="005A3DC5">
        <w:t>.</w:t>
      </w:r>
      <w:r>
        <w:t>2</w:t>
      </w:r>
      <w:r w:rsidR="005A3DC5">
        <w:t>.1 Android API</w:t>
      </w:r>
      <w:bookmarkEnd w:id="101"/>
    </w:p>
    <w:p w:rsidR="009474F8" w:rsidRDefault="00CD727D" w:rsidP="00CD727D">
      <w:pPr>
        <w:rPr>
          <w:lang w:val="en-AU"/>
        </w:rPr>
      </w:pPr>
      <w:r>
        <w:rPr>
          <w:lang w:val="en-AU"/>
        </w:rPr>
        <w:t xml:space="preserve">Further research was conducted regarding elements of the Android API. To proceed, we investigate specifically how to utilise each hardware device. </w:t>
      </w:r>
      <w:r w:rsidR="009474F8">
        <w:rPr>
          <w:lang w:val="en-AU"/>
        </w:rPr>
        <w:t>We use Java 8 SE, with the Android SDK providing further libraries for our use.</w:t>
      </w:r>
    </w:p>
    <w:p w:rsidR="00E662AB" w:rsidRDefault="00CD727D" w:rsidP="00CD727D">
      <w:pPr>
        <w:rPr>
          <w:lang w:val="en-AU"/>
        </w:rPr>
      </w:pPr>
      <w:r>
        <w:rPr>
          <w:lang w:val="en-AU"/>
        </w:rPr>
        <w:lastRenderedPageBreak/>
        <w:t xml:space="preserve">The accelerometer and hygrometer both utilise </w:t>
      </w:r>
      <w:r w:rsidR="00A63528">
        <w:rPr>
          <w:lang w:val="en-AU"/>
        </w:rPr>
        <w:t>the SensorEvent</w:t>
      </w:r>
      <w:r w:rsidR="00964598">
        <w:rPr>
          <w:lang w:val="en-AU"/>
        </w:rPr>
        <w:t xml:space="preserve">Listener interface </w:t>
      </w:r>
      <w:r w:rsidR="00A63528">
        <w:rPr>
          <w:lang w:val="en-AU"/>
        </w:rPr>
        <w:t xml:space="preserve">that comes standard in the Android </w:t>
      </w:r>
      <w:r w:rsidR="008F6C4D">
        <w:rPr>
          <w:lang w:val="en-AU"/>
        </w:rPr>
        <w:t>libraries</w:t>
      </w:r>
      <w:r w:rsidR="00964598">
        <w:rPr>
          <w:lang w:val="en-AU"/>
        </w:rPr>
        <w:t>, as will be discussed in the implementation. This allows us to implement what happens once the respective sensor detects an event.</w:t>
      </w:r>
    </w:p>
    <w:p w:rsidR="00CD727D" w:rsidRDefault="00CD727D" w:rsidP="00CD727D">
      <w:pPr>
        <w:rPr>
          <w:lang w:val="en-AU"/>
        </w:rPr>
      </w:pPr>
      <w:r>
        <w:rPr>
          <w:lang w:val="en-AU"/>
        </w:rPr>
        <w:t>An accelerometer delivers three useful types of information, as presented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521"/>
        <w:gridCol w:w="2881"/>
        <w:gridCol w:w="3135"/>
        <w:gridCol w:w="1948"/>
      </w:tblGrid>
      <w:tr w:rsidR="00CD727D" w:rsidRPr="00CD727D" w:rsidTr="00CA7DB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Units of measure</w:t>
            </w:r>
          </w:p>
        </w:tc>
      </w:tr>
      <w:tr w:rsidR="00CD727D" w:rsidRPr="00CD727D" w:rsidTr="00CA7DB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406031" w:rsidP="00CA7DBC">
            <w:pPr>
              <w:suppressAutoHyphens w:val="0"/>
              <w:spacing w:before="120" w:after="0" w:line="285" w:lineRule="atLeast"/>
              <w:rPr>
                <w:rFonts w:ascii="Arial" w:eastAsia="Times New Roman" w:hAnsi="Arial" w:cs="Arial"/>
                <w:color w:val="222222"/>
                <w:sz w:val="21"/>
                <w:szCs w:val="21"/>
                <w:lang w:val="en-AU" w:eastAsia="en-AU"/>
              </w:rPr>
            </w:pPr>
            <w:hyperlink r:id="rId20" w:anchor="TYPE_ACCELEROMETER" w:history="1">
              <w:r w:rsidR="00CD727D" w:rsidRPr="00CD727D">
                <w:rPr>
                  <w:rFonts w:ascii="Courier New" w:eastAsia="Times New Roman" w:hAnsi="Courier New" w:cs="Courier New"/>
                  <w:color w:val="258AAF"/>
                  <w:sz w:val="20"/>
                  <w:szCs w:val="20"/>
                  <w:lang w:val="en-AU" w:eastAsia="en-AU"/>
                </w:rPr>
                <w:t>TYPE_ACCELEROMETER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x axis (including gravity).</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m/s</w:t>
            </w:r>
            <w:r w:rsidRPr="00CD727D">
              <w:rPr>
                <w:rFonts w:ascii="Arial" w:eastAsia="Times New Roman" w:hAnsi="Arial" w:cs="Arial"/>
                <w:color w:val="222222"/>
                <w:sz w:val="17"/>
                <w:szCs w:val="17"/>
                <w:vertAlign w:val="superscript"/>
                <w:lang w:val="en-AU" w:eastAsia="en-AU"/>
              </w:rPr>
              <w:t>2</w:t>
            </w: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y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z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keepNext/>
              <w:suppressAutoHyphens w:val="0"/>
              <w:spacing w:after="0" w:line="240" w:lineRule="auto"/>
              <w:rPr>
                <w:rFonts w:ascii="Arial" w:eastAsia="Times New Roman" w:hAnsi="Arial" w:cs="Arial"/>
                <w:color w:val="222222"/>
                <w:sz w:val="21"/>
                <w:szCs w:val="21"/>
                <w:lang w:val="en-AU" w:eastAsia="en-AU"/>
              </w:rPr>
            </w:pPr>
          </w:p>
        </w:tc>
      </w:tr>
    </w:tbl>
    <w:p w:rsidR="00CD727D" w:rsidRDefault="00CD727D" w:rsidP="00CD727D">
      <w:pPr>
        <w:pStyle w:val="Caption"/>
        <w:jc w:val="center"/>
        <w:rPr>
          <w:color w:val="auto"/>
        </w:rPr>
      </w:pPr>
      <w:bookmarkStart w:id="102" w:name="_Toc401927803"/>
      <w:r w:rsidRPr="00961077">
        <w:rPr>
          <w:color w:val="auto"/>
        </w:rPr>
        <w:t xml:space="preserve">Table </w:t>
      </w:r>
      <w:r w:rsidRPr="00961077">
        <w:rPr>
          <w:color w:val="auto"/>
        </w:rPr>
        <w:fldChar w:fldCharType="begin"/>
      </w:r>
      <w:r w:rsidRPr="00961077">
        <w:rPr>
          <w:color w:val="auto"/>
        </w:rPr>
        <w:instrText xml:space="preserve"> SEQ Table \* ARABIC </w:instrText>
      </w:r>
      <w:r w:rsidRPr="00961077">
        <w:rPr>
          <w:color w:val="auto"/>
        </w:rPr>
        <w:fldChar w:fldCharType="separate"/>
      </w:r>
      <w:r>
        <w:rPr>
          <w:noProof/>
          <w:color w:val="auto"/>
        </w:rPr>
        <w:t>1</w:t>
      </w:r>
      <w:r w:rsidRPr="00961077">
        <w:rPr>
          <w:color w:val="auto"/>
        </w:rPr>
        <w:fldChar w:fldCharType="end"/>
      </w:r>
      <w:r w:rsidRPr="00961077">
        <w:rPr>
          <w:color w:val="auto"/>
        </w:rPr>
        <w:t xml:space="preserve"> Data collected from accelerometer</w:t>
      </w:r>
      <w:r>
        <w:rPr>
          <w:color w:val="auto"/>
        </w:rPr>
        <w:t>***INSERT REFERENCE***</w:t>
      </w:r>
      <w:bookmarkEnd w:id="102"/>
    </w:p>
    <w:p w:rsidR="00CD727D" w:rsidRDefault="00CD727D" w:rsidP="003051B8"/>
    <w:p w:rsidR="00CD727D" w:rsidRDefault="00CD727D" w:rsidP="00CD727D">
      <w:pPr>
        <w:rPr>
          <w:lang w:val="en-AU"/>
        </w:rPr>
      </w:pPr>
      <w:r>
        <w:rPr>
          <w:lang w:val="en-AU"/>
        </w:rPr>
        <w:t>A hygrometer delivers information, as presented below.</w:t>
      </w:r>
      <w:r w:rsidR="0009088C">
        <w:rPr>
          <w:lang w:val="en-AU"/>
        </w:rPr>
        <w:t xml:space="preserve"> The percentage is a direct measure of the detected, relative humidity i.e. “</w:t>
      </w:r>
      <w:r w:rsidR="0009088C" w:rsidRPr="0009088C">
        <w:rPr>
          <w:lang w:val="en-AU"/>
        </w:rPr>
        <w:t>the amount of water vapor in the air relative to what the air can hold.</w:t>
      </w:r>
      <w:r w:rsidR="0009088C">
        <w:rPr>
          <w:lang w:val="en-AU"/>
        </w:rPr>
        <w:t xml:space="preserve">” </w:t>
      </w:r>
      <w:sdt>
        <w:sdtPr>
          <w:rPr>
            <w:lang w:val="en-AU"/>
          </w:rPr>
          <w:id w:val="-785503310"/>
          <w:citation/>
        </w:sdtPr>
        <w:sdtContent>
          <w:r w:rsidR="00752727">
            <w:rPr>
              <w:lang w:val="en-AU"/>
            </w:rPr>
            <w:fldChar w:fldCharType="begin"/>
          </w:r>
          <w:r w:rsidR="00752727">
            <w:rPr>
              <w:lang w:val="en-AU"/>
            </w:rPr>
            <w:instrText xml:space="preserve"> CITATION Edu14 \l 3081 </w:instrText>
          </w:r>
          <w:r w:rsidR="00752727">
            <w:rPr>
              <w:lang w:val="en-AU"/>
            </w:rPr>
            <w:fldChar w:fldCharType="separate"/>
          </w:r>
          <w:r w:rsidR="006C29D3" w:rsidRPr="006C29D3">
            <w:rPr>
              <w:noProof/>
              <w:lang w:val="en-AU"/>
            </w:rPr>
            <w:t>[29]</w:t>
          </w:r>
          <w:r w:rsidR="00752727">
            <w:rPr>
              <w:lang w:val="en-AU"/>
            </w:rPr>
            <w:fldChar w:fldCharType="end"/>
          </w:r>
        </w:sdtContent>
      </w:sdt>
      <w:r w:rsidR="0009088C" w:rsidRPr="0009088C">
        <w:rPr>
          <w:lang w:val="en-AU"/>
        </w:rPr>
        <w:t>.</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3187"/>
        <w:gridCol w:w="2294"/>
        <w:gridCol w:w="2068"/>
        <w:gridCol w:w="2936"/>
      </w:tblGrid>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Units of measure</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Data description</w:t>
            </w:r>
          </w:p>
        </w:tc>
      </w:tr>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406031">
            <w:pPr>
              <w:spacing w:before="120" w:line="285" w:lineRule="atLeast"/>
              <w:rPr>
                <w:rFonts w:ascii="Arial" w:hAnsi="Arial" w:cs="Arial"/>
                <w:color w:val="222222"/>
                <w:sz w:val="21"/>
                <w:szCs w:val="21"/>
              </w:rPr>
            </w:pPr>
            <w:hyperlink r:id="rId21" w:anchor="TYPE_RELATIVE_HUMIDITY" w:history="1">
              <w:r w:rsidR="00CD727D">
                <w:rPr>
                  <w:rStyle w:val="Hyperlink"/>
                  <w:rFonts w:ascii="Courier New" w:hAnsi="Courier New" w:cs="Courier New"/>
                  <w:color w:val="258AAF"/>
                  <w:sz w:val="20"/>
                  <w:szCs w:val="20"/>
                </w:rPr>
                <w:t>TYPE_RELATIVE_HUMIDITY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Style w:val="HTMLCode"/>
                <w:rFonts w:eastAsia="Droid Sans Fallback"/>
                <w:color w:val="006600"/>
              </w:rPr>
              <w:t>event.values[0]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rsidP="003051B8">
            <w:pPr>
              <w:keepNext/>
              <w:spacing w:before="120" w:line="285" w:lineRule="atLeast"/>
              <w:rPr>
                <w:rFonts w:ascii="Arial" w:hAnsi="Arial" w:cs="Arial"/>
                <w:color w:val="222222"/>
                <w:sz w:val="21"/>
                <w:szCs w:val="21"/>
              </w:rPr>
            </w:pPr>
            <w:r>
              <w:rPr>
                <w:rFonts w:ascii="Arial" w:hAnsi="Arial" w:cs="Arial"/>
                <w:color w:val="222222"/>
                <w:sz w:val="21"/>
                <w:szCs w:val="21"/>
              </w:rPr>
              <w:t>Ambient relative humidity.</w:t>
            </w:r>
          </w:p>
        </w:tc>
      </w:tr>
    </w:tbl>
    <w:p w:rsidR="00CD727D" w:rsidRPr="003051B8" w:rsidRDefault="00CD727D" w:rsidP="003051B8">
      <w:pPr>
        <w:pStyle w:val="Caption"/>
        <w:jc w:val="center"/>
        <w:rPr>
          <w:color w:val="auto"/>
        </w:rPr>
      </w:pPr>
      <w:bookmarkStart w:id="103" w:name="_Toc401927804"/>
      <w:r w:rsidRPr="003051B8">
        <w:rPr>
          <w:color w:val="auto"/>
        </w:rPr>
        <w:t xml:space="preserve">Table </w:t>
      </w:r>
      <w:r w:rsidRPr="003051B8">
        <w:rPr>
          <w:color w:val="auto"/>
        </w:rPr>
        <w:fldChar w:fldCharType="begin"/>
      </w:r>
      <w:r w:rsidRPr="003051B8">
        <w:rPr>
          <w:color w:val="auto"/>
        </w:rPr>
        <w:instrText xml:space="preserve"> SEQ Table \* ARABIC </w:instrText>
      </w:r>
      <w:r w:rsidRPr="003051B8">
        <w:rPr>
          <w:color w:val="auto"/>
        </w:rPr>
        <w:fldChar w:fldCharType="separate"/>
      </w:r>
      <w:r w:rsidRPr="003051B8">
        <w:rPr>
          <w:noProof/>
          <w:color w:val="auto"/>
        </w:rPr>
        <w:t>2</w:t>
      </w:r>
      <w:r w:rsidRPr="003051B8">
        <w:rPr>
          <w:color w:val="auto"/>
        </w:rPr>
        <w:fldChar w:fldCharType="end"/>
      </w:r>
      <w:r w:rsidRPr="003051B8">
        <w:rPr>
          <w:color w:val="auto"/>
        </w:rPr>
        <w:t xml:space="preserve"> Data collected from hygrometer</w:t>
      </w:r>
      <w:r>
        <w:rPr>
          <w:color w:val="auto"/>
        </w:rPr>
        <w:t>***INSERT REFERENCE***</w:t>
      </w:r>
      <w:bookmarkEnd w:id="103"/>
    </w:p>
    <w:p w:rsidR="00CD727D" w:rsidRDefault="00CD727D" w:rsidP="003051B8">
      <w:pPr>
        <w:rPr>
          <w:ins w:id="104" w:author="Veerakumar" w:date="2014-10-24T13:47:00Z"/>
        </w:rPr>
      </w:pPr>
      <w:r>
        <w:t xml:space="preserve">We note that the sensor delivers values in our </w:t>
      </w:r>
      <w:r w:rsidR="003763F5">
        <w:t>2 other values in the presented array. These are ignored, and are of no use to us. However, for future progression, we will keep a log of them in the event they prove useful.</w:t>
      </w:r>
    </w:p>
    <w:p w:rsidR="00017EE0" w:rsidRDefault="00017EE0" w:rsidP="003051B8">
      <w:pPr>
        <w:rPr>
          <w:ins w:id="105" w:author="Veerakumar" w:date="2014-10-24T15:13:00Z"/>
        </w:rPr>
      </w:pPr>
      <w:ins w:id="106" w:author="Veerakumar" w:date="2014-10-24T13:47:00Z">
        <w:r>
          <w:t xml:space="preserve">Furthermore, we use the AudioRecord object to record </w:t>
        </w:r>
      </w:ins>
      <w:ins w:id="107" w:author="Veerakumar" w:date="2014-10-24T13:49:00Z">
        <w:r>
          <w:t xml:space="preserve">any speech made into the phone. </w:t>
        </w:r>
      </w:ins>
      <w:ins w:id="108" w:author="Veerakumar" w:date="2014-10-24T14:08:00Z">
        <w:r w:rsidR="00F4144B">
          <w:t>Whilst this is</w:t>
        </w:r>
      </w:ins>
      <w:ins w:id="109" w:author="Veerakumar" w:date="2014-10-24T13:55:00Z">
        <w:r>
          <w:t xml:space="preserve"> reading, </w:t>
        </w:r>
      </w:ins>
      <w:ins w:id="110" w:author="Veerakumar" w:date="2014-10-24T14:08:00Z">
        <w:r w:rsidR="00F4144B">
          <w:t xml:space="preserve">the data collected into a buffer is </w:t>
        </w:r>
      </w:ins>
      <w:ins w:id="111" w:author="Veerakumar" w:date="2014-10-24T14:01:00Z">
        <w:r w:rsidR="000C22FF">
          <w:t xml:space="preserve">a representation of </w:t>
        </w:r>
      </w:ins>
      <w:ins w:id="112" w:author="Veerakumar" w:date="2014-10-24T13:57:00Z">
        <w:r>
          <w:t xml:space="preserve">the amplitude of </w:t>
        </w:r>
      </w:ins>
      <w:ins w:id="113" w:author="Veerakumar" w:date="2014-10-24T14:01:00Z">
        <w:r w:rsidR="000C22FF">
          <w:t>the detected sound</w:t>
        </w:r>
      </w:ins>
      <w:ins w:id="114" w:author="Veerakumar" w:date="2014-10-24T14:09:00Z">
        <w:r w:rsidR="00F4144B">
          <w:t>. This occurs</w:t>
        </w:r>
      </w:ins>
      <w:ins w:id="115" w:author="Veerakumar" w:date="2014-10-24T14:01:00Z">
        <w:r w:rsidR="000C22FF">
          <w:t xml:space="preserve"> until </w:t>
        </w:r>
      </w:ins>
      <w:ins w:id="116" w:author="Veerakumar" w:date="2014-10-24T14:09:00Z">
        <w:r w:rsidR="00F4144B">
          <w:t xml:space="preserve">it is </w:t>
        </w:r>
      </w:ins>
      <w:ins w:id="117" w:author="Veerakumar" w:date="2014-10-24T14:01:00Z">
        <w:r w:rsidR="000C22FF">
          <w:t>directed to stop</w:t>
        </w:r>
      </w:ins>
      <w:ins w:id="118" w:author="Veerakumar" w:date="2014-10-24T14:09:00Z">
        <w:r w:rsidR="00F4144B">
          <w:t xml:space="preserve">, and from there we </w:t>
        </w:r>
      </w:ins>
      <w:ins w:id="119" w:author="Veerakumar" w:date="2014-10-24T14:17:00Z">
        <w:r w:rsidR="00F4144B">
          <w:t>can process the data in a similar manner to the other collected data</w:t>
        </w:r>
      </w:ins>
      <w:ins w:id="120" w:author="Veerakumar" w:date="2014-10-24T14:01:00Z">
        <w:r w:rsidR="000C22FF">
          <w:t>.</w:t>
        </w:r>
      </w:ins>
    </w:p>
    <w:p w:rsidR="003F74F1" w:rsidDel="00997ED4" w:rsidRDefault="003F74F1" w:rsidP="003F74F1">
      <w:pPr>
        <w:rPr>
          <w:del w:id="121" w:author="Veerakumar" w:date="2014-10-24T20:05:00Z"/>
        </w:rPr>
      </w:pPr>
    </w:p>
    <w:p w:rsidR="00E662AB" w:rsidRDefault="00E662AB" w:rsidP="003051B8">
      <w:pPr>
        <w:rPr>
          <w:lang w:val="en-AU"/>
        </w:rPr>
      </w:pPr>
      <w:r>
        <w:rPr>
          <w:lang w:val="en-AU"/>
        </w:rPr>
        <w:t xml:space="preserve">We also take note that the Android API is used to activate an activity. This is mainly done to create displays. In particular, </w:t>
      </w:r>
      <w:r w:rsidR="000915B0">
        <w:rPr>
          <w:lang w:val="en-AU"/>
        </w:rPr>
        <w:t>we create methods of notifying and providing actions points to the user. These include the use of:</w:t>
      </w:r>
    </w:p>
    <w:p w:rsidR="000915B0" w:rsidRDefault="000915B0" w:rsidP="00406031">
      <w:pPr>
        <w:pStyle w:val="ListParagraph"/>
        <w:numPr>
          <w:ilvl w:val="0"/>
          <w:numId w:val="9"/>
        </w:numPr>
        <w:rPr>
          <w:lang w:val="en-AU"/>
        </w:rPr>
      </w:pPr>
      <w:r>
        <w:rPr>
          <w:lang w:val="en-AU"/>
        </w:rPr>
        <w:t>Toasts</w:t>
      </w:r>
    </w:p>
    <w:p w:rsidR="000915B0" w:rsidRDefault="000915B0" w:rsidP="00406031">
      <w:pPr>
        <w:pStyle w:val="ListParagraph"/>
        <w:numPr>
          <w:ilvl w:val="0"/>
          <w:numId w:val="9"/>
        </w:numPr>
        <w:rPr>
          <w:lang w:val="en-AU"/>
        </w:rPr>
      </w:pPr>
      <w:r>
        <w:rPr>
          <w:lang w:val="en-AU"/>
        </w:rPr>
        <w:t>TextViews</w:t>
      </w:r>
    </w:p>
    <w:p w:rsidR="000915B0" w:rsidRDefault="000915B0" w:rsidP="00406031">
      <w:pPr>
        <w:pStyle w:val="ListParagraph"/>
        <w:numPr>
          <w:ilvl w:val="0"/>
          <w:numId w:val="9"/>
        </w:numPr>
        <w:rPr>
          <w:lang w:val="en-AU"/>
        </w:rPr>
      </w:pPr>
      <w:r>
        <w:rPr>
          <w:lang w:val="en-AU"/>
        </w:rPr>
        <w:t>Buttons</w:t>
      </w:r>
    </w:p>
    <w:p w:rsidR="000915B0" w:rsidRPr="000915B0" w:rsidRDefault="000915B0" w:rsidP="00406031">
      <w:pPr>
        <w:pStyle w:val="ListParagraph"/>
        <w:numPr>
          <w:ilvl w:val="0"/>
          <w:numId w:val="9"/>
        </w:numPr>
        <w:rPr>
          <w:lang w:val="en-AU"/>
        </w:rPr>
      </w:pPr>
      <w:r>
        <w:rPr>
          <w:lang w:val="en-AU"/>
        </w:rPr>
        <w:t>Dialogs</w:t>
      </w:r>
    </w:p>
    <w:p w:rsidR="00867873" w:rsidRDefault="00E662AB" w:rsidP="00406031">
      <w:r>
        <w:rPr>
          <w:lang w:val="en-AU"/>
        </w:rPr>
        <w:t xml:space="preserve">We then use data stored aside, combined with new data to assess whether the person is currently stressed or not. </w:t>
      </w:r>
      <w:r w:rsidR="009474F8">
        <w:rPr>
          <w:lang w:val="en-AU"/>
        </w:rPr>
        <w:t>These are done using implemented machine learning algorithms using standard Java classes</w:t>
      </w:r>
      <w:r w:rsidR="00454310">
        <w:rPr>
          <w:lang w:val="en-AU"/>
        </w:rPr>
        <w:t xml:space="preserve">, which will return data to the </w:t>
      </w:r>
      <w:del w:id="122" w:author="Veerakumar" w:date="2014-10-24T15:30:00Z">
        <w:r w:rsidR="00454310" w:rsidDel="003F74F1">
          <w:rPr>
            <w:lang w:val="en-AU"/>
          </w:rPr>
          <w:delText xml:space="preserve">MainActivity </w:delText>
        </w:r>
      </w:del>
      <w:ins w:id="123" w:author="Veerakumar" w:date="2014-10-24T15:30:00Z">
        <w:r w:rsidR="003F74F1">
          <w:rPr>
            <w:lang w:val="en-AU"/>
          </w:rPr>
          <w:t xml:space="preserve">main activity </w:t>
        </w:r>
      </w:ins>
      <w:r w:rsidR="00454310">
        <w:rPr>
          <w:lang w:val="en-AU"/>
        </w:rPr>
        <w:t>and show displays accordingly</w:t>
      </w:r>
      <w:r w:rsidR="00035AD0">
        <w:rPr>
          <w:lang w:val="en-AU"/>
        </w:rPr>
        <w:t>, as well as add to our saved d</w:t>
      </w:r>
      <w:r w:rsidR="00035AD0" w:rsidRPr="00867873">
        <w:rPr>
          <w:lang w:val="en-AU"/>
        </w:rPr>
        <w:t>a</w:t>
      </w:r>
      <w:r w:rsidR="00035AD0">
        <w:rPr>
          <w:lang w:val="en-AU"/>
        </w:rPr>
        <w:t>ta</w:t>
      </w:r>
      <w:r w:rsidR="009474F8">
        <w:rPr>
          <w:lang w:val="en-AU"/>
        </w:rPr>
        <w:t>.</w:t>
      </w:r>
    </w:p>
    <w:p w:rsidR="005A3DC5" w:rsidRDefault="00D47449" w:rsidP="00867873">
      <w:pPr>
        <w:pStyle w:val="Heading3"/>
      </w:pPr>
      <w:bookmarkStart w:id="124" w:name="_Toc401927832"/>
      <w:r>
        <w:t>3.</w:t>
      </w:r>
      <w:r w:rsidR="005A3DC5">
        <w:t>1.2 Machine learning algorithms</w:t>
      </w:r>
      <w:bookmarkEnd w:id="124"/>
    </w:p>
    <w:p w:rsidR="00DA58F4" w:rsidRDefault="00DA58F4" w:rsidP="00406031">
      <w:r>
        <w:rPr>
          <w:lang w:val="en-AU"/>
        </w:rPr>
        <w:t>Upon research, we have decided to use a form of binary classification. There is a clear difference between when someone is stressed and not. Our aim is not to assess to what degree of stress they are experiencing, but more so whether the levels of stress they are experiencing are irregularly high or not – clearly there are only two options to consider in this case. Most other papers simply consider binary classification.</w:t>
      </w:r>
    </w:p>
    <w:p w:rsidR="00DA58F4" w:rsidRDefault="00DA58F4" w:rsidP="00406031">
      <w:r>
        <w:rPr>
          <w:lang w:val="en-AU"/>
        </w:rPr>
        <w:t xml:space="preserve">Similarly, other papers consider the use of Support Vector Machines (SVM). This is a commonly used tool for </w:t>
      </w:r>
      <w:r w:rsidR="00EB7EBB">
        <w:rPr>
          <w:lang w:val="en-AU"/>
        </w:rPr>
        <w:t>supervised learning using binary classification. Thus, for our method we will have to collect data simply using the sensors. This data will be used as our supplied data for our supervised learning algorithm, in which the device can accurately deduce whether one is stressed or not based on historical data.</w:t>
      </w:r>
    </w:p>
    <w:p w:rsidR="00EB7EBB" w:rsidRPr="00F12585" w:rsidRDefault="00EB7EBB" w:rsidP="00406031">
      <w:r>
        <w:rPr>
          <w:lang w:val="en-AU"/>
        </w:rPr>
        <w:t>However, we do not intend on using complete supervised learning. This is not a good idea due to the varying nature of different stress responses from person-to-person. Thus, we must incorporate levels of unsupervised learning. This will allow data to be added upon each use of the application to detect stress. The data and the classification will be recorded, and added as data for the SVM. Thus, we are implementing a semi-supervised learning process for the application.</w:t>
      </w:r>
    </w:p>
    <w:p w:rsidR="005F214D" w:rsidRDefault="00D47449" w:rsidP="005A3DC5">
      <w:pPr>
        <w:pStyle w:val="Heading2"/>
      </w:pPr>
      <w:bookmarkStart w:id="125" w:name="_Toc401927833"/>
      <w:r>
        <w:lastRenderedPageBreak/>
        <w:t>3</w:t>
      </w:r>
      <w:r w:rsidR="005F214D">
        <w:t>.</w:t>
      </w:r>
      <w:r>
        <w:t>3</w:t>
      </w:r>
      <w:r w:rsidR="005F214D">
        <w:t xml:space="preserve"> Process</w:t>
      </w:r>
      <w:bookmarkEnd w:id="125"/>
    </w:p>
    <w:p w:rsidR="005F214D" w:rsidRDefault="00D47449" w:rsidP="00E64E80">
      <w:pPr>
        <w:pStyle w:val="Heading3"/>
        <w:rPr>
          <w:ins w:id="126" w:author="Veerakumar" w:date="2014-10-24T13:06:00Z"/>
        </w:rPr>
      </w:pPr>
      <w:bookmarkStart w:id="127" w:name="_Toc401927834"/>
      <w:r>
        <w:t>3</w:t>
      </w:r>
      <w:r w:rsidR="005F214D">
        <w:t>.</w:t>
      </w:r>
      <w:r>
        <w:t>3</w:t>
      </w:r>
      <w:r w:rsidR="005F214D">
        <w:t>.1 Data Gathering</w:t>
      </w:r>
      <w:bookmarkEnd w:id="127"/>
    </w:p>
    <w:p w:rsidR="00865E7B" w:rsidRDefault="00406031" w:rsidP="00406031">
      <w:pPr>
        <w:rPr>
          <w:ins w:id="128" w:author="Veerakumar" w:date="2014-10-24T13:23:00Z"/>
          <w:lang w:val="en-AU"/>
        </w:rPr>
        <w:pPrChange w:id="129" w:author="Veerakumar" w:date="2014-10-24T13:06:00Z">
          <w:pPr>
            <w:pStyle w:val="Heading3"/>
          </w:pPr>
        </w:pPrChange>
      </w:pPr>
      <w:ins w:id="130" w:author="Veerakumar" w:date="2014-10-24T13:07:00Z">
        <w:r>
          <w:rPr>
            <w:lang w:val="en-AU"/>
          </w:rPr>
          <w:t xml:space="preserve">An initial application was tested to utilise the previously discussed learnings and gather data of all forms. Whilst this was not an elegant application, it </w:t>
        </w:r>
      </w:ins>
      <w:ins w:id="131" w:author="Veerakumar" w:date="2014-10-24T13:10:00Z">
        <w:r>
          <w:rPr>
            <w:lang w:val="en-AU"/>
          </w:rPr>
          <w:t xml:space="preserve">was a </w:t>
        </w:r>
      </w:ins>
      <w:ins w:id="132" w:author="Veerakumar" w:date="2014-10-24T13:07:00Z">
        <w:r>
          <w:rPr>
            <w:lang w:val="en-AU"/>
          </w:rPr>
          <w:t>simpl</w:t>
        </w:r>
      </w:ins>
      <w:ins w:id="133" w:author="Veerakumar" w:date="2014-10-24T13:10:00Z">
        <w:r>
          <w:rPr>
            <w:lang w:val="en-AU"/>
          </w:rPr>
          <w:t>e</w:t>
        </w:r>
      </w:ins>
      <w:ins w:id="134" w:author="Veerakumar" w:date="2014-10-24T13:07:00Z">
        <w:r>
          <w:rPr>
            <w:lang w:val="en-AU"/>
          </w:rPr>
          <w:t xml:space="preserve"> creat</w:t>
        </w:r>
      </w:ins>
      <w:ins w:id="135" w:author="Veerakumar" w:date="2014-10-24T13:10:00Z">
        <w:r>
          <w:rPr>
            <w:lang w:val="en-AU"/>
          </w:rPr>
          <w:t>ion</w:t>
        </w:r>
      </w:ins>
      <w:ins w:id="136" w:author="Veerakumar" w:date="2014-10-24T13:07:00Z">
        <w:r>
          <w:rPr>
            <w:lang w:val="en-AU"/>
          </w:rPr>
          <w:t xml:space="preserve"> to gather data</w:t>
        </w:r>
      </w:ins>
      <w:ins w:id="137" w:author="Veerakumar" w:date="2014-10-24T13:10:00Z">
        <w:r>
          <w:rPr>
            <w:lang w:val="en-AU"/>
          </w:rPr>
          <w:t>.</w:t>
        </w:r>
      </w:ins>
      <w:ins w:id="138" w:author="Veerakumar" w:date="2014-10-24T13:22:00Z">
        <w:r w:rsidR="00865E7B">
          <w:rPr>
            <w:lang w:val="en-AU"/>
          </w:rPr>
          <w:t xml:space="preserve"> Whilst the implementation of this is independent of device, it is very important to ensure the hardware itself exists</w:t>
        </w:r>
      </w:ins>
      <w:ins w:id="139" w:author="Veerakumar" w:date="2014-10-24T13:23:00Z">
        <w:r w:rsidR="00865E7B">
          <w:rPr>
            <w:lang w:val="en-AU"/>
          </w:rPr>
          <w:t xml:space="preserve"> in the device.</w:t>
        </w:r>
      </w:ins>
    </w:p>
    <w:p w:rsidR="00865E7B" w:rsidRDefault="00865E7B" w:rsidP="00406031">
      <w:pPr>
        <w:rPr>
          <w:ins w:id="140" w:author="Veerakumar" w:date="2014-10-24T13:44:00Z"/>
          <w:lang w:val="en-AU"/>
        </w:rPr>
        <w:pPrChange w:id="141" w:author="Veerakumar" w:date="2014-10-24T13:06:00Z">
          <w:pPr>
            <w:pStyle w:val="Heading3"/>
          </w:pPr>
        </w:pPrChange>
      </w:pPr>
      <w:ins w:id="142" w:author="Veerakumar" w:date="2014-10-24T13:23:00Z">
        <w:r>
          <w:rPr>
            <w:lang w:val="en-AU"/>
          </w:rPr>
          <w:t xml:space="preserve">The device we have chosen is the Samsung Galaxy S4. We must note </w:t>
        </w:r>
      </w:ins>
      <w:ins w:id="143" w:author="Veerakumar" w:date="2014-10-24T13:46:00Z">
        <w:r w:rsidR="00D13087">
          <w:rPr>
            <w:lang w:val="en-AU"/>
          </w:rPr>
          <w:t xml:space="preserve">in particular </w:t>
        </w:r>
      </w:ins>
      <w:ins w:id="144" w:author="Veerakumar" w:date="2014-10-24T13:23:00Z">
        <w:r>
          <w:rPr>
            <w:lang w:val="en-AU"/>
          </w:rPr>
          <w:t>that the Samsung Galaxy</w:t>
        </w:r>
      </w:ins>
      <w:ins w:id="145" w:author="Veerakumar" w:date="2014-10-24T13:24:00Z">
        <w:r>
          <w:rPr>
            <w:lang w:val="en-AU"/>
          </w:rPr>
          <w:t xml:space="preserve"> S4 is </w:t>
        </w:r>
      </w:ins>
      <w:ins w:id="146" w:author="Veerakumar" w:date="2014-10-24T13:46:00Z">
        <w:r w:rsidR="00D13087">
          <w:rPr>
            <w:lang w:val="en-AU"/>
          </w:rPr>
          <w:t xml:space="preserve">one of the few devices that </w:t>
        </w:r>
      </w:ins>
      <w:ins w:id="147" w:author="Veerakumar" w:date="2014-10-24T20:14:00Z">
        <w:r w:rsidR="00B92CD1">
          <w:rPr>
            <w:lang w:val="en-AU"/>
          </w:rPr>
          <w:t>are</w:t>
        </w:r>
      </w:ins>
      <w:ins w:id="148" w:author="Veerakumar" w:date="2014-10-24T13:46:00Z">
        <w:r w:rsidR="00D13087">
          <w:rPr>
            <w:lang w:val="en-AU"/>
          </w:rPr>
          <w:t xml:space="preserve"> </w:t>
        </w:r>
      </w:ins>
      <w:ins w:id="149" w:author="Veerakumar" w:date="2014-10-24T13:24:00Z">
        <w:r>
          <w:rPr>
            <w:lang w:val="en-AU"/>
          </w:rPr>
          <w:t>equipped with</w:t>
        </w:r>
      </w:ins>
      <w:ins w:id="150" w:author="Veerakumar" w:date="2014-10-24T13:42:00Z">
        <w:r w:rsidR="00D13087">
          <w:rPr>
            <w:lang w:val="en-AU"/>
          </w:rPr>
          <w:t xml:space="preserve"> the </w:t>
        </w:r>
      </w:ins>
      <w:ins w:id="151" w:author="Veerakumar" w:date="2014-10-24T13:43:00Z">
        <w:r w:rsidR="00D13087">
          <w:rPr>
            <w:lang w:val="en-AU"/>
          </w:rPr>
          <w:t xml:space="preserve">SHTC1 Sensor Chip, developed by Sensirion. </w:t>
        </w:r>
      </w:ins>
      <w:ins w:id="152" w:author="Veerakumar" w:date="2014-10-24T13:46:00Z">
        <w:r w:rsidR="00D13087">
          <w:rPr>
            <w:lang w:val="en-AU"/>
          </w:rPr>
          <w:t xml:space="preserve">That is, there </w:t>
        </w:r>
      </w:ins>
      <w:ins w:id="153" w:author="Veerakumar" w:date="2014-10-24T13:43:00Z">
        <w:r w:rsidR="00D13087">
          <w:rPr>
            <w:lang w:val="en-AU"/>
          </w:rPr>
          <w:t>is a temperature and humidity sensor in-built into the phone. Thus, we are equipped with</w:t>
        </w:r>
      </w:ins>
      <w:ins w:id="154" w:author="Veerakumar" w:date="2014-10-24T15:30:00Z">
        <w:r w:rsidR="00266BCF">
          <w:rPr>
            <w:lang w:val="en-AU"/>
          </w:rPr>
          <w:t xml:space="preserve"> the necessary hardware for the three symptoms we intend on detecting i.e. through a</w:t>
        </w:r>
      </w:ins>
      <w:ins w:id="155" w:author="Veerakumar" w:date="2014-10-24T13:44:00Z">
        <w:r w:rsidR="00D13087">
          <w:rPr>
            <w:lang w:val="en-AU"/>
          </w:rPr>
          <w:t>:</w:t>
        </w:r>
      </w:ins>
    </w:p>
    <w:p w:rsidR="00D13087" w:rsidRDefault="00D13087" w:rsidP="00D13087">
      <w:pPr>
        <w:pStyle w:val="ListParagraph"/>
        <w:numPr>
          <w:ilvl w:val="0"/>
          <w:numId w:val="10"/>
        </w:numPr>
        <w:rPr>
          <w:ins w:id="156" w:author="Veerakumar" w:date="2014-10-24T13:45:00Z"/>
          <w:lang w:val="en-AU"/>
        </w:rPr>
        <w:pPrChange w:id="157" w:author="Veerakumar" w:date="2014-10-24T13:45:00Z">
          <w:pPr>
            <w:pStyle w:val="Heading3"/>
          </w:pPr>
        </w:pPrChange>
      </w:pPr>
      <w:ins w:id="158" w:author="Veerakumar" w:date="2014-10-24T13:45:00Z">
        <w:r>
          <w:rPr>
            <w:lang w:val="en-AU"/>
          </w:rPr>
          <w:t>Hygrometer (from the SHTC1 chip)</w:t>
        </w:r>
      </w:ins>
    </w:p>
    <w:p w:rsidR="00D13087" w:rsidRDefault="00D13087" w:rsidP="00D13087">
      <w:pPr>
        <w:pStyle w:val="ListParagraph"/>
        <w:numPr>
          <w:ilvl w:val="0"/>
          <w:numId w:val="10"/>
        </w:numPr>
        <w:rPr>
          <w:ins w:id="159" w:author="Veerakumar" w:date="2014-10-24T13:46:00Z"/>
          <w:lang w:val="en-AU"/>
        </w:rPr>
        <w:pPrChange w:id="160" w:author="Veerakumar" w:date="2014-10-24T13:45:00Z">
          <w:pPr>
            <w:pStyle w:val="Heading3"/>
          </w:pPr>
        </w:pPrChange>
      </w:pPr>
      <w:ins w:id="161" w:author="Veerakumar" w:date="2014-10-24T13:46:00Z">
        <w:r>
          <w:rPr>
            <w:lang w:val="en-AU"/>
          </w:rPr>
          <w:t>Accelerometer</w:t>
        </w:r>
      </w:ins>
    </w:p>
    <w:p w:rsidR="00017EE0" w:rsidRDefault="00017EE0" w:rsidP="00D13087">
      <w:pPr>
        <w:pStyle w:val="ListParagraph"/>
        <w:numPr>
          <w:ilvl w:val="0"/>
          <w:numId w:val="10"/>
        </w:numPr>
        <w:rPr>
          <w:ins w:id="162" w:author="Veerakumar" w:date="2014-10-24T13:46:00Z"/>
          <w:lang w:val="en-AU"/>
        </w:rPr>
        <w:pPrChange w:id="163" w:author="Veerakumar" w:date="2014-10-24T13:45:00Z">
          <w:pPr>
            <w:pStyle w:val="Heading3"/>
          </w:pPr>
        </w:pPrChange>
      </w:pPr>
      <w:ins w:id="164" w:author="Veerakumar" w:date="2014-10-24T13:46:00Z">
        <w:r>
          <w:rPr>
            <w:lang w:val="en-AU"/>
          </w:rPr>
          <w:t>Microphone</w:t>
        </w:r>
      </w:ins>
    </w:p>
    <w:p w:rsidR="00865E7B" w:rsidRDefault="00406031" w:rsidP="00865E7B">
      <w:pPr>
        <w:rPr>
          <w:ins w:id="165" w:author="Veerakumar" w:date="2014-10-24T14:35:00Z"/>
          <w:lang w:val="en-AU"/>
        </w:rPr>
        <w:pPrChange w:id="166" w:author="Veerakumar" w:date="2014-10-24T13:22:00Z">
          <w:pPr>
            <w:pStyle w:val="Heading3"/>
          </w:pPr>
        </w:pPrChange>
      </w:pPr>
      <w:ins w:id="167" w:author="Veerakumar" w:date="2014-10-24T13:10:00Z">
        <w:r>
          <w:rPr>
            <w:lang w:val="en-AU"/>
          </w:rPr>
          <w:t xml:space="preserve">The application used </w:t>
        </w:r>
      </w:ins>
      <w:ins w:id="168" w:author="Veerakumar" w:date="2014-10-24T13:11:00Z">
        <w:r>
          <w:rPr>
            <w:lang w:val="en-AU"/>
          </w:rPr>
          <w:t xml:space="preserve">two </w:t>
        </w:r>
      </w:ins>
      <w:ins w:id="169" w:author="Veerakumar" w:date="2014-10-24T13:10:00Z">
        <w:r>
          <w:rPr>
            <w:lang w:val="en-AU"/>
          </w:rPr>
          <w:t xml:space="preserve">SensorEventManagers at the time, </w:t>
        </w:r>
      </w:ins>
      <w:ins w:id="170" w:author="Veerakumar" w:date="2014-10-24T13:11:00Z">
        <w:r>
          <w:rPr>
            <w:lang w:val="en-AU"/>
          </w:rPr>
          <w:t>each with their own SensorEventListener that tapped into the respective hardware. This produced the expected results</w:t>
        </w:r>
      </w:ins>
      <w:ins w:id="171" w:author="Veerakumar" w:date="2014-10-24T13:19:00Z">
        <w:r w:rsidR="00865E7B">
          <w:rPr>
            <w:lang w:val="en-AU"/>
          </w:rPr>
          <w:t xml:space="preserve">, using </w:t>
        </w:r>
      </w:ins>
      <w:ins w:id="172" w:author="Veerakumar" w:date="2014-10-24T13:47:00Z">
        <w:r w:rsidR="00017EE0">
          <w:rPr>
            <w:lang w:val="en-AU"/>
          </w:rPr>
          <w:t xml:space="preserve">our chosen device. The </w:t>
        </w:r>
      </w:ins>
      <w:ins w:id="173" w:author="Veerakumar" w:date="2014-10-24T14:18:00Z">
        <w:r w:rsidR="00F4144B">
          <w:rPr>
            <w:lang w:val="en-AU"/>
          </w:rPr>
          <w:t>data</w:t>
        </w:r>
        <w:r w:rsidR="00C356CC">
          <w:rPr>
            <w:lang w:val="en-AU"/>
          </w:rPr>
          <w:t xml:space="preserve"> was also logged, whereby it could be extracted </w:t>
        </w:r>
      </w:ins>
      <w:ins w:id="174" w:author="Veerakumar" w:date="2014-10-24T14:28:00Z">
        <w:r w:rsidR="00660102">
          <w:rPr>
            <w:lang w:val="en-AU"/>
          </w:rPr>
          <w:t>and inferences could be made.</w:t>
        </w:r>
      </w:ins>
    </w:p>
    <w:p w:rsidR="00F34D64" w:rsidRDefault="00F34D64" w:rsidP="00865E7B">
      <w:pPr>
        <w:rPr>
          <w:ins w:id="175" w:author="Veerakumar" w:date="2014-10-24T14:35:00Z"/>
          <w:lang w:val="en-AU"/>
        </w:rPr>
        <w:pPrChange w:id="176" w:author="Veerakumar" w:date="2014-10-24T13:22:00Z">
          <w:pPr>
            <w:pStyle w:val="Heading3"/>
          </w:pPr>
        </w:pPrChange>
      </w:pPr>
      <w:ins w:id="177" w:author="Veerakumar" w:date="2014-10-24T14:35:00Z">
        <w:r>
          <w:rPr>
            <w:lang w:val="en-AU"/>
          </w:rPr>
          <w:t xml:space="preserve">To formalise our processes of data collection, the following method </w:t>
        </w:r>
      </w:ins>
      <w:ins w:id="178" w:author="Veerakumar" w:date="2014-10-24T14:39:00Z">
        <w:r>
          <w:rPr>
            <w:lang w:val="en-AU"/>
          </w:rPr>
          <w:t>was used</w:t>
        </w:r>
      </w:ins>
      <w:ins w:id="179" w:author="Veerakumar" w:date="2014-10-24T14:35:00Z">
        <w:r>
          <w:rPr>
            <w:lang w:val="en-AU"/>
          </w:rPr>
          <w:t>:</w:t>
        </w:r>
      </w:ins>
    </w:p>
    <w:p w:rsidR="00F34D64" w:rsidRDefault="00611683" w:rsidP="00F34D64">
      <w:pPr>
        <w:pStyle w:val="ListParagraph"/>
        <w:numPr>
          <w:ilvl w:val="0"/>
          <w:numId w:val="11"/>
        </w:numPr>
        <w:rPr>
          <w:ins w:id="180" w:author="Veerakumar" w:date="2014-10-24T14:42:00Z"/>
          <w:lang w:val="en-AU"/>
        </w:rPr>
        <w:pPrChange w:id="181" w:author="Veerakumar" w:date="2014-10-24T14:35:00Z">
          <w:pPr>
            <w:pStyle w:val="Heading3"/>
          </w:pPr>
        </w:pPrChange>
      </w:pPr>
      <w:ins w:id="182" w:author="Veerakumar" w:date="2014-10-24T14:39:00Z">
        <w:r>
          <w:rPr>
            <w:lang w:val="en-AU"/>
          </w:rPr>
          <w:t xml:space="preserve">An apparatus of a phone connected to a </w:t>
        </w:r>
      </w:ins>
      <w:ins w:id="183" w:author="Veerakumar" w:date="2014-10-24T15:09:00Z">
        <w:r w:rsidR="00F602C5">
          <w:rPr>
            <w:lang w:val="en-AU"/>
          </w:rPr>
          <w:t>portable laptop</w:t>
        </w:r>
      </w:ins>
      <w:ins w:id="184" w:author="Veerakumar" w:date="2014-10-24T14:40:00Z">
        <w:r>
          <w:rPr>
            <w:lang w:val="en-AU"/>
          </w:rPr>
          <w:t xml:space="preserve"> via </w:t>
        </w:r>
      </w:ins>
      <w:ins w:id="185" w:author="Veerakumar" w:date="2014-10-24T14:42:00Z">
        <w:r>
          <w:rPr>
            <w:lang w:val="en-AU"/>
          </w:rPr>
          <w:t>USB cable is set up</w:t>
        </w:r>
      </w:ins>
    </w:p>
    <w:p w:rsidR="00611683" w:rsidRDefault="00611683" w:rsidP="00F34D64">
      <w:pPr>
        <w:pStyle w:val="ListParagraph"/>
        <w:numPr>
          <w:ilvl w:val="0"/>
          <w:numId w:val="11"/>
        </w:numPr>
        <w:rPr>
          <w:ins w:id="186" w:author="Veerakumar" w:date="2014-10-24T14:42:00Z"/>
          <w:lang w:val="en-AU"/>
        </w:rPr>
        <w:pPrChange w:id="187" w:author="Veerakumar" w:date="2014-10-24T14:35:00Z">
          <w:pPr>
            <w:pStyle w:val="Heading3"/>
          </w:pPr>
        </w:pPrChange>
      </w:pPr>
      <w:ins w:id="188" w:author="Veerakumar" w:date="2014-10-24T14:42:00Z">
        <w:r>
          <w:rPr>
            <w:lang w:val="en-AU"/>
          </w:rPr>
          <w:t>A bash process was set up to record all log files</w:t>
        </w:r>
      </w:ins>
    </w:p>
    <w:p w:rsidR="00611683" w:rsidRDefault="00611683" w:rsidP="00611683">
      <w:pPr>
        <w:pStyle w:val="ListParagraph"/>
        <w:jc w:val="center"/>
        <w:rPr>
          <w:ins w:id="189" w:author="Veerakumar" w:date="2014-10-24T14:43:00Z"/>
          <w:i/>
          <w:lang w:val="en-AU"/>
        </w:rPr>
        <w:pPrChange w:id="190" w:author="Veerakumar" w:date="2014-10-24T14:43:00Z">
          <w:pPr>
            <w:pStyle w:val="Heading3"/>
          </w:pPr>
        </w:pPrChange>
      </w:pPr>
      <w:ins w:id="191" w:author="Veerakumar" w:date="2014-10-24T14:43:00Z">
        <w:r>
          <w:rPr>
            <w:i/>
            <w:lang w:val="en-AU"/>
          </w:rPr>
          <w:t>a</w:t>
        </w:r>
        <w:r w:rsidRPr="00611683">
          <w:rPr>
            <w:i/>
            <w:lang w:val="en-AU"/>
            <w:rPrChange w:id="192" w:author="Veerakumar" w:date="2014-10-24T14:43:00Z">
              <w:rPr/>
            </w:rPrChange>
          </w:rPr>
          <w:t>db –d logcat</w:t>
        </w:r>
        <w:r>
          <w:rPr>
            <w:i/>
            <w:lang w:val="en-AU"/>
          </w:rPr>
          <w:t xml:space="preserve"> &gt; output.txt</w:t>
        </w:r>
      </w:ins>
    </w:p>
    <w:p w:rsidR="00611683" w:rsidRPr="00EE1C4C" w:rsidRDefault="00611683" w:rsidP="00611683">
      <w:pPr>
        <w:pStyle w:val="ListParagraph"/>
        <w:rPr>
          <w:ins w:id="193" w:author="Veerakumar" w:date="2014-10-24T18:18:00Z"/>
          <w:lang w:val="en-AU"/>
          <w:rPrChange w:id="194" w:author="Veerakumar" w:date="2014-10-24T18:38:00Z">
            <w:rPr>
              <w:ins w:id="195" w:author="Veerakumar" w:date="2014-10-24T18:18:00Z"/>
              <w:i w:val="0"/>
            </w:rPr>
          </w:rPrChange>
        </w:rPr>
        <w:pPrChange w:id="196" w:author="Veerakumar" w:date="2014-10-24T14:43:00Z">
          <w:pPr>
            <w:pStyle w:val="Heading3"/>
          </w:pPr>
        </w:pPrChange>
      </w:pPr>
      <w:ins w:id="197" w:author="Veerakumar" w:date="2014-10-24T14:43:00Z">
        <w:r w:rsidRPr="00EE1C4C">
          <w:rPr>
            <w:lang w:val="en-AU"/>
            <w:rPrChange w:id="198" w:author="Veerakumar" w:date="2014-10-24T18:38:00Z">
              <w:rPr>
                <w:i w:val="0"/>
              </w:rPr>
            </w:rPrChange>
          </w:rPr>
          <w:t xml:space="preserve">We note that we can pipe our initial command to output </w:t>
        </w:r>
      </w:ins>
      <w:ins w:id="199" w:author="Veerakumar" w:date="2014-10-24T14:44:00Z">
        <w:r w:rsidRPr="00EE1C4C">
          <w:rPr>
            <w:lang w:val="en-AU"/>
            <w:rPrChange w:id="200" w:author="Veerakumar" w:date="2014-10-24T18:38:00Z">
              <w:rPr>
                <w:i w:val="0"/>
              </w:rPr>
            </w:rPrChange>
          </w:rPr>
          <w:t>based on tag using the ‘grep’ command, before forwarding the information to another file</w:t>
        </w:r>
      </w:ins>
    </w:p>
    <w:p w:rsidR="009B77FE" w:rsidRPr="00EE1C4C" w:rsidRDefault="009B77FE" w:rsidP="009B77FE">
      <w:pPr>
        <w:pStyle w:val="ListParagraph"/>
        <w:numPr>
          <w:ilvl w:val="0"/>
          <w:numId w:val="11"/>
        </w:numPr>
        <w:rPr>
          <w:ins w:id="201" w:author="Veerakumar" w:date="2014-10-24T14:43:00Z"/>
          <w:lang w:val="en-AU"/>
          <w:rPrChange w:id="202" w:author="Veerakumar" w:date="2014-10-24T18:38:00Z">
            <w:rPr>
              <w:ins w:id="203" w:author="Veerakumar" w:date="2014-10-24T14:43:00Z"/>
              <w:i w:val="0"/>
            </w:rPr>
          </w:rPrChange>
        </w:rPr>
        <w:pPrChange w:id="204" w:author="Veerakumar" w:date="2014-10-24T18:18:00Z">
          <w:pPr>
            <w:pStyle w:val="Heading3"/>
          </w:pPr>
        </w:pPrChange>
      </w:pPr>
      <w:ins w:id="205" w:author="Veerakumar" w:date="2014-10-24T18:18:00Z">
        <w:r w:rsidRPr="00EE1C4C">
          <w:rPr>
            <w:lang w:val="en-AU"/>
            <w:rPrChange w:id="206" w:author="Veerakumar" w:date="2014-10-24T18:38:00Z">
              <w:rPr>
                <w:i w:val="0"/>
              </w:rPr>
            </w:rPrChange>
          </w:rPr>
          <w:t xml:space="preserve">2 </w:t>
        </w:r>
      </w:ins>
      <w:ins w:id="207" w:author="Veerakumar" w:date="2014-10-24T18:19:00Z">
        <w:r w:rsidRPr="00EE1C4C">
          <w:rPr>
            <w:lang w:val="en-AU"/>
            <w:rPrChange w:id="208" w:author="Veerakumar" w:date="2014-10-24T18:38:00Z">
              <w:rPr>
                <w:i w:val="0"/>
              </w:rPr>
            </w:rPrChange>
          </w:rPr>
          <w:t xml:space="preserve">people </w:t>
        </w:r>
      </w:ins>
      <w:ins w:id="209" w:author="Veerakumar" w:date="2014-10-24T18:18:00Z">
        <w:r w:rsidRPr="00EE1C4C">
          <w:rPr>
            <w:lang w:val="en-AU"/>
            <w:rPrChange w:id="210" w:author="Veerakumar" w:date="2014-10-24T18:38:00Z">
              <w:rPr>
                <w:i w:val="0"/>
              </w:rPr>
            </w:rPrChange>
          </w:rPr>
          <w:t>are taken, and kept in a calm and relaxed environment. T</w:t>
        </w:r>
      </w:ins>
      <w:ins w:id="211" w:author="Veerakumar" w:date="2014-10-24T18:19:00Z">
        <w:r w:rsidRPr="00EE1C4C">
          <w:rPr>
            <w:lang w:val="en-AU"/>
            <w:rPrChange w:id="212" w:author="Veerakumar" w:date="2014-10-24T18:38:00Z">
              <w:rPr>
                <w:i w:val="0"/>
              </w:rPr>
            </w:rPrChange>
          </w:rPr>
          <w:t>hese people are to use the application in the following steps.</w:t>
        </w:r>
      </w:ins>
    </w:p>
    <w:p w:rsidR="00611683" w:rsidRPr="00EE1C4C" w:rsidRDefault="009B77FE" w:rsidP="00611683">
      <w:pPr>
        <w:pStyle w:val="ListParagraph"/>
        <w:numPr>
          <w:ilvl w:val="0"/>
          <w:numId w:val="11"/>
        </w:numPr>
        <w:rPr>
          <w:ins w:id="213" w:author="Veerakumar" w:date="2014-10-24T15:08:00Z"/>
          <w:lang w:val="en-AU"/>
          <w:rPrChange w:id="214" w:author="Veerakumar" w:date="2014-10-24T18:38:00Z">
            <w:rPr>
              <w:ins w:id="215" w:author="Veerakumar" w:date="2014-10-24T15:08:00Z"/>
              <w:i w:val="0"/>
            </w:rPr>
          </w:rPrChange>
        </w:rPr>
        <w:pPrChange w:id="216" w:author="Veerakumar" w:date="2014-10-24T14:43:00Z">
          <w:pPr>
            <w:pStyle w:val="Heading3"/>
          </w:pPr>
        </w:pPrChange>
      </w:pPr>
      <w:ins w:id="217" w:author="Veerakumar" w:date="2014-10-24T18:20:00Z">
        <w:r w:rsidRPr="00EE1C4C">
          <w:rPr>
            <w:lang w:val="en-AU"/>
            <w:rPrChange w:id="218" w:author="Veerakumar" w:date="2014-10-24T18:38:00Z">
              <w:rPr>
                <w:i w:val="0"/>
              </w:rPr>
            </w:rPrChange>
          </w:rPr>
          <w:t>The first</w:t>
        </w:r>
      </w:ins>
      <w:ins w:id="219" w:author="Veerakumar" w:date="2014-10-24T14:49:00Z">
        <w:r w:rsidR="00611683" w:rsidRPr="00EE1C4C">
          <w:rPr>
            <w:lang w:val="en-AU"/>
            <w:rPrChange w:id="220" w:author="Veerakumar" w:date="2014-10-24T18:38:00Z">
              <w:rPr>
                <w:i w:val="0"/>
              </w:rPr>
            </w:rPrChange>
          </w:rPr>
          <w:t xml:space="preserve"> user is to hold the </w:t>
        </w:r>
        <w:r w:rsidR="00173EDA" w:rsidRPr="00EE1C4C">
          <w:rPr>
            <w:lang w:val="en-AU"/>
            <w:rPrChange w:id="221" w:author="Veerakumar" w:date="2014-10-24T18:38:00Z">
              <w:rPr>
                <w:i w:val="0"/>
              </w:rPr>
            </w:rPrChange>
          </w:rPr>
          <w:t>phone at a one metre distance from their mouth before speaking into it</w:t>
        </w:r>
      </w:ins>
      <w:ins w:id="222" w:author="Veerakumar" w:date="2014-10-24T14:50:00Z">
        <w:r w:rsidR="00173EDA" w:rsidRPr="00EE1C4C">
          <w:rPr>
            <w:lang w:val="en-AU"/>
            <w:rPrChange w:id="223" w:author="Veerakumar" w:date="2014-10-24T18:38:00Z">
              <w:rPr>
                <w:i w:val="0"/>
              </w:rPr>
            </w:rPrChange>
          </w:rPr>
          <w:t xml:space="preserve"> for one minut</w:t>
        </w:r>
      </w:ins>
      <w:ins w:id="224" w:author="Veerakumar" w:date="2014-10-24T14:51:00Z">
        <w:r w:rsidR="00173EDA" w:rsidRPr="00EE1C4C">
          <w:rPr>
            <w:lang w:val="en-AU"/>
            <w:rPrChange w:id="225" w:author="Veerakumar" w:date="2014-10-24T18:38:00Z">
              <w:rPr>
                <w:i w:val="0"/>
              </w:rPr>
            </w:rPrChange>
          </w:rPr>
          <w:t>e, with an activated microphone</w:t>
        </w:r>
      </w:ins>
    </w:p>
    <w:p w:rsidR="00F602C5" w:rsidRPr="00EE1C4C" w:rsidRDefault="00F602C5" w:rsidP="00611683">
      <w:pPr>
        <w:pStyle w:val="ListParagraph"/>
        <w:numPr>
          <w:ilvl w:val="0"/>
          <w:numId w:val="11"/>
        </w:numPr>
        <w:rPr>
          <w:ins w:id="226" w:author="Veerakumar" w:date="2014-10-24T15:09:00Z"/>
          <w:lang w:val="en-AU"/>
          <w:rPrChange w:id="227" w:author="Veerakumar" w:date="2014-10-24T18:38:00Z">
            <w:rPr>
              <w:ins w:id="228" w:author="Veerakumar" w:date="2014-10-24T15:09:00Z"/>
              <w:i w:val="0"/>
            </w:rPr>
          </w:rPrChange>
        </w:rPr>
        <w:pPrChange w:id="229" w:author="Veerakumar" w:date="2014-10-24T14:43:00Z">
          <w:pPr>
            <w:pStyle w:val="Heading3"/>
          </w:pPr>
        </w:pPrChange>
      </w:pPr>
      <w:ins w:id="230" w:author="Veerakumar" w:date="2014-10-24T15:08:00Z">
        <w:r w:rsidRPr="00EE1C4C">
          <w:rPr>
            <w:lang w:val="en-AU"/>
            <w:rPrChange w:id="231" w:author="Veerakumar" w:date="2014-10-24T18:38:00Z">
              <w:rPr>
                <w:i w:val="0"/>
              </w:rPr>
            </w:rPrChange>
          </w:rPr>
          <w:t xml:space="preserve">Step 3 is repeated, with the user now elevating their </w:t>
        </w:r>
      </w:ins>
      <w:ins w:id="232" w:author="Veerakumar" w:date="2014-10-24T15:09:00Z">
        <w:r w:rsidRPr="00EE1C4C">
          <w:rPr>
            <w:lang w:val="en-AU"/>
            <w:rPrChange w:id="233" w:author="Veerakumar" w:date="2014-10-24T18:38:00Z">
              <w:rPr>
                <w:i w:val="0"/>
              </w:rPr>
            </w:rPrChange>
          </w:rPr>
          <w:t>voice</w:t>
        </w:r>
      </w:ins>
    </w:p>
    <w:p w:rsidR="00F602C5" w:rsidRPr="00EE1C4C" w:rsidRDefault="00F602C5" w:rsidP="00611683">
      <w:pPr>
        <w:pStyle w:val="ListParagraph"/>
        <w:numPr>
          <w:ilvl w:val="0"/>
          <w:numId w:val="11"/>
        </w:numPr>
        <w:rPr>
          <w:ins w:id="234" w:author="Veerakumar" w:date="2014-10-24T14:49:00Z"/>
          <w:lang w:val="en-AU"/>
          <w:rPrChange w:id="235" w:author="Veerakumar" w:date="2014-10-24T18:38:00Z">
            <w:rPr>
              <w:ins w:id="236" w:author="Veerakumar" w:date="2014-10-24T14:49:00Z"/>
              <w:i w:val="0"/>
            </w:rPr>
          </w:rPrChange>
        </w:rPr>
        <w:pPrChange w:id="237" w:author="Veerakumar" w:date="2014-10-24T14:43:00Z">
          <w:pPr>
            <w:pStyle w:val="Heading3"/>
          </w:pPr>
        </w:pPrChange>
      </w:pPr>
      <w:ins w:id="238" w:author="Veerakumar" w:date="2014-10-24T15:09:00Z">
        <w:r w:rsidRPr="00EE1C4C">
          <w:rPr>
            <w:lang w:val="en-AU"/>
            <w:rPrChange w:id="239" w:author="Veerakumar" w:date="2014-10-24T18:38:00Z">
              <w:rPr>
                <w:i w:val="0"/>
              </w:rPr>
            </w:rPrChange>
          </w:rPr>
          <w:t>The user is then asked to walk on a straight plane for one minute</w:t>
        </w:r>
      </w:ins>
    </w:p>
    <w:p w:rsidR="00173EDA" w:rsidRPr="00EE1C4C" w:rsidRDefault="00173EDA" w:rsidP="00611683">
      <w:pPr>
        <w:pStyle w:val="ListParagraph"/>
        <w:numPr>
          <w:ilvl w:val="0"/>
          <w:numId w:val="11"/>
        </w:numPr>
        <w:rPr>
          <w:ins w:id="240" w:author="Veerakumar" w:date="2014-10-24T14:50:00Z"/>
          <w:lang w:val="en-AU"/>
          <w:rPrChange w:id="241" w:author="Veerakumar" w:date="2014-10-24T18:38:00Z">
            <w:rPr>
              <w:ins w:id="242" w:author="Veerakumar" w:date="2014-10-24T14:50:00Z"/>
              <w:i w:val="0"/>
            </w:rPr>
          </w:rPrChange>
        </w:rPr>
        <w:pPrChange w:id="243" w:author="Veerakumar" w:date="2014-10-24T14:43:00Z">
          <w:pPr>
            <w:pStyle w:val="Heading3"/>
          </w:pPr>
        </w:pPrChange>
      </w:pPr>
      <w:ins w:id="244" w:author="Veerakumar" w:date="2014-10-24T14:50:00Z">
        <w:r w:rsidRPr="00EE1C4C">
          <w:rPr>
            <w:lang w:val="en-AU"/>
            <w:rPrChange w:id="245" w:author="Veerakumar" w:date="2014-10-24T18:38:00Z">
              <w:rPr>
                <w:i w:val="0"/>
              </w:rPr>
            </w:rPrChange>
          </w:rPr>
          <w:lastRenderedPageBreak/>
          <w:t>The user then is asked to pace back and forth over a 7 metre space for one minute</w:t>
        </w:r>
      </w:ins>
      <w:ins w:id="246" w:author="Veerakumar" w:date="2014-10-24T14:51:00Z">
        <w:r w:rsidRPr="00EE1C4C">
          <w:rPr>
            <w:lang w:val="en-AU"/>
            <w:rPrChange w:id="247" w:author="Veerakumar" w:date="2014-10-24T18:38:00Z">
              <w:rPr>
                <w:i w:val="0"/>
              </w:rPr>
            </w:rPrChange>
          </w:rPr>
          <w:t>, with an activated accelerometer</w:t>
        </w:r>
      </w:ins>
    </w:p>
    <w:p w:rsidR="00173EDA" w:rsidRPr="00EE1C4C" w:rsidRDefault="00173EDA" w:rsidP="00611683">
      <w:pPr>
        <w:pStyle w:val="ListParagraph"/>
        <w:numPr>
          <w:ilvl w:val="0"/>
          <w:numId w:val="11"/>
        </w:numPr>
        <w:rPr>
          <w:ins w:id="248" w:author="Veerakumar" w:date="2014-10-24T15:12:00Z"/>
          <w:lang w:val="en-AU"/>
          <w:rPrChange w:id="249" w:author="Veerakumar" w:date="2014-10-24T18:38:00Z">
            <w:rPr>
              <w:ins w:id="250" w:author="Veerakumar" w:date="2014-10-24T15:12:00Z"/>
              <w:i w:val="0"/>
            </w:rPr>
          </w:rPrChange>
        </w:rPr>
        <w:pPrChange w:id="251" w:author="Veerakumar" w:date="2014-10-24T14:43:00Z">
          <w:pPr>
            <w:pStyle w:val="Heading3"/>
          </w:pPr>
        </w:pPrChange>
      </w:pPr>
      <w:ins w:id="252" w:author="Veerakumar" w:date="2014-10-24T14:50:00Z">
        <w:r w:rsidRPr="00EE1C4C">
          <w:rPr>
            <w:lang w:val="en-AU"/>
            <w:rPrChange w:id="253" w:author="Veerakumar" w:date="2014-10-24T18:38:00Z">
              <w:rPr>
                <w:i w:val="0"/>
              </w:rPr>
            </w:rPrChange>
          </w:rPr>
          <w:t xml:space="preserve">The user is then asked to simply hold the bottom of the </w:t>
        </w:r>
        <w:commentRangeStart w:id="254"/>
        <w:r w:rsidRPr="00EE1C4C">
          <w:rPr>
            <w:lang w:val="en-AU"/>
            <w:rPrChange w:id="255" w:author="Veerakumar" w:date="2014-10-24T18:38:00Z">
              <w:rPr>
                <w:i w:val="0"/>
              </w:rPr>
            </w:rPrChange>
          </w:rPr>
          <w:t>phone</w:t>
        </w:r>
      </w:ins>
      <w:commentRangeEnd w:id="254"/>
      <w:ins w:id="256" w:author="Veerakumar" w:date="2014-10-24T14:51:00Z">
        <w:r w:rsidRPr="00EE1C4C">
          <w:rPr>
            <w:rStyle w:val="CommentReference"/>
          </w:rPr>
          <w:commentReference w:id="254"/>
        </w:r>
      </w:ins>
      <w:ins w:id="257" w:author="Veerakumar" w:date="2014-10-24T14:50:00Z">
        <w:r w:rsidRPr="00EE1C4C">
          <w:rPr>
            <w:lang w:val="en-AU"/>
            <w:rPrChange w:id="258" w:author="Veerakumar" w:date="2014-10-24T18:38:00Z">
              <w:rPr>
                <w:i w:val="0"/>
              </w:rPr>
            </w:rPrChange>
          </w:rPr>
          <w:t xml:space="preserve"> </w:t>
        </w:r>
      </w:ins>
      <w:ins w:id="259" w:author="Veerakumar" w:date="2014-10-24T14:51:00Z">
        <w:r w:rsidRPr="00EE1C4C">
          <w:rPr>
            <w:lang w:val="en-AU"/>
            <w:rPrChange w:id="260" w:author="Veerakumar" w:date="2014-10-24T18:38:00Z">
              <w:rPr>
                <w:i w:val="0"/>
              </w:rPr>
            </w:rPrChange>
          </w:rPr>
          <w:t>for another one minute, with an activated hygrometer</w:t>
        </w:r>
      </w:ins>
    </w:p>
    <w:p w:rsidR="00B2175B" w:rsidRPr="00EE1C4C" w:rsidRDefault="00B2175B" w:rsidP="00611683">
      <w:pPr>
        <w:pStyle w:val="ListParagraph"/>
        <w:numPr>
          <w:ilvl w:val="0"/>
          <w:numId w:val="11"/>
        </w:numPr>
        <w:rPr>
          <w:ins w:id="261" w:author="Veerakumar" w:date="2014-10-24T15:07:00Z"/>
          <w:lang w:val="en-AU"/>
          <w:rPrChange w:id="262" w:author="Veerakumar" w:date="2014-10-24T18:38:00Z">
            <w:rPr>
              <w:ins w:id="263" w:author="Veerakumar" w:date="2014-10-24T15:07:00Z"/>
              <w:i w:val="0"/>
            </w:rPr>
          </w:rPrChange>
        </w:rPr>
        <w:pPrChange w:id="264" w:author="Veerakumar" w:date="2014-10-24T14:43:00Z">
          <w:pPr>
            <w:pStyle w:val="Heading3"/>
          </w:pPr>
        </w:pPrChange>
      </w:pPr>
      <w:ins w:id="265" w:author="Veerakumar" w:date="2014-10-24T15:12:00Z">
        <w:r w:rsidRPr="00EE1C4C">
          <w:rPr>
            <w:lang w:val="en-AU"/>
            <w:rPrChange w:id="266" w:author="Veerakumar" w:date="2014-10-24T18:38:00Z">
              <w:rPr>
                <w:i w:val="0"/>
              </w:rPr>
            </w:rPrChange>
          </w:rPr>
          <w:t>Step 7 is repeated, after dampening the user’s hand lightly</w:t>
        </w:r>
      </w:ins>
    </w:p>
    <w:p w:rsidR="007200EF" w:rsidRPr="00EE1C4C" w:rsidRDefault="007200EF" w:rsidP="00611683">
      <w:pPr>
        <w:pStyle w:val="ListParagraph"/>
        <w:numPr>
          <w:ilvl w:val="0"/>
          <w:numId w:val="11"/>
        </w:numPr>
        <w:rPr>
          <w:lang w:val="en-AU"/>
          <w:rPrChange w:id="267" w:author="Veerakumar" w:date="2014-10-24T18:38:00Z">
            <w:rPr/>
          </w:rPrChange>
        </w:rPr>
        <w:pPrChange w:id="268" w:author="Veerakumar" w:date="2014-10-24T14:43:00Z">
          <w:pPr>
            <w:pStyle w:val="Heading3"/>
          </w:pPr>
        </w:pPrChange>
      </w:pPr>
      <w:ins w:id="269" w:author="Veerakumar" w:date="2014-10-24T14:52:00Z">
        <w:r w:rsidRPr="00EE1C4C">
          <w:rPr>
            <w:lang w:val="en-AU"/>
            <w:rPrChange w:id="270" w:author="Veerakumar" w:date="2014-10-24T18:38:00Z">
              <w:rPr>
                <w:i w:val="0"/>
              </w:rPr>
            </w:rPrChange>
          </w:rPr>
          <w:t xml:space="preserve">This process is repeated 3 times, for </w:t>
        </w:r>
      </w:ins>
      <w:ins w:id="271" w:author="Veerakumar" w:date="2014-10-24T18:18:00Z">
        <w:r w:rsidR="009B77FE" w:rsidRPr="00EE1C4C">
          <w:rPr>
            <w:lang w:val="en-AU"/>
            <w:rPrChange w:id="272" w:author="Veerakumar" w:date="2014-10-24T18:38:00Z">
              <w:rPr>
                <w:i w:val="0"/>
              </w:rPr>
            </w:rPrChange>
          </w:rPr>
          <w:t>the other</w:t>
        </w:r>
      </w:ins>
      <w:ins w:id="273" w:author="Veerakumar" w:date="2014-10-24T14:52:00Z">
        <w:r w:rsidR="009B77FE" w:rsidRPr="00EE1C4C">
          <w:rPr>
            <w:lang w:val="en-AU"/>
            <w:rPrChange w:id="274" w:author="Veerakumar" w:date="2014-10-24T18:38:00Z">
              <w:rPr>
                <w:i w:val="0"/>
              </w:rPr>
            </w:rPrChange>
          </w:rPr>
          <w:t xml:space="preserve"> user</w:t>
        </w:r>
        <w:r w:rsidRPr="00EE1C4C">
          <w:rPr>
            <w:lang w:val="en-AU"/>
            <w:rPrChange w:id="275" w:author="Veerakumar" w:date="2014-10-24T18:38:00Z">
              <w:rPr>
                <w:i w:val="0"/>
              </w:rPr>
            </w:rPrChange>
          </w:rPr>
          <w:t>.</w:t>
        </w:r>
      </w:ins>
    </w:p>
    <w:p w:rsidR="005F214D" w:rsidRDefault="00D47449" w:rsidP="00E64E80">
      <w:pPr>
        <w:pStyle w:val="Heading3"/>
        <w:rPr>
          <w:ins w:id="276" w:author="Veerakumar" w:date="2014-10-24T14:54:00Z"/>
        </w:rPr>
      </w:pPr>
      <w:bookmarkStart w:id="277" w:name="_Toc401927835"/>
      <w:r>
        <w:t>3</w:t>
      </w:r>
      <w:r w:rsidR="005F214D">
        <w:t>.</w:t>
      </w:r>
      <w:r>
        <w:t>3</w:t>
      </w:r>
      <w:r w:rsidR="005F214D">
        <w:t>.2 Manual Inferences</w:t>
      </w:r>
      <w:bookmarkEnd w:id="277"/>
    </w:p>
    <w:p w:rsidR="000946EB" w:rsidRDefault="000946EB" w:rsidP="000946EB">
      <w:pPr>
        <w:rPr>
          <w:ins w:id="278" w:author="Veerakumar" w:date="2014-10-24T18:33:00Z"/>
          <w:lang w:val="en-AU"/>
        </w:rPr>
        <w:pPrChange w:id="279" w:author="Veerakumar" w:date="2014-10-24T14:54:00Z">
          <w:pPr>
            <w:pStyle w:val="Heading3"/>
          </w:pPr>
        </w:pPrChange>
      </w:pPr>
      <w:ins w:id="280" w:author="Veerakumar" w:date="2014-10-24T14:55:00Z">
        <w:r>
          <w:rPr>
            <w:lang w:val="en-AU"/>
          </w:rPr>
          <w:t xml:space="preserve">We then take away </w:t>
        </w:r>
      </w:ins>
      <w:ins w:id="281" w:author="Veerakumar" w:date="2014-10-24T15:01:00Z">
        <w:r w:rsidR="00F602C5">
          <w:rPr>
            <w:lang w:val="en-AU"/>
          </w:rPr>
          <w:t>the information and, through statistical analysis</w:t>
        </w:r>
      </w:ins>
      <w:ins w:id="282" w:author="Veerakumar" w:date="2014-10-24T18:11:00Z">
        <w:r w:rsidR="009B77FE">
          <w:rPr>
            <w:lang w:val="en-AU"/>
          </w:rPr>
          <w:t xml:space="preserve">, we assess </w:t>
        </w:r>
      </w:ins>
      <w:ins w:id="283" w:author="Veerakumar" w:date="2014-10-24T18:12:00Z">
        <w:r w:rsidR="009B77FE">
          <w:rPr>
            <w:lang w:val="en-AU"/>
          </w:rPr>
          <w:t xml:space="preserve">whether these instruments are able to perform the necessary operations. Furthermore, we check for whether it is possible to distinguish between the simulated </w:t>
        </w:r>
      </w:ins>
      <w:ins w:id="284" w:author="Veerakumar" w:date="2014-10-24T18:32:00Z">
        <w:r w:rsidR="00ED1D94">
          <w:rPr>
            <w:lang w:val="en-AU"/>
          </w:rPr>
          <w:t>stressed and unstressed environments.</w:t>
        </w:r>
      </w:ins>
    </w:p>
    <w:p w:rsidR="00ED1D94" w:rsidRPr="000946EB" w:rsidRDefault="00ED1D94" w:rsidP="000946EB">
      <w:pPr>
        <w:rPr>
          <w:ins w:id="285" w:author="Veerakumar" w:date="2014-10-24T14:34:00Z"/>
          <w:lang w:val="en-AU"/>
          <w:rPrChange w:id="286" w:author="Veerakumar" w:date="2014-10-24T14:54:00Z">
            <w:rPr>
              <w:ins w:id="287" w:author="Veerakumar" w:date="2014-10-24T14:34:00Z"/>
            </w:rPr>
          </w:rPrChange>
        </w:rPr>
        <w:pPrChange w:id="288" w:author="Veerakumar" w:date="2014-10-24T14:54:00Z">
          <w:pPr>
            <w:pStyle w:val="Heading3"/>
          </w:pPr>
        </w:pPrChange>
      </w:pPr>
      <w:commentRangeStart w:id="289"/>
      <w:ins w:id="290" w:author="Veerakumar" w:date="2014-10-24T18:33:00Z">
        <w:r>
          <w:rPr>
            <w:lang w:val="en-AU"/>
          </w:rPr>
          <w:t xml:space="preserve"> </w:t>
        </w:r>
        <w:commentRangeEnd w:id="289"/>
        <w:r>
          <w:rPr>
            <w:rStyle w:val="CommentReference"/>
          </w:rPr>
          <w:commentReference w:id="289"/>
        </w:r>
      </w:ins>
    </w:p>
    <w:p w:rsidR="00F34D64" w:rsidRPr="00F34D64" w:rsidDel="00F34D64" w:rsidRDefault="00F34D64" w:rsidP="00F34D64">
      <w:pPr>
        <w:rPr>
          <w:del w:id="291" w:author="Veerakumar" w:date="2014-10-24T14:34:00Z"/>
          <w:lang w:val="en-AU"/>
          <w:rPrChange w:id="292" w:author="Veerakumar" w:date="2014-10-24T14:34:00Z">
            <w:rPr>
              <w:del w:id="293" w:author="Veerakumar" w:date="2014-10-24T14:34:00Z"/>
            </w:rPr>
          </w:rPrChange>
        </w:rPr>
        <w:pPrChange w:id="294" w:author="Veerakumar" w:date="2014-10-24T14:34:00Z">
          <w:pPr>
            <w:pStyle w:val="Heading3"/>
          </w:pPr>
        </w:pPrChange>
      </w:pPr>
    </w:p>
    <w:p w:rsidR="005F214D" w:rsidDel="00877001" w:rsidRDefault="00D47449" w:rsidP="00E64E80">
      <w:pPr>
        <w:pStyle w:val="Heading3"/>
        <w:rPr>
          <w:del w:id="295" w:author="Veerakumar" w:date="2014-10-24T18:46:00Z"/>
        </w:rPr>
      </w:pPr>
      <w:bookmarkStart w:id="296" w:name="_Toc401927836"/>
      <w:del w:id="297" w:author="Veerakumar" w:date="2014-10-24T18:46:00Z">
        <w:r w:rsidDel="00877001">
          <w:delText>3</w:delText>
        </w:r>
        <w:r w:rsidR="005F214D" w:rsidDel="00877001">
          <w:delText>.</w:delText>
        </w:r>
        <w:r w:rsidDel="00877001">
          <w:delText>3</w:delText>
        </w:r>
        <w:r w:rsidR="005F214D" w:rsidDel="00877001">
          <w:delText>.3 Machine learning</w:delText>
        </w:r>
        <w:bookmarkEnd w:id="296"/>
      </w:del>
    </w:p>
    <w:p w:rsidR="005F214D" w:rsidRDefault="00D47449" w:rsidP="00E64E80">
      <w:pPr>
        <w:pStyle w:val="Heading3"/>
        <w:rPr>
          <w:ins w:id="298" w:author="Veerakumar" w:date="2014-10-24T18:38:00Z"/>
        </w:rPr>
      </w:pPr>
      <w:bookmarkStart w:id="299" w:name="_Toc401927837"/>
      <w:r>
        <w:t>3</w:t>
      </w:r>
      <w:r w:rsidR="005F214D">
        <w:t>.</w:t>
      </w:r>
      <w:r>
        <w:t>3</w:t>
      </w:r>
      <w:ins w:id="300" w:author="Veerakumar" w:date="2014-10-24T20:14:00Z">
        <w:r w:rsidR="00B92CD1">
          <w:t>.</w:t>
        </w:r>
      </w:ins>
      <w:del w:id="301" w:author="Veerakumar" w:date="2014-10-24T18:46:00Z">
        <w:r w:rsidR="005F214D" w:rsidDel="00877001">
          <w:delText>.</w:delText>
        </w:r>
      </w:del>
      <w:ins w:id="302" w:author="Veerakumar" w:date="2014-10-24T18:46:00Z">
        <w:r w:rsidR="00877001">
          <w:t>3</w:t>
        </w:r>
      </w:ins>
      <w:del w:id="303" w:author="Veerakumar" w:date="2014-10-24T18:46:00Z">
        <w:r w:rsidR="005F214D" w:rsidDel="00877001">
          <w:delText>4</w:delText>
        </w:r>
      </w:del>
      <w:r w:rsidR="005F214D">
        <w:t xml:space="preserve"> </w:t>
      </w:r>
      <w:del w:id="304" w:author="Veerakumar" w:date="2014-10-24T20:31:00Z">
        <w:r w:rsidR="005F214D" w:rsidDel="002673AC">
          <w:delText xml:space="preserve">Refine </w:delText>
        </w:r>
      </w:del>
      <w:r w:rsidR="005F214D">
        <w:t>Algorithm</w:t>
      </w:r>
      <w:bookmarkEnd w:id="299"/>
      <w:ins w:id="305" w:author="Veerakumar" w:date="2014-10-24T20:36:00Z">
        <w:r w:rsidR="002673AC">
          <w:t xml:space="preserve"> </w:t>
        </w:r>
      </w:ins>
      <w:ins w:id="306" w:author="Veerakumar" w:date="2014-10-24T20:31:00Z">
        <w:r w:rsidR="002673AC">
          <w:t>Construction</w:t>
        </w:r>
      </w:ins>
    </w:p>
    <w:p w:rsidR="002673AC" w:rsidRDefault="002673AC" w:rsidP="00EE1C4C">
      <w:pPr>
        <w:rPr>
          <w:ins w:id="307" w:author="Veerakumar" w:date="2014-10-24T20:49:00Z"/>
          <w:lang w:val="en-AU"/>
        </w:rPr>
        <w:pPrChange w:id="308" w:author="Veerakumar" w:date="2014-10-24T18:38:00Z">
          <w:pPr>
            <w:pStyle w:val="Heading3"/>
          </w:pPr>
        </w:pPrChange>
      </w:pPr>
      <w:ins w:id="309" w:author="Veerakumar" w:date="2014-10-24T20:31:00Z">
        <w:r>
          <w:rPr>
            <w:lang w:val="en-AU"/>
          </w:rPr>
          <w:t>As discussed before, we are using a linear SVM</w:t>
        </w:r>
      </w:ins>
      <w:ins w:id="310" w:author="Veerakumar" w:date="2014-10-24T20:36:00Z">
        <w:r>
          <w:rPr>
            <w:lang w:val="en-AU"/>
          </w:rPr>
          <w:t xml:space="preserve">. A series of test data, namely gathered from the simulation, is used to create a learning environment that the </w:t>
        </w:r>
      </w:ins>
      <w:ins w:id="311" w:author="Veerakumar" w:date="2014-10-24T20:49:00Z">
        <w:r w:rsidR="005E5C35">
          <w:rPr>
            <w:lang w:val="en-AU"/>
          </w:rPr>
          <w:t>application can create its initial SVM.</w:t>
        </w:r>
      </w:ins>
    </w:p>
    <w:p w:rsidR="005E5C35" w:rsidRDefault="005E5C35" w:rsidP="00EE1C4C">
      <w:pPr>
        <w:rPr>
          <w:ins w:id="312" w:author="Veerakumar" w:date="2014-10-24T20:31:00Z"/>
          <w:lang w:val="en-AU"/>
        </w:rPr>
        <w:pPrChange w:id="313" w:author="Veerakumar" w:date="2014-10-24T18:38:00Z">
          <w:pPr>
            <w:pStyle w:val="Heading3"/>
          </w:pPr>
        </w:pPrChange>
      </w:pPr>
      <w:ins w:id="314" w:author="Veerakumar" w:date="2014-10-24T20:50:00Z">
        <w:r>
          <w:rPr>
            <w:lang w:val="en-AU"/>
          </w:rPr>
          <w:t xml:space="preserve">We note that we have also implemented a </w:t>
        </w:r>
        <w:r>
          <w:rPr>
            <w:lang w:val="en-AU"/>
          </w:rPr>
          <w:t xml:space="preserve">supervised </w:t>
        </w:r>
        <w:r>
          <w:rPr>
            <w:lang w:val="en-AU"/>
          </w:rPr>
          <w:t xml:space="preserve">learning aspect by allowing the user to input whether he or she is stressed or not. </w:t>
        </w:r>
      </w:ins>
      <w:ins w:id="315" w:author="Veerakumar" w:date="2014-10-24T20:58:00Z">
        <w:r>
          <w:rPr>
            <w:lang w:val="en-AU"/>
          </w:rPr>
          <w:t>T</w:t>
        </w:r>
      </w:ins>
      <w:ins w:id="316" w:author="Veerakumar" w:date="2014-10-24T21:00:00Z">
        <w:r w:rsidR="00F91AD7">
          <w:rPr>
            <w:lang w:val="en-AU"/>
          </w:rPr>
          <w:t>herefore, as the application is used, the device will learn more about the person. Therefore, data points will be added to the SVM that are tailored to the user</w:t>
        </w:r>
      </w:ins>
      <w:ins w:id="317" w:author="Veerakumar" w:date="2014-10-24T21:06:00Z">
        <w:r w:rsidR="00F91AD7">
          <w:rPr>
            <w:lang w:val="en-AU"/>
          </w:rPr>
          <w:t>, and the algorithm will change according to the skew.</w:t>
        </w:r>
      </w:ins>
      <w:bookmarkStart w:id="318" w:name="_GoBack"/>
      <w:bookmarkEnd w:id="318"/>
    </w:p>
    <w:p w:rsidR="00EE1C4C" w:rsidRDefault="008E7B59" w:rsidP="00EE1C4C">
      <w:pPr>
        <w:rPr>
          <w:ins w:id="319" w:author="Veerakumar" w:date="2014-10-24T19:48:00Z"/>
          <w:lang w:val="en-AU"/>
        </w:rPr>
        <w:pPrChange w:id="320" w:author="Veerakumar" w:date="2014-10-24T18:38:00Z">
          <w:pPr>
            <w:pStyle w:val="Heading3"/>
          </w:pPr>
        </w:pPrChange>
      </w:pPr>
      <w:ins w:id="321" w:author="Veerakumar" w:date="2014-10-24T19:46:00Z">
        <w:r>
          <w:rPr>
            <w:lang w:val="en-AU"/>
          </w:rPr>
          <w:t xml:space="preserve">We notice that the data produced has outlier values on occasion. The reasoning behind </w:t>
        </w:r>
      </w:ins>
      <w:ins w:id="322" w:author="Veerakumar" w:date="2014-10-24T19:48:00Z">
        <w:r>
          <w:rPr>
            <w:lang w:val="en-AU"/>
          </w:rPr>
          <w:t>this cannot be identified</w:t>
        </w:r>
      </w:ins>
      <w:ins w:id="323" w:author="Veerakumar" w:date="2014-10-24T20:02:00Z">
        <w:r w:rsidR="00942AD5">
          <w:rPr>
            <w:lang w:val="en-AU"/>
          </w:rPr>
          <w:t>, since it cannot be replicated with all other factors</w:t>
        </w:r>
      </w:ins>
      <w:ins w:id="324" w:author="Veerakumar" w:date="2014-10-24T19:59:00Z">
        <w:r w:rsidR="00942AD5">
          <w:rPr>
            <w:lang w:val="en-AU"/>
          </w:rPr>
          <w:t xml:space="preserve"> </w:t>
        </w:r>
      </w:ins>
      <w:ins w:id="325" w:author="Veerakumar" w:date="2014-10-24T20:02:00Z">
        <w:r w:rsidR="00942AD5">
          <w:rPr>
            <w:lang w:val="en-AU"/>
          </w:rPr>
          <w:t>held constant – if anything, one could say the odd values occur at random times. Thus, we have</w:t>
        </w:r>
      </w:ins>
      <w:ins w:id="326" w:author="Veerakumar" w:date="2014-10-24T19:59:00Z">
        <w:r w:rsidR="00942AD5">
          <w:rPr>
            <w:lang w:val="en-AU"/>
          </w:rPr>
          <w:t xml:space="preserve"> put </w:t>
        </w:r>
      </w:ins>
      <w:ins w:id="327" w:author="Veerakumar" w:date="2014-10-24T20:02:00Z">
        <w:r w:rsidR="00942AD5">
          <w:rPr>
            <w:lang w:val="en-AU"/>
          </w:rPr>
          <w:t xml:space="preserve">them </w:t>
        </w:r>
      </w:ins>
      <w:ins w:id="328" w:author="Veerakumar" w:date="2014-10-24T19:59:00Z">
        <w:r w:rsidR="00942AD5">
          <w:rPr>
            <w:lang w:val="en-AU"/>
          </w:rPr>
          <w:t>down to error</w:t>
        </w:r>
      </w:ins>
      <w:ins w:id="329" w:author="Veerakumar" w:date="2014-10-24T19:48:00Z">
        <w:r>
          <w:rPr>
            <w:lang w:val="en-AU"/>
          </w:rPr>
          <w:t xml:space="preserve">. </w:t>
        </w:r>
      </w:ins>
      <w:ins w:id="330" w:author="Veerakumar" w:date="2014-10-24T20:03:00Z">
        <w:r w:rsidR="00154E93">
          <w:rPr>
            <w:lang w:val="en-AU"/>
          </w:rPr>
          <w:t>As a result</w:t>
        </w:r>
      </w:ins>
      <w:ins w:id="331" w:author="Veerakumar" w:date="2014-10-24T19:48:00Z">
        <w:r>
          <w:rPr>
            <w:lang w:val="en-AU"/>
          </w:rPr>
          <w:t xml:space="preserve">, we </w:t>
        </w:r>
        <w:r w:rsidR="00BE6C67">
          <w:rPr>
            <w:lang w:val="en-AU"/>
          </w:rPr>
          <w:t>look to eliminate these values.</w:t>
        </w:r>
      </w:ins>
    </w:p>
    <w:p w:rsidR="00BE6C67" w:rsidRDefault="00BE6C67" w:rsidP="00EE1C4C">
      <w:pPr>
        <w:rPr>
          <w:ins w:id="332" w:author="Veerakumar" w:date="2014-10-24T20:30:00Z"/>
          <w:lang w:val="en-AU"/>
        </w:rPr>
        <w:pPrChange w:id="333" w:author="Veerakumar" w:date="2014-10-24T18:38:00Z">
          <w:pPr>
            <w:pStyle w:val="Heading3"/>
          </w:pPr>
        </w:pPrChange>
      </w:pPr>
      <w:ins w:id="334" w:author="Veerakumar" w:date="2014-10-24T19:48:00Z">
        <w:r>
          <w:rPr>
            <w:lang w:val="en-AU"/>
          </w:rPr>
          <w:t xml:space="preserve">In accordance with our values from </w:t>
        </w:r>
      </w:ins>
      <w:ins w:id="335" w:author="Veerakumar" w:date="2014-10-24T19:49:00Z">
        <w:r>
          <w:rPr>
            <w:lang w:val="en-AU"/>
          </w:rPr>
          <w:t xml:space="preserve">Section 3.3.2, we see </w:t>
        </w:r>
      </w:ins>
      <w:ins w:id="336" w:author="Veerakumar" w:date="2014-10-24T19:52:00Z">
        <w:r>
          <w:rPr>
            <w:lang w:val="en-AU"/>
          </w:rPr>
          <w:t>that there are definitive values for which we can associate with being stressed</w:t>
        </w:r>
      </w:ins>
      <w:ins w:id="337" w:author="Veerakumar" w:date="2014-10-24T19:58:00Z">
        <w:r>
          <w:rPr>
            <w:lang w:val="en-AU"/>
          </w:rPr>
          <w:t xml:space="preserve"> based on each of our three sensors</w:t>
        </w:r>
      </w:ins>
      <w:ins w:id="338" w:author="Veerakumar" w:date="2014-10-24T19:52:00Z">
        <w:r>
          <w:rPr>
            <w:lang w:val="en-AU"/>
          </w:rPr>
          <w:t xml:space="preserve">. </w:t>
        </w:r>
      </w:ins>
      <w:ins w:id="339" w:author="Veerakumar" w:date="2014-10-24T19:58:00Z">
        <w:r>
          <w:rPr>
            <w:lang w:val="en-AU"/>
          </w:rPr>
          <w:t xml:space="preserve">Yet the incorrect data can skew our </w:t>
        </w:r>
      </w:ins>
      <w:ins w:id="340" w:author="Veerakumar" w:date="2014-10-24T19:59:00Z">
        <w:r w:rsidR="00942AD5">
          <w:rPr>
            <w:lang w:val="en-AU"/>
          </w:rPr>
          <w:t>data incorrectly.</w:t>
        </w:r>
      </w:ins>
      <w:ins w:id="341" w:author="Veerakumar" w:date="2014-10-24T20:03:00Z">
        <w:r w:rsidR="00997ED4">
          <w:rPr>
            <w:lang w:val="en-AU"/>
          </w:rPr>
          <w:t xml:space="preserve"> The range of values found for each </w:t>
        </w:r>
      </w:ins>
      <w:ins w:id="342" w:author="Veerakumar" w:date="2014-10-24T20:24:00Z">
        <w:r w:rsidR="009B48E8">
          <w:rPr>
            <w:lang w:val="en-AU"/>
          </w:rPr>
          <w:t xml:space="preserve">hardware input can be used to determine </w:t>
        </w:r>
      </w:ins>
      <w:ins w:id="343" w:author="Veerakumar" w:date="2014-10-24T20:30:00Z">
        <w:r w:rsidR="002673AC">
          <w:rPr>
            <w:lang w:val="en-AU"/>
          </w:rPr>
          <w:t>whether the values obtained are an outlier or not.</w:t>
        </w:r>
      </w:ins>
    </w:p>
    <w:p w:rsidR="002673AC" w:rsidRPr="00EE1C4C" w:rsidRDefault="002673AC" w:rsidP="00EE1C4C">
      <w:pPr>
        <w:rPr>
          <w:lang w:val="en-AU"/>
          <w:rPrChange w:id="344" w:author="Veerakumar" w:date="2014-10-24T18:38:00Z">
            <w:rPr/>
          </w:rPrChange>
        </w:rPr>
        <w:pPrChange w:id="345" w:author="Veerakumar" w:date="2014-10-24T18:38:00Z">
          <w:pPr>
            <w:pStyle w:val="Heading3"/>
          </w:pPr>
        </w:pPrChange>
      </w:pPr>
      <w:ins w:id="346" w:author="Veerakumar" w:date="2014-10-24T20:30:00Z">
        <w:r>
          <w:rPr>
            <w:lang w:val="en-AU"/>
          </w:rPr>
          <w:t xml:space="preserve">Thus, we refine the machine learning </w:t>
        </w:r>
      </w:ins>
      <w:ins w:id="347" w:author="Veerakumar" w:date="2014-10-24T20:35:00Z">
        <w:r>
          <w:rPr>
            <w:lang w:val="en-AU"/>
          </w:rPr>
          <w:t xml:space="preserve">process to accommodate for the removal of the outliers. Whilst the data remains, the current algorithm will not consider these </w:t>
        </w:r>
      </w:ins>
      <w:ins w:id="348" w:author="Veerakumar" w:date="2014-10-24T20:36:00Z">
        <w:r>
          <w:rPr>
            <w:lang w:val="en-AU"/>
          </w:rPr>
          <w:t>values when deducing new values.</w:t>
        </w:r>
      </w:ins>
    </w:p>
    <w:p w:rsidR="005A3DC5" w:rsidRDefault="00D47449" w:rsidP="005A3DC5">
      <w:pPr>
        <w:pStyle w:val="Heading2"/>
      </w:pPr>
      <w:bookmarkStart w:id="349" w:name="_Toc401927838"/>
      <w:r>
        <w:lastRenderedPageBreak/>
        <w:t>3</w:t>
      </w:r>
      <w:r w:rsidR="005A3DC5">
        <w:t>.</w:t>
      </w:r>
      <w:r>
        <w:t>4</w:t>
      </w:r>
      <w:r w:rsidR="005A3DC5">
        <w:t xml:space="preserve"> </w:t>
      </w:r>
      <w:commentRangeStart w:id="350"/>
      <w:r w:rsidR="005A3DC5">
        <w:t>Implementation</w:t>
      </w:r>
      <w:commentRangeEnd w:id="350"/>
      <w:r w:rsidR="00D921E1">
        <w:rPr>
          <w:rStyle w:val="CommentReference"/>
          <w:rFonts w:asciiTheme="minorHAnsi" w:hAnsiTheme="minorHAnsi"/>
          <w:b w:val="0"/>
          <w:bCs w:val="0"/>
          <w:lang w:val="en-US"/>
        </w:rPr>
        <w:commentReference w:id="350"/>
      </w:r>
      <w:bookmarkEnd w:id="349"/>
    </w:p>
    <w:p w:rsidR="00D921E1" w:rsidRPr="00F12585" w:rsidDel="008E7B59" w:rsidRDefault="00D921E1" w:rsidP="00406031">
      <w:pPr>
        <w:rPr>
          <w:del w:id="351" w:author="Veerakumar" w:date="2014-10-24T19:39:00Z"/>
        </w:rPr>
      </w:pPr>
    </w:p>
    <w:p w:rsidR="003512D8" w:rsidRDefault="00D47449" w:rsidP="003512D8">
      <w:pPr>
        <w:pStyle w:val="Heading3"/>
        <w:rPr>
          <w:ins w:id="352" w:author="Veerakumar" w:date="2014-10-24T20:11:00Z"/>
        </w:rPr>
      </w:pPr>
      <w:bookmarkStart w:id="353" w:name="_Toc401927839"/>
      <w:del w:id="354" w:author="Veerakumar" w:date="2014-10-24T20:11:00Z">
        <w:r w:rsidDel="003512D8">
          <w:delText>3</w:delText>
        </w:r>
        <w:r w:rsidR="005F214D" w:rsidDel="003512D8">
          <w:delText>.</w:delText>
        </w:r>
        <w:r w:rsidDel="003512D8">
          <w:delText>4</w:delText>
        </w:r>
        <w:r w:rsidR="005A3DC5" w:rsidDel="003512D8">
          <w:delText xml:space="preserve">.x &lt;talk about each </w:delText>
        </w:r>
        <w:r w:rsidR="00942792" w:rsidDel="003512D8">
          <w:delText>package</w:delText>
        </w:r>
        <w:r w:rsidR="005A3DC5" w:rsidDel="003512D8">
          <w:delText>&gt;</w:delText>
        </w:r>
        <w:r w:rsidR="00C90E9C" w:rsidDel="003512D8">
          <w:delText xml:space="preserve"> - half a page </w:delText>
        </w:r>
        <w:r w:rsidR="00942792" w:rsidDel="003512D8">
          <w:delText>per class on average</w:delText>
        </w:r>
      </w:del>
      <w:bookmarkEnd w:id="353"/>
      <w:ins w:id="355" w:author="Veerakumar" w:date="2014-10-24T20:09:00Z">
        <w:r w:rsidR="003512D8">
          <w:t>3.4</w:t>
        </w:r>
        <w:r w:rsidR="003512D8">
          <w:t>.</w:t>
        </w:r>
      </w:ins>
      <w:ins w:id="356" w:author="Veerakumar" w:date="2014-10-24T20:12:00Z">
        <w:r w:rsidR="003512D8">
          <w:t>1</w:t>
        </w:r>
      </w:ins>
      <w:ins w:id="357" w:author="Veerakumar" w:date="2014-10-24T20:09:00Z">
        <w:r w:rsidR="003512D8">
          <w:t xml:space="preserve"> </w:t>
        </w:r>
      </w:ins>
      <w:ins w:id="358" w:author="Veerakumar" w:date="2014-10-24T20:11:00Z">
        <w:r w:rsidR="003512D8">
          <w:t>com.hari.se4911.stresstester.results</w:t>
        </w:r>
        <w:r w:rsidR="003512D8">
          <w:t xml:space="preserve"> </w:t>
        </w:r>
      </w:ins>
    </w:p>
    <w:p w:rsidR="003512D8" w:rsidRPr="005A3DC5" w:rsidRDefault="003512D8" w:rsidP="003512D8">
      <w:pPr>
        <w:pStyle w:val="Heading3"/>
        <w:rPr>
          <w:ins w:id="359" w:author="Veerakumar" w:date="2014-10-24T20:09:00Z"/>
        </w:rPr>
      </w:pPr>
      <w:ins w:id="360" w:author="Veerakumar" w:date="2014-10-24T20:09:00Z">
        <w:r>
          <w:t>3.4</w:t>
        </w:r>
        <w:r>
          <w:t>.</w:t>
        </w:r>
      </w:ins>
      <w:ins w:id="361" w:author="Veerakumar" w:date="2014-10-24T20:12:00Z">
        <w:r>
          <w:t>2</w:t>
        </w:r>
      </w:ins>
      <w:ins w:id="362" w:author="Veerakumar" w:date="2014-10-24T20:09:00Z">
        <w:r>
          <w:t xml:space="preserve"> </w:t>
        </w:r>
      </w:ins>
      <w:ins w:id="363" w:author="Veerakumar" w:date="2014-10-24T20:11:00Z">
        <w:r>
          <w:t>com.hari.se4911.stresstester.re</w:t>
        </w:r>
        <w:r>
          <w:t>corders</w:t>
        </w:r>
      </w:ins>
    </w:p>
    <w:p w:rsidR="003512D8" w:rsidRPr="003512D8" w:rsidRDefault="003512D8" w:rsidP="003512D8">
      <w:pPr>
        <w:pStyle w:val="Heading3"/>
      </w:pPr>
      <w:ins w:id="364" w:author="Veerakumar" w:date="2014-10-24T20:09:00Z">
        <w:r>
          <w:t>3.4.</w:t>
        </w:r>
        <w:r>
          <w:t>3 com.hari.se4911.</w:t>
        </w:r>
      </w:ins>
      <w:ins w:id="365" w:author="Veerakumar" w:date="2014-10-24T20:11:00Z">
        <w:r>
          <w:t>stresstester.results</w:t>
        </w:r>
      </w:ins>
    </w:p>
    <w:p w:rsidR="0062433B" w:rsidRDefault="0062433B">
      <w:pPr>
        <w:suppressAutoHyphens w:val="0"/>
        <w:spacing w:after="0" w:line="276" w:lineRule="auto"/>
        <w:rPr>
          <w:lang w:val="en-AU"/>
        </w:rPr>
      </w:pPr>
      <w:r>
        <w:rPr>
          <w:lang w:val="en-AU"/>
        </w:rPr>
        <w:br w:type="page"/>
      </w:r>
    </w:p>
    <w:p w:rsidR="0062433B" w:rsidRDefault="00D47449" w:rsidP="0062433B">
      <w:pPr>
        <w:pStyle w:val="Heading1"/>
        <w:rPr>
          <w:lang w:val="en-AU"/>
        </w:rPr>
      </w:pPr>
      <w:bookmarkStart w:id="366" w:name="_Toc401927840"/>
      <w:r>
        <w:rPr>
          <w:lang w:val="en-AU"/>
        </w:rPr>
        <w:lastRenderedPageBreak/>
        <w:t>4</w:t>
      </w:r>
      <w:r w:rsidR="0062433B">
        <w:rPr>
          <w:lang w:val="en-AU"/>
        </w:rPr>
        <w:t>. Evaluation</w:t>
      </w:r>
      <w:bookmarkEnd w:id="366"/>
    </w:p>
    <w:p w:rsidR="00E64E80" w:rsidRDefault="00E64E80" w:rsidP="00E64E80">
      <w:commentRangeStart w:id="367"/>
      <w:r>
        <w:t>Intro</w:t>
      </w:r>
      <w:commentRangeEnd w:id="367"/>
      <w:r>
        <w:rPr>
          <w:rStyle w:val="CommentReference"/>
        </w:rPr>
        <w:commentReference w:id="367"/>
      </w:r>
    </w:p>
    <w:p w:rsidR="00343F3B" w:rsidRDefault="00D47449" w:rsidP="00343F3B">
      <w:pPr>
        <w:pStyle w:val="Heading2"/>
      </w:pPr>
      <w:bookmarkStart w:id="368" w:name="_Toc401927841"/>
      <w:r>
        <w:t>4</w:t>
      </w:r>
      <w:r w:rsidR="00343F3B">
        <w:t>.1 Testing</w:t>
      </w:r>
      <w:r w:rsidR="008F76C5">
        <w:t xml:space="preserve"> procedure</w:t>
      </w:r>
      <w:bookmarkEnd w:id="368"/>
    </w:p>
    <w:p w:rsidR="00343F3B" w:rsidRDefault="00D47449" w:rsidP="00343F3B">
      <w:pPr>
        <w:pStyle w:val="Heading2"/>
      </w:pPr>
      <w:bookmarkStart w:id="369" w:name="_Toc401927842"/>
      <w:r>
        <w:t>4</w:t>
      </w:r>
      <w:r w:rsidR="00343F3B">
        <w:t>.2 Method</w:t>
      </w:r>
      <w:bookmarkEnd w:id="369"/>
      <w:ins w:id="370" w:author="Veerakumar" w:date="2014-10-24T20:13:00Z">
        <w:r w:rsidR="003512D8">
          <w:t xml:space="preserve"> of analysis</w:t>
        </w:r>
      </w:ins>
    </w:p>
    <w:p w:rsidR="00343F3B" w:rsidRDefault="00D47449" w:rsidP="00343F3B">
      <w:pPr>
        <w:pStyle w:val="Heading2"/>
      </w:pPr>
      <w:bookmarkStart w:id="371" w:name="_Toc401927843"/>
      <w:r>
        <w:t>4</w:t>
      </w:r>
      <w:r w:rsidR="00343F3B">
        <w:t>.3 Results</w:t>
      </w:r>
      <w:bookmarkEnd w:id="371"/>
    </w:p>
    <w:p w:rsidR="003255D7" w:rsidRPr="003255D7" w:rsidRDefault="00D47449" w:rsidP="003255D7">
      <w:pPr>
        <w:pStyle w:val="Heading2"/>
      </w:pPr>
      <w:bookmarkStart w:id="372" w:name="_Toc401927844"/>
      <w:r>
        <w:t>4</w:t>
      </w:r>
      <w:r w:rsidR="003255D7">
        <w:t xml:space="preserve">.4 </w:t>
      </w:r>
      <w:commentRangeStart w:id="373"/>
      <w:r w:rsidR="003255D7">
        <w:t>Discussion</w:t>
      </w:r>
      <w:commentRangeEnd w:id="373"/>
      <w:r w:rsidR="003255D7">
        <w:rPr>
          <w:rStyle w:val="CommentReference"/>
          <w:rFonts w:ascii="Times New Roman" w:hAnsi="Times New Roman"/>
          <w:b w:val="0"/>
          <w:bCs w:val="0"/>
          <w:lang w:val="en-US"/>
        </w:rPr>
        <w:commentReference w:id="373"/>
      </w:r>
      <w:bookmarkEnd w:id="372"/>
    </w:p>
    <w:p w:rsidR="0062433B" w:rsidRDefault="0062433B">
      <w:pPr>
        <w:suppressAutoHyphens w:val="0"/>
        <w:spacing w:after="0" w:line="276" w:lineRule="auto"/>
        <w:rPr>
          <w:lang w:val="en-AU"/>
        </w:rPr>
      </w:pPr>
      <w:r>
        <w:rPr>
          <w:lang w:val="en-AU"/>
        </w:rPr>
        <w:br w:type="page"/>
      </w:r>
    </w:p>
    <w:p w:rsidR="0062433B" w:rsidRDefault="00D47449" w:rsidP="0062433B">
      <w:pPr>
        <w:pStyle w:val="Heading1"/>
        <w:rPr>
          <w:lang w:val="en-AU"/>
        </w:rPr>
      </w:pPr>
      <w:bookmarkStart w:id="374" w:name="_Toc401927845"/>
      <w:r>
        <w:rPr>
          <w:lang w:val="en-AU"/>
        </w:rPr>
        <w:lastRenderedPageBreak/>
        <w:t>5</w:t>
      </w:r>
      <w:r w:rsidR="0062433B">
        <w:rPr>
          <w:lang w:val="en-AU"/>
        </w:rPr>
        <w:t>. Conclusion</w:t>
      </w:r>
      <w:bookmarkEnd w:id="374"/>
    </w:p>
    <w:p w:rsidR="00E64E80" w:rsidRDefault="00E64E80" w:rsidP="00E64E80">
      <w:commentRangeStart w:id="375"/>
      <w:r>
        <w:t>Intro</w:t>
      </w:r>
      <w:commentRangeEnd w:id="375"/>
      <w:r>
        <w:rPr>
          <w:rStyle w:val="CommentReference"/>
        </w:rPr>
        <w:commentReference w:id="375"/>
      </w:r>
    </w:p>
    <w:p w:rsidR="00343F3B" w:rsidRDefault="00D47449" w:rsidP="000905A8">
      <w:pPr>
        <w:pStyle w:val="Heading2"/>
      </w:pPr>
      <w:bookmarkStart w:id="376" w:name="_Toc401927846"/>
      <w:r>
        <w:t>5</w:t>
      </w:r>
      <w:r w:rsidR="00525B14">
        <w:t>.x Future work</w:t>
      </w:r>
      <w:bookmarkEnd w:id="376"/>
    </w:p>
    <w:p w:rsidR="0062433B" w:rsidRDefault="0062433B">
      <w:pPr>
        <w:suppressAutoHyphens w:val="0"/>
        <w:spacing w:after="0" w:line="276" w:lineRule="auto"/>
        <w:rPr>
          <w:lang w:val="en-AU"/>
        </w:rPr>
      </w:pPr>
      <w:r>
        <w:rPr>
          <w:lang w:val="en-AU"/>
        </w:rPr>
        <w:br w:type="page"/>
      </w:r>
    </w:p>
    <w:bookmarkStart w:id="377" w:name="_Toc401927847" w:displacedByCustomXml="next"/>
    <w:sdt>
      <w:sdtPr>
        <w:rPr>
          <w:rFonts w:ascii="Times New Roman" w:hAnsi="Times New Roman"/>
          <w:b w:val="0"/>
          <w:bCs w:val="0"/>
          <w:caps w:val="0"/>
          <w:sz w:val="24"/>
          <w:szCs w:val="22"/>
          <w:lang w:val="en-AU"/>
        </w:rPr>
        <w:id w:val="1696722241"/>
        <w:docPartObj>
          <w:docPartGallery w:val="Bibliographies"/>
          <w:docPartUnique/>
        </w:docPartObj>
      </w:sdtPr>
      <w:sdtEndPr>
        <w:rPr>
          <w:rFonts w:asciiTheme="minorHAnsi" w:hAnsiTheme="minorHAnsi"/>
        </w:rPr>
      </w:sdtEndPr>
      <w:sdtContent>
        <w:p w:rsidR="00027338" w:rsidRPr="003E0969" w:rsidRDefault="00D47449" w:rsidP="0062433B">
          <w:pPr>
            <w:pStyle w:val="Heading1"/>
            <w:rPr>
              <w:lang w:val="en-AU"/>
            </w:rPr>
          </w:pPr>
          <w:r>
            <w:rPr>
              <w:lang w:val="en-AU"/>
            </w:rPr>
            <w:t>6</w:t>
          </w:r>
          <w:r w:rsidR="00027338" w:rsidRPr="00C3519B">
            <w:rPr>
              <w:lang w:val="en-AU"/>
            </w:rPr>
            <w:t xml:space="preserve">. </w:t>
          </w:r>
          <w:r w:rsidR="00027338" w:rsidRPr="003E0969">
            <w:rPr>
              <w:lang w:val="en-AU"/>
            </w:rPr>
            <w:t>Bibliography</w:t>
          </w:r>
          <w:bookmarkEnd w:id="377"/>
        </w:p>
        <w:sdt>
          <w:sdtPr>
            <w:rPr>
              <w:lang w:val="en-AU"/>
            </w:rPr>
            <w:id w:val="111145805"/>
            <w:bibliography/>
          </w:sdtPr>
          <w:sdtContent>
            <w:p w:rsidR="006C29D3"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596"/>
              </w:tblGrid>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 </w:t>
                    </w:r>
                  </w:p>
                </w:tc>
                <w:tc>
                  <w:tcPr>
                    <w:tcW w:w="0" w:type="auto"/>
                    <w:hideMark/>
                  </w:tcPr>
                  <w:p w:rsidR="006C29D3" w:rsidRDefault="006C29D3">
                    <w:pPr>
                      <w:pStyle w:val="Bibliography"/>
                      <w:rPr>
                        <w:rFonts w:eastAsiaTheme="minorEastAsia"/>
                        <w:noProof/>
                      </w:rPr>
                    </w:pPr>
                    <w:r>
                      <w:rPr>
                        <w:noProof/>
                      </w:rPr>
                      <w:t xml:space="preserve">N. R. Carlson, Physiology of Behavior, Amherst, USA: Pearson, 2007. </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 </w:t>
                    </w:r>
                  </w:p>
                </w:tc>
                <w:tc>
                  <w:tcPr>
                    <w:tcW w:w="0" w:type="auto"/>
                    <w:hideMark/>
                  </w:tcPr>
                  <w:p w:rsidR="006C29D3" w:rsidRDefault="006C29D3">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[3] </w:t>
                    </w:r>
                  </w:p>
                </w:tc>
                <w:tc>
                  <w:tcPr>
                    <w:tcW w:w="0" w:type="auto"/>
                    <w:hideMark/>
                  </w:tcPr>
                  <w:p w:rsidR="006C29D3" w:rsidRDefault="006C29D3">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[4] </w:t>
                    </w:r>
                  </w:p>
                </w:tc>
                <w:tc>
                  <w:tcPr>
                    <w:tcW w:w="0" w:type="auto"/>
                    <w:hideMark/>
                  </w:tcPr>
                  <w:p w:rsidR="006C29D3" w:rsidRDefault="006C29D3">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[5] </w:t>
                    </w:r>
                  </w:p>
                </w:tc>
                <w:tc>
                  <w:tcPr>
                    <w:tcW w:w="0" w:type="auto"/>
                    <w:hideMark/>
                  </w:tcPr>
                  <w:p w:rsidR="006C29D3" w:rsidRDefault="006C29D3">
                    <w:pPr>
                      <w:pStyle w:val="Bibliography"/>
                      <w:rPr>
                        <w:rFonts w:eastAsiaTheme="minorEastAsia"/>
                        <w:noProof/>
                      </w:rPr>
                    </w:pPr>
                    <w:r>
                      <w:rPr>
                        <w:noProof/>
                      </w:rPr>
                      <w:t>R. LiKamWa, Y. Liu, N. D. Lane and L. Zhong, “MoodScope: Building a Mood Sensor from Smartphone Usage Patterns,” MobiSys, Beijing, China,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[6] </w:t>
                    </w:r>
                  </w:p>
                </w:tc>
                <w:tc>
                  <w:tcPr>
                    <w:tcW w:w="0" w:type="auto"/>
                    <w:hideMark/>
                  </w:tcPr>
                  <w:p w:rsidR="006C29D3" w:rsidRDefault="006C29D3">
                    <w:pPr>
                      <w:pStyle w:val="Bibliography"/>
                      <w:rPr>
                        <w:rFonts w:eastAsiaTheme="minorEastAsia"/>
                        <w:noProof/>
                      </w:rPr>
                    </w:pPr>
                    <w:r>
                      <w:rPr>
                        <w:noProof/>
                      </w:rPr>
                      <w:t>J. Hernandez, W. Drevo, R. W. Picard and M. E. Hoque, “Mood Meter: Counting Smiles in the Wild,” UbiComp, Cambridge, MA, USA, 2012.</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[7] </w:t>
                    </w:r>
                  </w:p>
                </w:tc>
                <w:tc>
                  <w:tcPr>
                    <w:tcW w:w="0" w:type="auto"/>
                    <w:hideMark/>
                  </w:tcPr>
                  <w:p w:rsidR="006C29D3" w:rsidRDefault="006C29D3">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[8] </w:t>
                    </w:r>
                  </w:p>
                </w:tc>
                <w:tc>
                  <w:tcPr>
                    <w:tcW w:w="0" w:type="auto"/>
                    <w:hideMark/>
                  </w:tcPr>
                  <w:p w:rsidR="006C29D3" w:rsidRDefault="006C29D3">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[9] </w:t>
                    </w:r>
                  </w:p>
                </w:tc>
                <w:tc>
                  <w:tcPr>
                    <w:tcW w:w="0" w:type="auto"/>
                    <w:hideMark/>
                  </w:tcPr>
                  <w:p w:rsidR="006C29D3" w:rsidRDefault="006C29D3">
                    <w:pPr>
                      <w:pStyle w:val="Bibliography"/>
                      <w:rPr>
                        <w:rFonts w:eastAsiaTheme="minorEastAsia"/>
                        <w:noProof/>
                      </w:rPr>
                    </w:pPr>
                    <w:r>
                      <w:rPr>
                        <w:noProof/>
                      </w:rPr>
                      <w:t xml:space="preserve">A. K. Dey and G. D. Abowd, “Context-Awareness, Towards a Better Understanding of Context and Context Awareness,” Graphics, Visualization and Usability Center and College of Computing, </w:t>
                    </w:r>
                    <w:r>
                      <w:rPr>
                        <w:noProof/>
                      </w:rPr>
                      <w:lastRenderedPageBreak/>
                      <w:t>Georgia Institute of Technology, Atlanta, GA, USA, 1999.</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lastRenderedPageBreak/>
                      <w:t xml:space="preserve">[10] </w:t>
                    </w:r>
                  </w:p>
                </w:tc>
                <w:tc>
                  <w:tcPr>
                    <w:tcW w:w="0" w:type="auto"/>
                    <w:hideMark/>
                  </w:tcPr>
                  <w:p w:rsidR="006C29D3" w:rsidRDefault="006C29D3">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[11] </w:t>
                    </w:r>
                  </w:p>
                </w:tc>
                <w:tc>
                  <w:tcPr>
                    <w:tcW w:w="0" w:type="auto"/>
                    <w:hideMark/>
                  </w:tcPr>
                  <w:p w:rsidR="006C29D3" w:rsidRDefault="006C29D3">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[12] </w:t>
                    </w:r>
                  </w:p>
                </w:tc>
                <w:tc>
                  <w:tcPr>
                    <w:tcW w:w="0" w:type="auto"/>
                    <w:hideMark/>
                  </w:tcPr>
                  <w:p w:rsidR="006C29D3" w:rsidRDefault="006C29D3">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[13] </w:t>
                    </w:r>
                  </w:p>
                </w:tc>
                <w:tc>
                  <w:tcPr>
                    <w:tcW w:w="0" w:type="auto"/>
                    <w:hideMark/>
                  </w:tcPr>
                  <w:p w:rsidR="006C29D3" w:rsidRDefault="006C29D3">
                    <w:pPr>
                      <w:pStyle w:val="Bibliography"/>
                      <w:rPr>
                        <w:rFonts w:eastAsiaTheme="minorEastAsia"/>
                        <w:noProof/>
                      </w:rPr>
                    </w:pPr>
                    <w:r>
                      <w:rPr>
                        <w:noProof/>
                      </w:rPr>
                      <w:t>Azumio, “Stress Check | Azumio,” Azumio, 2012. [Online]. Available: http://www.azumio.com/apps/stress-check/. [Accessed 3 April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[14] </w:t>
                    </w:r>
                  </w:p>
                </w:tc>
                <w:tc>
                  <w:tcPr>
                    <w:tcW w:w="0" w:type="auto"/>
                    <w:hideMark/>
                  </w:tcPr>
                  <w:p w:rsidR="006C29D3" w:rsidRDefault="006C29D3">
                    <w:pPr>
                      <w:pStyle w:val="Bibliography"/>
                      <w:rPr>
                        <w:rFonts w:eastAsiaTheme="minorEastAsia"/>
                        <w:noProof/>
                      </w:rPr>
                    </w:pPr>
                    <w:r>
                      <w:rPr>
                        <w:noProof/>
                      </w:rPr>
                      <w:t>V. Chandrasekeran, “Measuring Vital Signs Using Smart Phones,” University of North Texas, Denton, TX, USA, 2010.</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[15] </w:t>
                    </w:r>
                  </w:p>
                </w:tc>
                <w:tc>
                  <w:tcPr>
                    <w:tcW w:w="0" w:type="auto"/>
                    <w:hideMark/>
                  </w:tcPr>
                  <w:p w:rsidR="006C29D3" w:rsidRDefault="006C29D3">
                    <w:pPr>
                      <w:pStyle w:val="Bibliography"/>
                      <w:rPr>
                        <w:rFonts w:eastAsiaTheme="minorEastAsia"/>
                        <w:noProof/>
                      </w:rPr>
                    </w:pPr>
                    <w:r>
                      <w:rPr>
                        <w:noProof/>
                      </w:rPr>
                      <w:t>Q. Wei and R. L. Dunbrack Jr, “The Role of Balanced Training and Testing Data Sets for Binary Classifiers in Bioinformatics,” Plos One,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[16] </w:t>
                    </w:r>
                  </w:p>
                </w:tc>
                <w:tc>
                  <w:tcPr>
                    <w:tcW w:w="0" w:type="auto"/>
                    <w:hideMark/>
                  </w:tcPr>
                  <w:p w:rsidR="006C29D3" w:rsidRDefault="006C29D3">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[17] </w:t>
                    </w:r>
                  </w:p>
                </w:tc>
                <w:tc>
                  <w:tcPr>
                    <w:tcW w:w="0" w:type="auto"/>
                    <w:hideMark/>
                  </w:tcPr>
                  <w:p w:rsidR="006C29D3" w:rsidRDefault="006C29D3">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[18] </w:t>
                    </w:r>
                  </w:p>
                </w:tc>
                <w:tc>
                  <w:tcPr>
                    <w:tcW w:w="0" w:type="auto"/>
                    <w:hideMark/>
                  </w:tcPr>
                  <w:p w:rsidR="006C29D3" w:rsidRDefault="006C29D3">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[19] </w:t>
                    </w:r>
                  </w:p>
                </w:tc>
                <w:tc>
                  <w:tcPr>
                    <w:tcW w:w="0" w:type="auto"/>
                    <w:hideMark/>
                  </w:tcPr>
                  <w:p w:rsidR="006C29D3" w:rsidRDefault="006C29D3">
                    <w:pPr>
                      <w:pStyle w:val="Bibliography"/>
                      <w:rPr>
                        <w:rFonts w:eastAsiaTheme="minorEastAsia"/>
                        <w:noProof/>
                      </w:rPr>
                    </w:pPr>
                    <w:r>
                      <w:rPr>
                        <w:noProof/>
                      </w:rPr>
                      <w:t>J. Choi and R. Gutierrez-Osuna, “Using Heart Rate Monitors to Detect Mental Stress,” Texas A&amp;M University, Texas, 2009.</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lastRenderedPageBreak/>
                      <w:t xml:space="preserve">[20] </w:t>
                    </w:r>
                  </w:p>
                </w:tc>
                <w:tc>
                  <w:tcPr>
                    <w:tcW w:w="0" w:type="auto"/>
                    <w:hideMark/>
                  </w:tcPr>
                  <w:p w:rsidR="006C29D3" w:rsidRDefault="006C29D3">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[21] </w:t>
                    </w:r>
                  </w:p>
                </w:tc>
                <w:tc>
                  <w:tcPr>
                    <w:tcW w:w="0" w:type="auto"/>
                    <w:hideMark/>
                  </w:tcPr>
                  <w:p w:rsidR="006C29D3" w:rsidRDefault="006C29D3">
                    <w:pPr>
                      <w:pStyle w:val="Bibliography"/>
                      <w:rPr>
                        <w:rFonts w:eastAsiaTheme="minorEastAsia"/>
                        <w:noProof/>
                      </w:rPr>
                    </w:pPr>
                    <w:r>
                      <w:rPr>
                        <w:noProof/>
                      </w:rPr>
                      <w:t>J. Choi and R. Gutierrez-Osuna, “Estimating Mental Stress Using a Wearable Cardio-Respiratory Sensor,” Texas A&amp;M University, Texas, 2010.</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[22] </w:t>
                    </w:r>
                  </w:p>
                </w:tc>
                <w:tc>
                  <w:tcPr>
                    <w:tcW w:w="0" w:type="auto"/>
                    <w:hideMark/>
                  </w:tcPr>
                  <w:p w:rsidR="006C29D3" w:rsidRDefault="006C29D3">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[23] </w:t>
                    </w:r>
                  </w:p>
                </w:tc>
                <w:tc>
                  <w:tcPr>
                    <w:tcW w:w="0" w:type="auto"/>
                    <w:hideMark/>
                  </w:tcPr>
                  <w:p w:rsidR="006C29D3" w:rsidRDefault="006C29D3">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[24] </w:t>
                    </w:r>
                  </w:p>
                </w:tc>
                <w:tc>
                  <w:tcPr>
                    <w:tcW w:w="0" w:type="auto"/>
                    <w:hideMark/>
                  </w:tcPr>
                  <w:p w:rsidR="006C29D3" w:rsidRDefault="006C29D3">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[25] </w:t>
                    </w:r>
                  </w:p>
                </w:tc>
                <w:tc>
                  <w:tcPr>
                    <w:tcW w:w="0" w:type="auto"/>
                    <w:hideMark/>
                  </w:tcPr>
                  <w:p w:rsidR="006C29D3" w:rsidRDefault="006C29D3">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[26] </w:t>
                    </w:r>
                  </w:p>
                </w:tc>
                <w:tc>
                  <w:tcPr>
                    <w:tcW w:w="0" w:type="auto"/>
                    <w:hideMark/>
                  </w:tcPr>
                  <w:p w:rsidR="006C29D3" w:rsidRDefault="006C29D3">
                    <w:pPr>
                      <w:pStyle w:val="Bibliography"/>
                      <w:rPr>
                        <w:rFonts w:eastAsiaTheme="minorEastAsia"/>
                        <w:noProof/>
                      </w:rPr>
                    </w:pPr>
                    <w:r>
                      <w:rPr>
                        <w:noProof/>
                      </w:rPr>
                      <w:t>CalmClinic, “How Walking Works to Cure Anxiety « Calm Clinic,” 2014. [Online]. Available: http://www.calmclinic.com/anxiety/treatment/walking-works. [Accessed 22 Sep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[27] </w:t>
                    </w:r>
                  </w:p>
                </w:tc>
                <w:tc>
                  <w:tcPr>
                    <w:tcW w:w="0" w:type="auto"/>
                    <w:hideMark/>
                  </w:tcPr>
                  <w:p w:rsidR="006C29D3" w:rsidRDefault="006C29D3">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[28] </w:t>
                    </w:r>
                  </w:p>
                </w:tc>
                <w:tc>
                  <w:tcPr>
                    <w:tcW w:w="0" w:type="auto"/>
                    <w:hideMark/>
                  </w:tcPr>
                  <w:p w:rsidR="006C29D3" w:rsidRDefault="006C29D3">
                    <w:pPr>
                      <w:pStyle w:val="Bibliography"/>
                      <w:rPr>
                        <w:rFonts w:eastAsiaTheme="minorEastAsia"/>
                        <w:noProof/>
                      </w:rPr>
                    </w:pPr>
                    <w:r>
                      <w:rPr>
                        <w:noProof/>
                      </w:rPr>
                      <w:t>WebMD, “Stress Symptoms Effects of Stress on the Body,” 2 July 2013. [Online]. Available: http://www.webmd.com/balance/stress-management/stress-symptoms-effects_of-stress-on-</w:t>
                    </w:r>
                    <w:r>
                      <w:rPr>
                        <w:noProof/>
                      </w:rPr>
                      <w:lastRenderedPageBreak/>
                      <w:t>the-body. [Accessed 23 May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lastRenderedPageBreak/>
                      <w:t xml:space="preserve">[29] </w:t>
                    </w:r>
                  </w:p>
                </w:tc>
                <w:tc>
                  <w:tcPr>
                    <w:tcW w:w="0" w:type="auto"/>
                    <w:hideMark/>
                  </w:tcPr>
                  <w:p w:rsidR="006C29D3" w:rsidRDefault="006C29D3">
                    <w:pPr>
                      <w:pStyle w:val="Bibliography"/>
                      <w:rPr>
                        <w:rFonts w:eastAsiaTheme="minorEastAsia"/>
                        <w:noProof/>
                      </w:rPr>
                    </w:pPr>
                    <w:r>
                      <w:rPr>
                        <w:noProof/>
                      </w:rPr>
                      <w:t>Education Portal, “What is Humidity? - Definition, Measurements &amp; Effects Video - Lesson and Example | Education Portal,” 2003-2014. [Online]. Available: http://education-portal.com/academy/lesson/what-is-humidity-definition-measurements-effects.html#lesson. [Accessed 12 Oct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[30] </w:t>
                    </w:r>
                  </w:p>
                </w:tc>
                <w:tc>
                  <w:tcPr>
                    <w:tcW w:w="0" w:type="auto"/>
                    <w:hideMark/>
                  </w:tcPr>
                  <w:p w:rsidR="006C29D3" w:rsidRDefault="006C29D3">
                    <w:pPr>
                      <w:pStyle w:val="Bibliography"/>
                      <w:rPr>
                        <w:rFonts w:eastAsiaTheme="minorEastAsia"/>
                        <w:noProof/>
                      </w:rPr>
                    </w:pPr>
                    <w:r>
                      <w:rPr>
                        <w:noProof/>
                      </w:rPr>
                      <w:t>Samsung, “SAMSUNG Developers,” 2014. [Online]. Available: http://developer.samsung.com/s-health-sdk#pg. [Accessed 11 Aug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[31] </w:t>
                    </w:r>
                  </w:p>
                </w:tc>
                <w:tc>
                  <w:tcPr>
                    <w:tcW w:w="0" w:type="auto"/>
                    <w:hideMark/>
                  </w:tcPr>
                  <w:p w:rsidR="006C29D3" w:rsidRDefault="006C29D3">
                    <w:pPr>
                      <w:pStyle w:val="Bibliography"/>
                      <w:rPr>
                        <w:rFonts w:eastAsiaTheme="minorEastAsia"/>
                        <w:noProof/>
                      </w:rPr>
                    </w:pPr>
                    <w:r>
                      <w:rPr>
                        <w:noProof/>
                      </w:rPr>
                      <w:t>GSMArena, “Samsung Galaxy S5 - Full phone specifications,” 2014. [Online]. Available: http://www.gsmarena.com/samsung_galaxy_s5-6033.php. [Accessed 10 Aug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[32] </w:t>
                    </w:r>
                  </w:p>
                </w:tc>
                <w:tc>
                  <w:tcPr>
                    <w:tcW w:w="0" w:type="auto"/>
                    <w:hideMark/>
                  </w:tcPr>
                  <w:p w:rsidR="006C29D3" w:rsidRDefault="006C29D3">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[33] </w:t>
                    </w:r>
                  </w:p>
                </w:tc>
                <w:tc>
                  <w:tcPr>
                    <w:tcW w:w="0" w:type="auto"/>
                    <w:hideMark/>
                  </w:tcPr>
                  <w:p w:rsidR="006C29D3" w:rsidRDefault="006C29D3">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6C29D3">
                <w:trPr>
                  <w:divId w:val="1926456956"/>
                  <w:tblCellSpacing w:w="15" w:type="dxa"/>
                </w:trPr>
                <w:tc>
                  <w:tcPr>
                    <w:tcW w:w="50" w:type="pct"/>
                    <w:hideMark/>
                  </w:tcPr>
                  <w:p w:rsidR="006C29D3" w:rsidRDefault="006C29D3">
                    <w:pPr>
                      <w:pStyle w:val="Bibliography"/>
                      <w:rPr>
                        <w:rFonts w:eastAsiaTheme="minorEastAsia"/>
                        <w:noProof/>
                      </w:rPr>
                    </w:pPr>
                    <w:r>
                      <w:rPr>
                        <w:noProof/>
                      </w:rPr>
                      <w:t xml:space="preserve">[34] </w:t>
                    </w:r>
                  </w:p>
                </w:tc>
                <w:tc>
                  <w:tcPr>
                    <w:tcW w:w="0" w:type="auto"/>
                    <w:hideMark/>
                  </w:tcPr>
                  <w:p w:rsidR="006C29D3" w:rsidRDefault="006C29D3">
                    <w:pPr>
                      <w:pStyle w:val="Bibliography"/>
                      <w:rPr>
                        <w:rFonts w:eastAsiaTheme="minorEastAsia"/>
                        <w:noProof/>
                      </w:rPr>
                    </w:pPr>
                    <w:r>
                      <w:rPr>
                        <w:noProof/>
                      </w:rPr>
                      <w:t>V. Volterra, “Theory of Functionals and of Integrals and Integro-Differential Equations,” Dover Publications, NY, USA, 1959.</w:t>
                    </w:r>
                  </w:p>
                </w:tc>
              </w:tr>
            </w:tbl>
            <w:p w:rsidR="006C29D3" w:rsidRDefault="006C29D3">
              <w:pPr>
                <w:divId w:val="1926456956"/>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22"/>
          <w:footerReference w:type="default" r:id="rId23"/>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Veerakumar" w:date="2014-10-24T18:33:00Z" w:initials="V">
    <w:p w:rsidR="006C29D3" w:rsidRDefault="006C29D3">
      <w:pPr>
        <w:pStyle w:val="CommentText"/>
      </w:pPr>
      <w:r>
        <w:rPr>
          <w:rStyle w:val="CommentReference"/>
        </w:rPr>
        <w:annotationRef/>
      </w:r>
      <w:r>
        <w:t>Do it</w:t>
      </w:r>
    </w:p>
  </w:comment>
  <w:comment w:id="53" w:author="Veerakumar" w:date="2014-10-24T18:33:00Z" w:initials="V">
    <w:p w:rsidR="006C29D3" w:rsidRDefault="006C29D3">
      <w:pPr>
        <w:pStyle w:val="CommentText"/>
      </w:pPr>
      <w:r>
        <w:rPr>
          <w:rStyle w:val="CommentReference"/>
        </w:rPr>
        <w:annotationRef/>
      </w:r>
      <w:r w:rsidRPr="00B92667">
        <w:rPr>
          <w:lang w:val="en-AU"/>
        </w:rPr>
        <w:t>***ADD IN REFERENCE 3 STUFF</w:t>
      </w:r>
      <w:r>
        <w:rPr>
          <w:lang w:val="en-AU"/>
        </w:rPr>
        <w:t xml:space="preserve"> – not sure what this is?</w:t>
      </w:r>
      <w:r w:rsidRPr="00B92667">
        <w:rPr>
          <w:lang w:val="en-AU"/>
        </w:rPr>
        <w:t>***</w:t>
      </w:r>
    </w:p>
  </w:comment>
  <w:comment w:id="70" w:author="Veerakumar" w:date="2014-10-24T18:33:00Z" w:initials="V">
    <w:p w:rsidR="006C29D3" w:rsidRDefault="006C29D3">
      <w:pPr>
        <w:pStyle w:val="CommentText"/>
      </w:pPr>
      <w:r>
        <w:rPr>
          <w:rStyle w:val="CommentReference"/>
        </w:rPr>
        <w:annotationRef/>
      </w:r>
      <w:r>
        <w:t>Write a summary of what has been done</w:t>
      </w:r>
    </w:p>
  </w:comment>
  <w:comment w:id="78" w:author="Veerakumar" w:date="2014-10-24T18:33:00Z" w:initials="V">
    <w:p w:rsidR="006C29D3" w:rsidRDefault="006C29D3">
      <w:pPr>
        <w:pStyle w:val="CommentText"/>
      </w:pPr>
      <w:r>
        <w:rPr>
          <w:rStyle w:val="CommentReference"/>
        </w:rPr>
        <w:annotationRef/>
      </w:r>
      <w:r>
        <w:t>- Talk about not using multiple instances of mic at once</w:t>
      </w:r>
      <w:r>
        <w:br/>
        <w:t>- talk about how S5 has heart rate monitor</w:t>
      </w:r>
    </w:p>
  </w:comment>
  <w:comment w:id="254" w:author="Veerakumar" w:date="2014-10-24T18:33:00Z" w:initials="V">
    <w:p w:rsidR="006C29D3" w:rsidRDefault="006C29D3">
      <w:pPr>
        <w:pStyle w:val="CommentText"/>
      </w:pPr>
      <w:r>
        <w:rPr>
          <w:rStyle w:val="CommentReference"/>
        </w:rPr>
        <w:annotationRef/>
      </w:r>
      <w:r>
        <w:t>Insert reference of how to hold</w:t>
      </w:r>
    </w:p>
  </w:comment>
  <w:comment w:id="289" w:author="Veerakumar" w:date="2014-10-24T18:33:00Z" w:initials="V">
    <w:p w:rsidR="006C29D3" w:rsidRDefault="006C29D3">
      <w:pPr>
        <w:pStyle w:val="CommentText"/>
      </w:pPr>
      <w:r>
        <w:rPr>
          <w:rStyle w:val="CommentReference"/>
        </w:rPr>
        <w:annotationRef/>
      </w:r>
      <w:r>
        <w:t>Add how analysis occurred</w:t>
      </w:r>
    </w:p>
  </w:comment>
  <w:comment w:id="350" w:author="Veerakumar" w:date="2014-10-24T20:11:00Z" w:initials="V">
    <w:p w:rsidR="006C29D3" w:rsidRDefault="006C29D3">
      <w:pPr>
        <w:pStyle w:val="CommentText"/>
      </w:pPr>
      <w:r>
        <w:rPr>
          <w:rStyle w:val="CommentReference"/>
        </w:rPr>
        <w:annotationRef/>
      </w:r>
      <w:r>
        <w:t>Add UML, intro, etc</w:t>
      </w:r>
      <w:r w:rsidR="003512D8">
        <w:br/>
      </w:r>
      <w:r w:rsidR="003512D8">
        <w:t>half a page per class on average</w:t>
      </w:r>
    </w:p>
  </w:comment>
  <w:comment w:id="367" w:author="Veerakumar" w:date="2014-10-24T18:33:00Z" w:initials="V">
    <w:p w:rsidR="006C29D3" w:rsidRDefault="006C29D3" w:rsidP="00E64E80">
      <w:pPr>
        <w:pStyle w:val="CommentText"/>
      </w:pPr>
      <w:r>
        <w:rPr>
          <w:rStyle w:val="CommentReference"/>
        </w:rPr>
        <w:annotationRef/>
      </w:r>
      <w:r>
        <w:t>Write a summary of what has been done</w:t>
      </w:r>
    </w:p>
  </w:comment>
  <w:comment w:id="373" w:author="Veerakumar" w:date="2014-10-24T18:33:00Z" w:initials="V">
    <w:p w:rsidR="006C29D3" w:rsidRDefault="006C29D3">
      <w:pPr>
        <w:pStyle w:val="CommentText"/>
      </w:pPr>
      <w:r>
        <w:rPr>
          <w:rStyle w:val="CommentReference"/>
        </w:rPr>
        <w:annotationRef/>
      </w:r>
      <w:r>
        <w:t>Comparison and discussion to state-of-the-art</w:t>
      </w:r>
    </w:p>
  </w:comment>
  <w:comment w:id="375" w:author="Veerakumar" w:date="2014-10-24T18:33:00Z" w:initials="V">
    <w:p w:rsidR="006C29D3" w:rsidRDefault="006C29D3" w:rsidP="00E64E80">
      <w:pPr>
        <w:pStyle w:val="CommentText"/>
      </w:pPr>
      <w:r>
        <w:rPr>
          <w:rStyle w:val="CommentReference"/>
        </w:rPr>
        <w:annotationRef/>
      </w:r>
      <w:r>
        <w:t>Write a summary of what has been done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4D8" w:rsidRDefault="005F14D8">
      <w:pPr>
        <w:spacing w:after="0" w:line="240" w:lineRule="auto"/>
      </w:pPr>
      <w:r>
        <w:separator/>
      </w:r>
    </w:p>
  </w:endnote>
  <w:endnote w:type="continuationSeparator" w:id="0">
    <w:p w:rsidR="005F14D8" w:rsidRDefault="005F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6C29D3" w:rsidRDefault="006C29D3">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5E5C35">
          <w:rPr>
            <w:b/>
            <w:noProof/>
          </w:rPr>
          <w:t>vi</w:t>
        </w:r>
        <w:r w:rsidRPr="00C00B5C">
          <w:rPr>
            <w:b/>
            <w:noProof/>
          </w:rPr>
          <w:fldChar w:fldCharType="end"/>
        </w:r>
        <w:r>
          <w:t xml:space="preserve"> | </w:t>
        </w:r>
        <w:r>
          <w:rPr>
            <w:color w:val="808080" w:themeColor="background1" w:themeShade="80"/>
            <w:spacing w:val="60"/>
          </w:rPr>
          <w:t>Page</w:t>
        </w:r>
      </w:p>
    </w:sdtContent>
  </w:sdt>
  <w:p w:rsidR="006C29D3" w:rsidRDefault="006C29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Footer"/>
      <w:jc w:val="right"/>
    </w:pPr>
    <w:r>
      <w:t xml:space="preserve">Page: </w:t>
    </w:r>
    <w:r>
      <w:fldChar w:fldCharType="begin"/>
    </w:r>
    <w:r>
      <w:instrText>PAGE</w:instrText>
    </w:r>
    <w:r>
      <w:fldChar w:fldCharType="separate"/>
    </w:r>
    <w:r w:rsidR="005E5C35">
      <w:rPr>
        <w:noProof/>
      </w:rPr>
      <w:t>23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Footer"/>
      <w:jc w:val="right"/>
    </w:pPr>
    <w:r>
      <w:t xml:space="preserve">Page: </w:t>
    </w:r>
    <w:r>
      <w:fldChar w:fldCharType="begin"/>
    </w:r>
    <w:r>
      <w:instrText>PAGE</w:instrText>
    </w:r>
    <w:r>
      <w:fldChar w:fldCharType="separate"/>
    </w:r>
    <w:r w:rsidR="005E5C35">
      <w:rPr>
        <w:noProof/>
      </w:rPr>
      <w:t>24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Footer"/>
      <w:jc w:val="right"/>
    </w:pPr>
    <w:r>
      <w:t xml:space="preserve">Page: </w:t>
    </w:r>
    <w:r>
      <w:fldChar w:fldCharType="begin"/>
    </w:r>
    <w:r>
      <w:instrText>PAGE</w:instrText>
    </w:r>
    <w:r>
      <w:fldChar w:fldCharType="separate"/>
    </w:r>
    <w:r w:rsidR="00F91AD7">
      <w:rPr>
        <w:noProof/>
      </w:rPr>
      <w:t>30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4D8" w:rsidRPr="00650892" w:rsidRDefault="005F14D8" w:rsidP="00650892">
      <w:pPr>
        <w:spacing w:after="0" w:line="240" w:lineRule="auto"/>
      </w:pPr>
      <w:r>
        <w:separator/>
      </w:r>
    </w:p>
  </w:footnote>
  <w:footnote w:type="continuationSeparator" w:id="0">
    <w:p w:rsidR="005F14D8" w:rsidRDefault="005F14D8">
      <w:r>
        <w:continuationSeparator/>
      </w:r>
    </w:p>
  </w:footnote>
  <w:footnote w:id="1">
    <w:p w:rsidR="006C29D3" w:rsidRDefault="006C29D3" w:rsidP="00027338">
      <w:pPr>
        <w:pStyle w:val="FootnoteText"/>
      </w:pPr>
      <w:r>
        <w:rPr>
          <w:rStyle w:val="FootnoteReference"/>
        </w:rPr>
        <w:footnoteRef/>
      </w:r>
      <w:r>
        <w:t xml:space="preserve"> A “turn” is a continuous speech segment where a person starts and ends her speech </w:t>
      </w:r>
      <w:sdt>
        <w:sdtPr>
          <w:id w:val="492225255"/>
          <w:citation/>
        </w:sdtPr>
        <w:sdtContent>
          <w:r>
            <w:fldChar w:fldCharType="begin"/>
          </w:r>
          <w:r>
            <w:instrText xml:space="preserve"> CITATION Lee13 \l 1033 </w:instrText>
          </w:r>
          <w:r>
            <w:fldChar w:fldCharType="separate"/>
          </w:r>
          <w:r w:rsidRPr="006C29D3">
            <w:rPr>
              <w:noProof/>
            </w:rPr>
            <w:t>[4]</w:t>
          </w:r>
          <w:r>
            <w:fldChar w:fldCharType="end"/>
          </w:r>
        </w:sdtContent>
      </w:sdt>
    </w:p>
  </w:footnote>
  <w:footnote w:id="2">
    <w:p w:rsidR="006C29D3" w:rsidRDefault="006C29D3"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6C29D3" w:rsidRPr="00BA01C8" w:rsidRDefault="006C29D3">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1985076372"/>
          <w:citation/>
        </w:sdtPr>
        <w:sdtContent>
          <w:r>
            <w:fldChar w:fldCharType="begin"/>
          </w:r>
          <w:r>
            <w:rPr>
              <w:lang w:val="en-AU"/>
            </w:rPr>
            <w:instrText xml:space="preserve"> CITATION Vol59 \l 3081 </w:instrText>
          </w:r>
          <w:r>
            <w:fldChar w:fldCharType="separate"/>
          </w:r>
          <w:r w:rsidRPr="006C29D3">
            <w:rPr>
              <w:noProof/>
              <w:lang w:val="en-AU"/>
            </w:rPr>
            <w:t>[34]</w:t>
          </w:r>
          <w:r>
            <w:fldChar w:fldCharType="end"/>
          </w:r>
        </w:sdtContent>
      </w:sdt>
    </w:p>
  </w:footnote>
  <w:footnote w:id="4">
    <w:p w:rsidR="006C29D3" w:rsidRPr="00C25B9F" w:rsidRDefault="006C29D3">
      <w:pPr>
        <w:pStyle w:val="FootnoteText"/>
        <w:rPr>
          <w:lang w:val="en-AU"/>
        </w:rPr>
      </w:pPr>
      <w:r>
        <w:rPr>
          <w:rStyle w:val="FootnoteReference"/>
        </w:rPr>
        <w:footnoteRef/>
      </w:r>
      <w:r>
        <w:t xml:space="preserve"> </w:t>
      </w:r>
      <w:r>
        <w:rPr>
          <w:lang w:val="en-AU"/>
        </w:rPr>
        <w:t>Written as of June 20</w:t>
      </w:r>
      <w:r w:rsidRPr="00C25B9F">
        <w:rPr>
          <w:vertAlign w:val="superscript"/>
          <w:lang w:val="en-AU"/>
        </w:rPr>
        <w:t>th</w:t>
      </w:r>
      <w:r>
        <w:rPr>
          <w:lang w:val="en-AU"/>
        </w:rPr>
        <w:t xml:space="preserve"> 2014. Future developments have occurred since this conclusion, to be discussed later.</w:t>
      </w:r>
    </w:p>
  </w:footnote>
  <w:footnote w:id="5">
    <w:p w:rsidR="006C29D3" w:rsidRPr="00B72428" w:rsidRDefault="006C29D3">
      <w:pPr>
        <w:pStyle w:val="FootnoteText"/>
        <w:rPr>
          <w:lang w:val="en-AU"/>
        </w:rPr>
      </w:pPr>
      <w:r>
        <w:rPr>
          <w:rStyle w:val="FootnoteReference"/>
        </w:rPr>
        <w:footnoteRef/>
      </w:r>
      <w:r>
        <w:t xml:space="preserve"> A ‘hygrometer’ is defined as “</w:t>
      </w:r>
      <w:r w:rsidRPr="00917C23">
        <w:t>a device for determining the humidity of the atmosphere</w:t>
      </w:r>
      <w:r>
        <w:t>”</w:t>
      </w:r>
      <w:sdt>
        <w:sdtPr>
          <w:id w:val="893396083"/>
          <w:citation/>
        </w:sdtPr>
        <w:sdtContent>
          <w:r>
            <w:fldChar w:fldCharType="begin"/>
          </w:r>
          <w:r>
            <w:instrText xml:space="preserve"> CITATION How09 \l 1033 </w:instrText>
          </w:r>
          <w:r>
            <w:fldChar w:fldCharType="separate"/>
          </w:r>
          <w:r>
            <w:rPr>
              <w:noProof/>
            </w:rPr>
            <w:t xml:space="preserve"> </w:t>
          </w:r>
          <w:r w:rsidRPr="006C29D3">
            <w:rPr>
              <w:noProof/>
            </w:rPr>
            <w:t>[33]</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Pr="00EA3B31" w:rsidRDefault="006C29D3">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6C29D3" w:rsidRPr="00EA3B31" w:rsidRDefault="006C29D3"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rsidP="00C00B5C">
    <w:pPr>
      <w:pStyle w:val="Header"/>
      <w:jc w:val="right"/>
    </w:pPr>
    <w:r>
      <w:t>Are You Stressed? Detecting the onset of stress using mobile phones</w:t>
    </w:r>
    <w:r>
      <w:tab/>
      <w:t>Hariharen Veerakumar</w:t>
    </w:r>
  </w:p>
  <w:p w:rsidR="006C29D3" w:rsidRDefault="006C29D3">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rsidP="00C00B5C">
    <w:pPr>
      <w:pStyle w:val="Header"/>
      <w:jc w:val="right"/>
    </w:pPr>
    <w:r>
      <w:t>Are You Stressed? Detecting the onset of stress using mobile phones</w:t>
    </w:r>
    <w:r>
      <w:tab/>
      <w:t>Hariharen Veerakumar</w:t>
    </w:r>
  </w:p>
  <w:p w:rsidR="006C29D3" w:rsidRDefault="006C29D3">
    <w:pPr>
      <w:pStyle w:val="Header"/>
      <w:jc w:val="right"/>
    </w:pPr>
    <w:r>
      <w:t>z3258355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9D3" w:rsidRDefault="006C29D3">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7C3DC2"/>
    <w:multiLevelType w:val="hybridMultilevel"/>
    <w:tmpl w:val="E466A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B3F1A8E"/>
    <w:multiLevelType w:val="hybridMultilevel"/>
    <w:tmpl w:val="59EE8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1520CC0"/>
    <w:multiLevelType w:val="hybridMultilevel"/>
    <w:tmpl w:val="9320A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55766"/>
    <w:multiLevelType w:val="hybridMultilevel"/>
    <w:tmpl w:val="65E8D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6CF5301"/>
    <w:multiLevelType w:val="hybridMultilevel"/>
    <w:tmpl w:val="0646F6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10"/>
  </w:num>
  <w:num w:numId="2">
    <w:abstractNumId w:val="0"/>
  </w:num>
  <w:num w:numId="3">
    <w:abstractNumId w:val="12"/>
  </w:num>
  <w:num w:numId="4">
    <w:abstractNumId w:val="2"/>
  </w:num>
  <w:num w:numId="5">
    <w:abstractNumId w:val="4"/>
  </w:num>
  <w:num w:numId="6">
    <w:abstractNumId w:val="6"/>
  </w:num>
  <w:num w:numId="7">
    <w:abstractNumId w:val="5"/>
  </w:num>
  <w:num w:numId="8">
    <w:abstractNumId w:val="8"/>
  </w:num>
  <w:num w:numId="9">
    <w:abstractNumId w:val="1"/>
  </w:num>
  <w:num w:numId="10">
    <w:abstractNumId w:val="7"/>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17EE0"/>
    <w:rsid w:val="00027338"/>
    <w:rsid w:val="00035AD0"/>
    <w:rsid w:val="00040DC1"/>
    <w:rsid w:val="00043711"/>
    <w:rsid w:val="00057802"/>
    <w:rsid w:val="00066045"/>
    <w:rsid w:val="00082E02"/>
    <w:rsid w:val="000905A8"/>
    <w:rsid w:val="0009088C"/>
    <w:rsid w:val="000915B0"/>
    <w:rsid w:val="00092935"/>
    <w:rsid w:val="000946EB"/>
    <w:rsid w:val="000A41C0"/>
    <w:rsid w:val="000B4BB5"/>
    <w:rsid w:val="000B52C1"/>
    <w:rsid w:val="000C043B"/>
    <w:rsid w:val="000C22FF"/>
    <w:rsid w:val="000D04D8"/>
    <w:rsid w:val="000D18F3"/>
    <w:rsid w:val="000D1F7F"/>
    <w:rsid w:val="000F6C58"/>
    <w:rsid w:val="00104187"/>
    <w:rsid w:val="00105D1A"/>
    <w:rsid w:val="00154E93"/>
    <w:rsid w:val="001575EE"/>
    <w:rsid w:val="00161D9A"/>
    <w:rsid w:val="00173EDA"/>
    <w:rsid w:val="001A7D67"/>
    <w:rsid w:val="001B1171"/>
    <w:rsid w:val="001B1C40"/>
    <w:rsid w:val="001C0872"/>
    <w:rsid w:val="001C3E65"/>
    <w:rsid w:val="001C66DF"/>
    <w:rsid w:val="001E0BBF"/>
    <w:rsid w:val="001E77E0"/>
    <w:rsid w:val="001F124B"/>
    <w:rsid w:val="00205F3A"/>
    <w:rsid w:val="00211FFA"/>
    <w:rsid w:val="00214C56"/>
    <w:rsid w:val="00215080"/>
    <w:rsid w:val="0021605E"/>
    <w:rsid w:val="00220B3E"/>
    <w:rsid w:val="00221E6B"/>
    <w:rsid w:val="00225864"/>
    <w:rsid w:val="0026212F"/>
    <w:rsid w:val="00266BCF"/>
    <w:rsid w:val="002673AC"/>
    <w:rsid w:val="00274422"/>
    <w:rsid w:val="00296DC2"/>
    <w:rsid w:val="002C349D"/>
    <w:rsid w:val="002C3B40"/>
    <w:rsid w:val="002C7D7C"/>
    <w:rsid w:val="002F3BE2"/>
    <w:rsid w:val="003051B8"/>
    <w:rsid w:val="003255D7"/>
    <w:rsid w:val="00330247"/>
    <w:rsid w:val="00343F3B"/>
    <w:rsid w:val="003512D8"/>
    <w:rsid w:val="00352ECD"/>
    <w:rsid w:val="00356A05"/>
    <w:rsid w:val="0037631C"/>
    <w:rsid w:val="003763F5"/>
    <w:rsid w:val="003807C6"/>
    <w:rsid w:val="003902A4"/>
    <w:rsid w:val="00392998"/>
    <w:rsid w:val="003B23EE"/>
    <w:rsid w:val="003B59F7"/>
    <w:rsid w:val="003C0BB6"/>
    <w:rsid w:val="003D7E41"/>
    <w:rsid w:val="003E0969"/>
    <w:rsid w:val="003F218F"/>
    <w:rsid w:val="003F6937"/>
    <w:rsid w:val="003F74F1"/>
    <w:rsid w:val="00402E6A"/>
    <w:rsid w:val="00406031"/>
    <w:rsid w:val="00422069"/>
    <w:rsid w:val="00430142"/>
    <w:rsid w:val="00437F6D"/>
    <w:rsid w:val="00454310"/>
    <w:rsid w:val="00484ABD"/>
    <w:rsid w:val="00492148"/>
    <w:rsid w:val="00496855"/>
    <w:rsid w:val="004A3098"/>
    <w:rsid w:val="004A6700"/>
    <w:rsid w:val="004B1051"/>
    <w:rsid w:val="004C590B"/>
    <w:rsid w:val="004D030F"/>
    <w:rsid w:val="00505447"/>
    <w:rsid w:val="00507D11"/>
    <w:rsid w:val="00517AF0"/>
    <w:rsid w:val="00525230"/>
    <w:rsid w:val="00525B14"/>
    <w:rsid w:val="00547BD5"/>
    <w:rsid w:val="00553BFD"/>
    <w:rsid w:val="005763D3"/>
    <w:rsid w:val="00590018"/>
    <w:rsid w:val="00591EF5"/>
    <w:rsid w:val="005943F3"/>
    <w:rsid w:val="005A3DC5"/>
    <w:rsid w:val="005B13C2"/>
    <w:rsid w:val="005D5388"/>
    <w:rsid w:val="005E5C35"/>
    <w:rsid w:val="005F14D8"/>
    <w:rsid w:val="005F214D"/>
    <w:rsid w:val="00611683"/>
    <w:rsid w:val="0062433B"/>
    <w:rsid w:val="006302B1"/>
    <w:rsid w:val="00631DE5"/>
    <w:rsid w:val="00650892"/>
    <w:rsid w:val="006569F8"/>
    <w:rsid w:val="00660102"/>
    <w:rsid w:val="006652D7"/>
    <w:rsid w:val="006719C4"/>
    <w:rsid w:val="0067583B"/>
    <w:rsid w:val="006C29D3"/>
    <w:rsid w:val="006E0412"/>
    <w:rsid w:val="006E2CCF"/>
    <w:rsid w:val="006E5E8B"/>
    <w:rsid w:val="006F0003"/>
    <w:rsid w:val="007200EF"/>
    <w:rsid w:val="007342FF"/>
    <w:rsid w:val="00752727"/>
    <w:rsid w:val="00762E95"/>
    <w:rsid w:val="00791A37"/>
    <w:rsid w:val="007B490C"/>
    <w:rsid w:val="007F752D"/>
    <w:rsid w:val="00834065"/>
    <w:rsid w:val="008369EC"/>
    <w:rsid w:val="0085166E"/>
    <w:rsid w:val="00852F94"/>
    <w:rsid w:val="00861D70"/>
    <w:rsid w:val="00865E7B"/>
    <w:rsid w:val="00867873"/>
    <w:rsid w:val="00870474"/>
    <w:rsid w:val="00877001"/>
    <w:rsid w:val="008A62D5"/>
    <w:rsid w:val="008C564C"/>
    <w:rsid w:val="008E1C0A"/>
    <w:rsid w:val="008E7B59"/>
    <w:rsid w:val="008F1996"/>
    <w:rsid w:val="008F6C4D"/>
    <w:rsid w:val="008F76C5"/>
    <w:rsid w:val="00902F3D"/>
    <w:rsid w:val="009100FB"/>
    <w:rsid w:val="00917C35"/>
    <w:rsid w:val="00920492"/>
    <w:rsid w:val="009357AF"/>
    <w:rsid w:val="0094058D"/>
    <w:rsid w:val="00942792"/>
    <w:rsid w:val="00942AD5"/>
    <w:rsid w:val="009474F8"/>
    <w:rsid w:val="0095087E"/>
    <w:rsid w:val="009568C5"/>
    <w:rsid w:val="00964598"/>
    <w:rsid w:val="0097389C"/>
    <w:rsid w:val="0098462A"/>
    <w:rsid w:val="00985547"/>
    <w:rsid w:val="00997ED4"/>
    <w:rsid w:val="009B0633"/>
    <w:rsid w:val="009B48E8"/>
    <w:rsid w:val="009B77FE"/>
    <w:rsid w:val="009C683B"/>
    <w:rsid w:val="009D75B7"/>
    <w:rsid w:val="009F5603"/>
    <w:rsid w:val="00A0216B"/>
    <w:rsid w:val="00A14FE9"/>
    <w:rsid w:val="00A357C0"/>
    <w:rsid w:val="00A428B2"/>
    <w:rsid w:val="00A43F42"/>
    <w:rsid w:val="00A63528"/>
    <w:rsid w:val="00A74C9C"/>
    <w:rsid w:val="00AA03E8"/>
    <w:rsid w:val="00AA362B"/>
    <w:rsid w:val="00AB0666"/>
    <w:rsid w:val="00AB085E"/>
    <w:rsid w:val="00AB1BFA"/>
    <w:rsid w:val="00AC3FCF"/>
    <w:rsid w:val="00AD3D89"/>
    <w:rsid w:val="00AD79DE"/>
    <w:rsid w:val="00AF3005"/>
    <w:rsid w:val="00B02A7C"/>
    <w:rsid w:val="00B0399F"/>
    <w:rsid w:val="00B078B3"/>
    <w:rsid w:val="00B2175B"/>
    <w:rsid w:val="00B2654E"/>
    <w:rsid w:val="00B368C4"/>
    <w:rsid w:val="00B60025"/>
    <w:rsid w:val="00B624B2"/>
    <w:rsid w:val="00B652E4"/>
    <w:rsid w:val="00B72428"/>
    <w:rsid w:val="00B82353"/>
    <w:rsid w:val="00B92667"/>
    <w:rsid w:val="00B92CD1"/>
    <w:rsid w:val="00B947D3"/>
    <w:rsid w:val="00BA01C8"/>
    <w:rsid w:val="00BC026F"/>
    <w:rsid w:val="00BC2182"/>
    <w:rsid w:val="00BC595F"/>
    <w:rsid w:val="00BC7689"/>
    <w:rsid w:val="00BD5FBE"/>
    <w:rsid w:val="00BE1DFA"/>
    <w:rsid w:val="00BE6934"/>
    <w:rsid w:val="00BE6C67"/>
    <w:rsid w:val="00C00B5C"/>
    <w:rsid w:val="00C05EBE"/>
    <w:rsid w:val="00C242D2"/>
    <w:rsid w:val="00C25B9F"/>
    <w:rsid w:val="00C3519B"/>
    <w:rsid w:val="00C356CC"/>
    <w:rsid w:val="00C359C0"/>
    <w:rsid w:val="00C7207B"/>
    <w:rsid w:val="00C80F81"/>
    <w:rsid w:val="00C90E9C"/>
    <w:rsid w:val="00CA5FD8"/>
    <w:rsid w:val="00CA7DBC"/>
    <w:rsid w:val="00CD727D"/>
    <w:rsid w:val="00CE0EE3"/>
    <w:rsid w:val="00D13087"/>
    <w:rsid w:val="00D2112D"/>
    <w:rsid w:val="00D27987"/>
    <w:rsid w:val="00D33F34"/>
    <w:rsid w:val="00D40BFF"/>
    <w:rsid w:val="00D44CFD"/>
    <w:rsid w:val="00D47449"/>
    <w:rsid w:val="00D50436"/>
    <w:rsid w:val="00D64C87"/>
    <w:rsid w:val="00D75412"/>
    <w:rsid w:val="00D83F46"/>
    <w:rsid w:val="00D921E1"/>
    <w:rsid w:val="00D9654A"/>
    <w:rsid w:val="00DA58F4"/>
    <w:rsid w:val="00DB57FC"/>
    <w:rsid w:val="00DB766A"/>
    <w:rsid w:val="00DD6262"/>
    <w:rsid w:val="00DD797F"/>
    <w:rsid w:val="00DE2FA0"/>
    <w:rsid w:val="00DF2737"/>
    <w:rsid w:val="00DF4CF8"/>
    <w:rsid w:val="00E37F42"/>
    <w:rsid w:val="00E454E2"/>
    <w:rsid w:val="00E5524A"/>
    <w:rsid w:val="00E632D5"/>
    <w:rsid w:val="00E64E80"/>
    <w:rsid w:val="00E662AB"/>
    <w:rsid w:val="00EA1EEE"/>
    <w:rsid w:val="00EA3B31"/>
    <w:rsid w:val="00EA605F"/>
    <w:rsid w:val="00EB043B"/>
    <w:rsid w:val="00EB7EBB"/>
    <w:rsid w:val="00ED1D94"/>
    <w:rsid w:val="00ED2104"/>
    <w:rsid w:val="00ED3BD5"/>
    <w:rsid w:val="00ED475F"/>
    <w:rsid w:val="00EE1C4C"/>
    <w:rsid w:val="00EF5B85"/>
    <w:rsid w:val="00EF5BA6"/>
    <w:rsid w:val="00F12585"/>
    <w:rsid w:val="00F133F6"/>
    <w:rsid w:val="00F1769E"/>
    <w:rsid w:val="00F20F57"/>
    <w:rsid w:val="00F34D64"/>
    <w:rsid w:val="00F4136F"/>
    <w:rsid w:val="00F4144B"/>
    <w:rsid w:val="00F502DF"/>
    <w:rsid w:val="00F602C5"/>
    <w:rsid w:val="00F91AD7"/>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24772">
      <w:bodyDiv w:val="1"/>
      <w:marLeft w:val="0"/>
      <w:marRight w:val="0"/>
      <w:marTop w:val="0"/>
      <w:marBottom w:val="0"/>
      <w:divBdr>
        <w:top w:val="none" w:sz="0" w:space="0" w:color="auto"/>
        <w:left w:val="none" w:sz="0" w:space="0" w:color="auto"/>
        <w:bottom w:val="none" w:sz="0" w:space="0" w:color="auto"/>
        <w:right w:val="none" w:sz="0" w:space="0" w:color="auto"/>
      </w:divBdr>
    </w:div>
    <w:div w:id="1055540907">
      <w:bodyDiv w:val="1"/>
      <w:marLeft w:val="0"/>
      <w:marRight w:val="0"/>
      <w:marTop w:val="0"/>
      <w:marBottom w:val="0"/>
      <w:divBdr>
        <w:top w:val="none" w:sz="0" w:space="0" w:color="auto"/>
        <w:left w:val="none" w:sz="0" w:space="0" w:color="auto"/>
        <w:bottom w:val="none" w:sz="0" w:space="0" w:color="auto"/>
        <w:right w:val="none" w:sz="0" w:space="0" w:color="auto"/>
      </w:divBdr>
    </w:div>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 w:id="1390110732">
      <w:bodyDiv w:val="1"/>
      <w:marLeft w:val="0"/>
      <w:marRight w:val="0"/>
      <w:marTop w:val="0"/>
      <w:marBottom w:val="0"/>
      <w:divBdr>
        <w:top w:val="none" w:sz="0" w:space="0" w:color="auto"/>
        <w:left w:val="none" w:sz="0" w:space="0" w:color="auto"/>
        <w:bottom w:val="none" w:sz="0" w:space="0" w:color="auto"/>
        <w:right w:val="none" w:sz="0" w:space="0" w:color="auto"/>
      </w:divBdr>
    </w:div>
    <w:div w:id="1566528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developer.android.com/reference/android/hardware/Sensor.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developer.android.com/reference/android/hardware/Sens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32</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33</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34</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
    <b:Tag>Edu14</b:Tag>
    <b:SourceType>DocumentFromInternetSite</b:SourceType>
    <b:Guid>{6EDF649E-3AC4-4239-9B37-035FB3AC2D68}</b:Guid>
    <b:Author>
      <b:Author>
        <b:Corporate>Education Portal</b:Corporate>
      </b:Author>
    </b:Author>
    <b:Title>What is Humidity? - Definition, Measurements &amp; Effects Video - Lesson and Example | Education Portal</b:Title>
    <b:Year>2003-2014</b:Year>
    <b:YearAccessed>2014</b:YearAccessed>
    <b:MonthAccessed>Oct</b:MonthAccessed>
    <b:DayAccessed>12</b:DayAccessed>
    <b:URL>http://education-portal.com/academy/lesson/what-is-humidity-definition-measurements-effects.html#lesson</b:URL>
    <b:RefOrder>29</b:RefOrder>
  </b:Source>
  <b:Source>
    <b:Tag>GSM14</b:Tag>
    <b:SourceType>DocumentFromInternetSite</b:SourceType>
    <b:Guid>{F5B72BDB-5A47-44EE-B4C1-2E0BCE40E9D9}</b:Guid>
    <b:Author>
      <b:Author>
        <b:Corporate>GSMArena</b:Corporate>
      </b:Author>
    </b:Author>
    <b:Title>Samsung Galaxy S5 - Full phone specifications</b:Title>
    <b:Year>2014</b:Year>
    <b:YearAccessed>2014</b:YearAccessed>
    <b:MonthAccessed>Aug</b:MonthAccessed>
    <b:DayAccessed>10</b:DayAccessed>
    <b:URL>http://www.gsmarena.com/samsung_galaxy_s5-6033.php</b:URL>
    <b:RefOrder>31</b:RefOrder>
  </b:Source>
  <b:Source>
    <b:Tag>Sam14</b:Tag>
    <b:SourceType>DocumentFromInternetSite</b:SourceType>
    <b:Guid>{9FDC12B2-25AE-406F-AF4A-8E23C7987C99}</b:Guid>
    <b:Author>
      <b:Author>
        <b:Corporate>Samsung</b:Corporate>
      </b:Author>
    </b:Author>
    <b:Title>SAMSUNG Developers</b:Title>
    <b:Year>2014</b:Year>
    <b:YearAccessed>2014</b:YearAccessed>
    <b:MonthAccessed>Aug</b:MonthAccessed>
    <b:DayAccessed>11</b:DayAccessed>
    <b:URL>http://developer.samsung.com/s-health-sdk#pg</b:URL>
    <b:RefOrder>30</b:RefOrder>
  </b:Source>
</b:Sources>
</file>

<file path=customXml/itemProps1.xml><?xml version="1.0" encoding="utf-8"?>
<ds:datastoreItem xmlns:ds="http://schemas.openxmlformats.org/officeDocument/2006/customXml" ds:itemID="{4FACAF42-AF3B-41B5-BB54-9956196F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45</Pages>
  <Words>10814</Words>
  <Characters>61644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15</cp:revision>
  <cp:lastPrinted>2014-05-27T01:46:00Z</cp:lastPrinted>
  <dcterms:created xsi:type="dcterms:W3CDTF">2014-10-24T02:05:00Z</dcterms:created>
  <dcterms:modified xsi:type="dcterms:W3CDTF">2014-10-24T10:06:00Z</dcterms:modified>
  <dc:language>en-AU</dc:language>
</cp:coreProperties>
</file>