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E4" w:rsidRPr="00C3519B" w:rsidRDefault="00B652E4">
      <w:pPr>
        <w:rPr>
          <w:lang w:val="en-AU"/>
        </w:rPr>
      </w:pPr>
      <w:bookmarkStart w:id="0" w:name="_Toc401243886"/>
    </w:p>
    <w:p w:rsidR="00B652E4" w:rsidRPr="00C3519B" w:rsidRDefault="00B652E4" w:rsidP="00057802">
      <w:pPr>
        <w:pStyle w:val="NoSpacing"/>
        <w:rPr>
          <w:lang w:val="en-AU"/>
        </w:rPr>
      </w:pPr>
      <w:bookmarkStart w:id="1" w:name="_Toc401330437"/>
      <w:bookmarkStart w:id="2" w:name="_Toc401330472"/>
      <w:bookmarkStart w:id="3" w:name="_Toc401426983"/>
      <w:bookmarkStart w:id="4" w:name="_Toc401427122"/>
      <w:r w:rsidRPr="00C3519B">
        <w:rPr>
          <w:lang w:val="en-AU"/>
        </w:rPr>
        <w:t>UNSW AUSTRALIA</w:t>
      </w:r>
      <w:bookmarkEnd w:id="1"/>
      <w:bookmarkEnd w:id="2"/>
      <w:bookmarkEnd w:id="3"/>
      <w:bookmarkEnd w:id="4"/>
    </w:p>
    <w:p w:rsidR="00B652E4" w:rsidRPr="00C3519B" w:rsidRDefault="00B652E4" w:rsidP="00057802">
      <w:pPr>
        <w:pStyle w:val="NoSpacing"/>
        <w:rPr>
          <w:lang w:val="en-AU"/>
        </w:rPr>
      </w:pPr>
      <w:bookmarkStart w:id="5" w:name="_Toc401330438"/>
      <w:bookmarkStart w:id="6" w:name="_Toc401330473"/>
      <w:bookmarkStart w:id="7" w:name="_Toc401426984"/>
      <w:bookmarkStart w:id="8" w:name="_Toc401427123"/>
      <w:r w:rsidRPr="00C3519B">
        <w:rPr>
          <w:lang w:val="en-AU"/>
        </w:rPr>
        <w:t>SCHOOL OF COMPUTER SCIENCE AND ENGINEERING</w:t>
      </w:r>
      <w:bookmarkEnd w:id="5"/>
      <w:bookmarkEnd w:id="6"/>
      <w:bookmarkEnd w:id="7"/>
      <w:bookmarkEnd w:id="8"/>
    </w:p>
    <w:p w:rsidR="00B652E4" w:rsidRPr="00C3519B" w:rsidRDefault="00B652E4" w:rsidP="00057802">
      <w:pPr>
        <w:pStyle w:val="NoSpacing"/>
        <w:rPr>
          <w:lang w:val="en-AU"/>
        </w:rPr>
      </w:pPr>
      <w:bookmarkStart w:id="9" w:name="_Toc401330439"/>
      <w:bookmarkStart w:id="10" w:name="_Toc401330474"/>
      <w:bookmarkStart w:id="11" w:name="_Toc401426985"/>
      <w:bookmarkStart w:id="12" w:name="_Toc401427124"/>
      <w:r w:rsidRPr="00C3519B">
        <w:rPr>
          <w:lang w:val="en-AU"/>
        </w:rPr>
        <w:t>Are You Stressed? Detecting the onset of stress using mobile phones</w:t>
      </w:r>
      <w:bookmarkEnd w:id="9"/>
      <w:bookmarkEnd w:id="10"/>
      <w:bookmarkEnd w:id="11"/>
      <w:bookmarkEnd w:id="12"/>
    </w:p>
    <w:p w:rsidR="00B652E4" w:rsidRPr="00C3519B" w:rsidRDefault="00B652E4" w:rsidP="00057802">
      <w:pPr>
        <w:pStyle w:val="NoSpacing"/>
        <w:rPr>
          <w:lang w:val="en-AU"/>
        </w:rPr>
      </w:pPr>
    </w:p>
    <w:p w:rsidR="00B652E4" w:rsidRPr="00C3519B" w:rsidRDefault="00B652E4" w:rsidP="00057802">
      <w:pPr>
        <w:pStyle w:val="NoSpacing"/>
        <w:rPr>
          <w:lang w:val="en-AU"/>
        </w:rPr>
      </w:pPr>
    </w:p>
    <w:p w:rsidR="00B652E4" w:rsidRPr="00C3519B" w:rsidRDefault="00B652E4" w:rsidP="00057802">
      <w:pPr>
        <w:pStyle w:val="NoSpacing"/>
      </w:pPr>
      <w:bookmarkStart w:id="13" w:name="_Toc401330440"/>
      <w:bookmarkStart w:id="14" w:name="_Toc401330475"/>
      <w:bookmarkStart w:id="15" w:name="_Toc401426986"/>
      <w:bookmarkStart w:id="16" w:name="_Toc401427125"/>
      <w:r w:rsidRPr="00C3519B">
        <w:t xml:space="preserve">BY: HARIHAREN VEERAKUMAR </w:t>
      </w:r>
      <w:r w:rsidR="00C00B5C" w:rsidRPr="00C3519B">
        <w:t>(</w:t>
      </w:r>
      <w:r w:rsidRPr="00C3519B">
        <w:t>z3258355</w:t>
      </w:r>
      <w:r w:rsidR="00C00B5C" w:rsidRPr="00C3519B">
        <w:t>)</w:t>
      </w:r>
      <w:bookmarkEnd w:id="13"/>
      <w:bookmarkEnd w:id="14"/>
      <w:bookmarkEnd w:id="15"/>
      <w:bookmarkEnd w:id="16"/>
    </w:p>
    <w:p w:rsidR="00B652E4" w:rsidRPr="00C3519B" w:rsidRDefault="00B652E4" w:rsidP="00057802">
      <w:pPr>
        <w:pStyle w:val="NoSpacing"/>
      </w:pPr>
      <w:bookmarkStart w:id="17" w:name="_Toc401330441"/>
      <w:bookmarkStart w:id="18" w:name="_Toc401330476"/>
      <w:bookmarkStart w:id="19" w:name="_Toc401426987"/>
      <w:bookmarkStart w:id="20" w:name="_Toc401427126"/>
      <w:r w:rsidRPr="00C3519B">
        <w:t>SUBMISSION DATE: 28/10/2014</w:t>
      </w:r>
      <w:bookmarkEnd w:id="17"/>
      <w:bookmarkEnd w:id="18"/>
      <w:bookmarkEnd w:id="19"/>
      <w:bookmarkEnd w:id="20"/>
    </w:p>
    <w:p w:rsidR="00B652E4" w:rsidRPr="00C3519B" w:rsidRDefault="00B652E4" w:rsidP="00057802">
      <w:pPr>
        <w:pStyle w:val="NoSpacing"/>
      </w:pPr>
      <w:bookmarkStart w:id="21" w:name="_Toc401330442"/>
      <w:bookmarkStart w:id="22" w:name="_Toc401330477"/>
      <w:bookmarkStart w:id="23" w:name="_Toc401426988"/>
      <w:bookmarkStart w:id="24" w:name="_Toc401427127"/>
      <w:r w:rsidRPr="00C3519B">
        <w:t>SUPERVISOR: SALIL KANHERE</w:t>
      </w:r>
      <w:bookmarkEnd w:id="21"/>
      <w:bookmarkEnd w:id="22"/>
      <w:bookmarkEnd w:id="23"/>
      <w:bookmarkEnd w:id="24"/>
    </w:p>
    <w:p w:rsidR="00B652E4" w:rsidRPr="00C3519B" w:rsidRDefault="00B652E4" w:rsidP="00057802">
      <w:pPr>
        <w:pStyle w:val="NoSpacing"/>
      </w:pPr>
      <w:bookmarkStart w:id="25" w:name="_Toc401330478"/>
      <w:bookmarkStart w:id="26" w:name="_Toc401426989"/>
      <w:bookmarkStart w:id="27" w:name="_Toc401427128"/>
      <w:r w:rsidRPr="00C3519B">
        <w:t>ASSESSOR: MAHBUB HASSAN</w:t>
      </w:r>
      <w:bookmarkEnd w:id="25"/>
      <w:bookmarkEnd w:id="26"/>
      <w:bookmarkEnd w:id="27"/>
    </w:p>
    <w:p w:rsidR="00B652E4" w:rsidRPr="00C3519B" w:rsidRDefault="00B652E4">
      <w:pPr>
        <w:suppressAutoHyphens w:val="0"/>
        <w:spacing w:after="0" w:line="276" w:lineRule="auto"/>
        <w:rPr>
          <w:rStyle w:val="Heading1Char"/>
          <w:b w:val="0"/>
          <w:bCs w:val="0"/>
          <w:caps w:val="0"/>
          <w:lang w:val="en-AU"/>
        </w:rPr>
        <w:sectPr w:rsidR="00B652E4" w:rsidRPr="00C3519B" w:rsidSect="00C00B5C">
          <w:headerReference w:type="default" r:id="rId9"/>
          <w:footerReference w:type="default" r:id="rId10"/>
          <w:pgSz w:w="12240" w:h="15840"/>
          <w:pgMar w:top="1134" w:right="1134" w:bottom="1134" w:left="1134" w:header="720" w:footer="720" w:gutter="0"/>
          <w:pgNumType w:fmt="lowerRoman" w:start="0"/>
          <w:cols w:space="720"/>
          <w:formProt w:val="0"/>
          <w:titlePg/>
          <w:docGrid w:linePitch="360" w:charSpace="-2049"/>
        </w:sectPr>
      </w:pPr>
    </w:p>
    <w:p w:rsidR="00B368C4" w:rsidRPr="00C3519B" w:rsidRDefault="003902A4" w:rsidP="0062433B">
      <w:pPr>
        <w:pStyle w:val="Heading1"/>
        <w:rPr>
          <w:rStyle w:val="Heading1Char"/>
          <w:b/>
          <w:bCs/>
          <w:caps/>
          <w:lang w:val="en-AU"/>
        </w:rPr>
      </w:pPr>
      <w:bookmarkStart w:id="28" w:name="_Toc401613185"/>
      <w:bookmarkEnd w:id="0"/>
      <w:commentRangeStart w:id="29"/>
      <w:r w:rsidRPr="00C3519B">
        <w:rPr>
          <w:rStyle w:val="Heading1Char"/>
          <w:b/>
          <w:bCs/>
          <w:caps/>
          <w:lang w:val="en-AU"/>
        </w:rPr>
        <w:lastRenderedPageBreak/>
        <w:t>Abstract</w:t>
      </w:r>
      <w:commentRangeEnd w:id="29"/>
      <w:r w:rsidR="00B368C4" w:rsidRPr="003E0969">
        <w:rPr>
          <w:rStyle w:val="CommentReference"/>
          <w:rFonts w:ascii="Times New Roman" w:hAnsi="Times New Roman"/>
          <w:b w:val="0"/>
          <w:bCs w:val="0"/>
          <w:caps w:val="0"/>
          <w:lang w:val="en-AU"/>
        </w:rPr>
        <w:commentReference w:id="29"/>
      </w:r>
      <w:bookmarkEnd w:id="28"/>
    </w:p>
    <w:p w:rsidR="003902A4" w:rsidRPr="00C3519B" w:rsidRDefault="003902A4" w:rsidP="0062433B">
      <w:pPr>
        <w:pStyle w:val="Heading1"/>
        <w:rPr>
          <w:rStyle w:val="Heading1Char"/>
          <w:lang w:val="en-AU"/>
        </w:rPr>
      </w:pPr>
      <w:r w:rsidRPr="00C3519B">
        <w:rPr>
          <w:rStyle w:val="Heading1Char"/>
          <w:b/>
          <w:bCs/>
          <w:caps/>
          <w:lang w:val="en-AU"/>
        </w:rPr>
        <w:br w:type="page"/>
      </w:r>
    </w:p>
    <w:p w:rsidR="00D50436" w:rsidRPr="00C3519B" w:rsidRDefault="009D75B7" w:rsidP="0062433B">
      <w:pPr>
        <w:pStyle w:val="COVER1"/>
        <w:rPr>
          <w:rStyle w:val="Heading1Char"/>
          <w:b/>
          <w:bCs/>
          <w:caps/>
          <w:lang w:val="en-AU"/>
        </w:rPr>
      </w:pPr>
      <w:bookmarkStart w:id="30" w:name="_Toc401613186"/>
      <w:r w:rsidRPr="00C3519B">
        <w:rPr>
          <w:rStyle w:val="Heading1Char"/>
          <w:b/>
          <w:bCs/>
          <w:caps/>
          <w:lang w:val="en-AU"/>
        </w:rPr>
        <w:lastRenderedPageBreak/>
        <w:t>Dedication</w:t>
      </w:r>
      <w:bookmarkEnd w:id="30"/>
    </w:p>
    <w:p w:rsidR="00D50436" w:rsidRPr="00C3519B" w:rsidRDefault="00D50436" w:rsidP="00D50436">
      <w:pPr>
        <w:rPr>
          <w:i/>
          <w:lang w:val="en-AU"/>
        </w:rPr>
      </w:pPr>
      <w:r w:rsidRPr="00C3519B">
        <w:rPr>
          <w:i/>
          <w:lang w:val="en-AU"/>
        </w:rPr>
        <w:t xml:space="preserve">I would like to thank </w:t>
      </w:r>
      <w:r w:rsidR="00ED475F" w:rsidRPr="00C3519B">
        <w:rPr>
          <w:i/>
          <w:lang w:val="en-AU"/>
        </w:rPr>
        <w:t xml:space="preserve">the University of New South Wales as a whole with a special mention to </w:t>
      </w:r>
      <w:r w:rsidRPr="00C3519B">
        <w:rPr>
          <w:i/>
          <w:lang w:val="en-AU"/>
        </w:rPr>
        <w:t>Salil Kanhere</w:t>
      </w:r>
      <w:r w:rsidR="00ED475F" w:rsidRPr="00C3519B">
        <w:rPr>
          <w:i/>
          <w:lang w:val="en-AU"/>
        </w:rPr>
        <w:t xml:space="preserve">. You </w:t>
      </w:r>
      <w:r w:rsidRPr="00C3519B">
        <w:rPr>
          <w:i/>
          <w:lang w:val="en-AU"/>
        </w:rPr>
        <w:t>ha</w:t>
      </w:r>
      <w:r w:rsidR="00ED475F" w:rsidRPr="00C3519B">
        <w:rPr>
          <w:i/>
          <w:lang w:val="en-AU"/>
        </w:rPr>
        <w:t>ve</w:t>
      </w:r>
      <w:r w:rsidRPr="00C3519B">
        <w:rPr>
          <w:i/>
          <w:lang w:val="en-AU"/>
        </w:rPr>
        <w:t xml:space="preserve"> helped me on a week-by-week basis to help give me direction in what I aimed to achieve in this thesis. May this </w:t>
      </w:r>
      <w:r w:rsidR="00211FFA" w:rsidRPr="00C3519B">
        <w:rPr>
          <w:i/>
          <w:lang w:val="en-AU"/>
        </w:rPr>
        <w:t>thesis</w:t>
      </w:r>
      <w:r w:rsidRPr="00C3519B">
        <w:rPr>
          <w:i/>
          <w:lang w:val="en-AU"/>
        </w:rPr>
        <w:t xml:space="preserve"> </w:t>
      </w:r>
      <w:r w:rsidR="00211FFA" w:rsidRPr="00C3519B">
        <w:rPr>
          <w:i/>
          <w:lang w:val="en-AU"/>
        </w:rPr>
        <w:t xml:space="preserve">also </w:t>
      </w:r>
      <w:r w:rsidRPr="00C3519B">
        <w:rPr>
          <w:i/>
          <w:lang w:val="en-AU"/>
        </w:rPr>
        <w:t xml:space="preserve">help you in future </w:t>
      </w:r>
      <w:r w:rsidR="00EA605F" w:rsidRPr="00C3519B">
        <w:rPr>
          <w:i/>
          <w:lang w:val="en-AU"/>
        </w:rPr>
        <w:t>endeavours</w:t>
      </w:r>
      <w:r w:rsidRPr="00C3519B">
        <w:rPr>
          <w:i/>
          <w:lang w:val="en-AU"/>
        </w:rPr>
        <w:t xml:space="preserve"> to find our </w:t>
      </w:r>
      <w:proofErr w:type="gramStart"/>
      <w:r w:rsidRPr="00C3519B">
        <w:rPr>
          <w:i/>
          <w:lang w:val="en-AU"/>
        </w:rPr>
        <w:t>solution.</w:t>
      </w:r>
      <w:proofErr w:type="gramEnd"/>
    </w:p>
    <w:p w:rsidR="00D50436" w:rsidRPr="00C3519B" w:rsidRDefault="00D50436" w:rsidP="00D50436">
      <w:pPr>
        <w:rPr>
          <w:i/>
          <w:lang w:val="en-AU"/>
        </w:rPr>
      </w:pPr>
      <w:r w:rsidRPr="00C3519B">
        <w:rPr>
          <w:i/>
          <w:lang w:val="en-AU"/>
        </w:rPr>
        <w:t xml:space="preserve">Secondly, I would like to acknowledge the support that the Veerakumar family has given me for as long as I can remember, let alone with my thesis. </w:t>
      </w:r>
      <w:r w:rsidR="00ED475F" w:rsidRPr="00C3519B">
        <w:rPr>
          <w:i/>
          <w:lang w:val="en-AU"/>
        </w:rPr>
        <w:t>Their</w:t>
      </w:r>
      <w:r w:rsidR="00211FFA" w:rsidRPr="00C3519B">
        <w:rPr>
          <w:i/>
          <w:lang w:val="en-AU"/>
        </w:rPr>
        <w:t xml:space="preserve"> efforts have furthered me to become a person more than I could have imagined, and I know </w:t>
      </w:r>
      <w:r w:rsidR="00590018" w:rsidRPr="00C3519B">
        <w:rPr>
          <w:i/>
          <w:lang w:val="en-AU"/>
        </w:rPr>
        <w:t xml:space="preserve">I could not have written this </w:t>
      </w:r>
      <w:r w:rsidR="00ED475F" w:rsidRPr="00C3519B">
        <w:rPr>
          <w:i/>
          <w:lang w:val="en-AU"/>
        </w:rPr>
        <w:t>without them</w:t>
      </w:r>
      <w:r w:rsidR="00590018" w:rsidRPr="00C3519B">
        <w:rPr>
          <w:i/>
          <w:lang w:val="en-AU"/>
        </w:rPr>
        <w:t>.</w:t>
      </w:r>
    </w:p>
    <w:p w:rsidR="00590018" w:rsidRPr="00C3519B" w:rsidRDefault="00ED475F" w:rsidP="00D50436">
      <w:pPr>
        <w:rPr>
          <w:i/>
          <w:lang w:val="en-AU"/>
        </w:rPr>
      </w:pPr>
      <w:r w:rsidRPr="00C3519B">
        <w:rPr>
          <w:i/>
          <w:lang w:val="en-AU"/>
        </w:rPr>
        <w:t>To m</w:t>
      </w:r>
      <w:r w:rsidR="00590018" w:rsidRPr="00C3519B">
        <w:rPr>
          <w:i/>
          <w:lang w:val="en-AU"/>
        </w:rPr>
        <w:t xml:space="preserve">y partner of 7 years, Fiona De Silva, who has stuck by my side through thick and thin: </w:t>
      </w:r>
      <w:r w:rsidRPr="00C3519B">
        <w:rPr>
          <w:i/>
          <w:lang w:val="en-AU"/>
        </w:rPr>
        <w:t>your</w:t>
      </w:r>
      <w:r w:rsidR="00590018" w:rsidRPr="00C3519B">
        <w:rPr>
          <w:i/>
          <w:lang w:val="en-AU"/>
        </w:rPr>
        <w:t xml:space="preserve"> willing nature to help me through my feats is the reason I don’t come close to stressing so much</w:t>
      </w:r>
      <w:r w:rsidRPr="00C3519B">
        <w:rPr>
          <w:i/>
          <w:lang w:val="en-AU"/>
        </w:rPr>
        <w:t>, and I don’t know what tertiary education would have been like without you</w:t>
      </w:r>
      <w:r w:rsidR="00590018" w:rsidRPr="00C3519B">
        <w:rPr>
          <w:i/>
          <w:lang w:val="en-AU"/>
        </w:rPr>
        <w:t xml:space="preserve">. </w:t>
      </w:r>
    </w:p>
    <w:p w:rsidR="00211FFA" w:rsidRPr="00C3519B" w:rsidRDefault="00211FFA" w:rsidP="00211FFA">
      <w:pPr>
        <w:rPr>
          <w:i/>
          <w:lang w:val="en-AU"/>
        </w:rPr>
      </w:pPr>
      <w:r w:rsidRPr="00C3519B">
        <w:rPr>
          <w:i/>
          <w:lang w:val="en-AU"/>
        </w:rPr>
        <w:t>Most of all, I dedicate this thesis to all those whom are exposed to distress to unhealthy levels – let there be a solution not only to our problems, but to stress detection and prevention.</w:t>
      </w:r>
    </w:p>
    <w:p w:rsidR="00ED475F" w:rsidRPr="00C3519B" w:rsidRDefault="00ED475F" w:rsidP="00211FFA">
      <w:pPr>
        <w:rPr>
          <w:i/>
          <w:lang w:val="en-AU"/>
        </w:rPr>
      </w:pPr>
    </w:p>
    <w:p w:rsidR="00ED475F" w:rsidRPr="00C3519B" w:rsidRDefault="00ED475F" w:rsidP="00211FFA">
      <w:pPr>
        <w:rPr>
          <w:i/>
          <w:lang w:val="en-AU"/>
        </w:rPr>
      </w:pPr>
    </w:p>
    <w:p w:rsidR="00ED475F" w:rsidRPr="00C3519B" w:rsidRDefault="00ED475F" w:rsidP="00ED475F">
      <w:pPr>
        <w:jc w:val="right"/>
        <w:rPr>
          <w:i/>
          <w:lang w:val="en-AU"/>
        </w:rPr>
      </w:pPr>
      <w:r w:rsidRPr="00C3519B">
        <w:rPr>
          <w:i/>
          <w:lang w:val="en-AU"/>
        </w:rPr>
        <w:t>“It is only natural to stress in our life –the key is to not let it turn into distress.”</w:t>
      </w:r>
    </w:p>
    <w:p w:rsidR="00B02A7C" w:rsidRDefault="00D64C87" w:rsidP="00D64C87">
      <w:pPr>
        <w:jc w:val="right"/>
        <w:rPr>
          <w:rStyle w:val="Heading1Char"/>
          <w:b w:val="0"/>
          <w:bCs w:val="0"/>
          <w:caps w:val="0"/>
          <w:lang w:val="en-AU"/>
        </w:rPr>
        <w:sectPr w:rsidR="00B02A7C" w:rsidSect="00C00B5C">
          <w:pgSz w:w="12240" w:h="15840"/>
          <w:pgMar w:top="1134" w:right="1134" w:bottom="1134" w:left="1134" w:header="720" w:footer="720" w:gutter="0"/>
          <w:pgNumType w:fmt="lowerRoman"/>
          <w:cols w:space="720"/>
          <w:formProt w:val="0"/>
          <w:vAlign w:val="center"/>
          <w:docGrid w:linePitch="360" w:charSpace="-2049"/>
        </w:sectPr>
      </w:pPr>
      <w:r w:rsidRPr="00C3519B">
        <w:rPr>
          <w:i/>
          <w:lang w:val="en-AU"/>
        </w:rPr>
        <w:t xml:space="preserve">- </w:t>
      </w:r>
      <w:r w:rsidR="003F6937" w:rsidRPr="00C3519B">
        <w:rPr>
          <w:i/>
          <w:lang w:val="en-AU"/>
        </w:rPr>
        <w:t>HtM, 2014</w:t>
      </w:r>
      <w:r w:rsidR="00ED475F" w:rsidRPr="00C3519B">
        <w:rPr>
          <w:i/>
          <w:lang w:val="en-AU"/>
        </w:rPr>
        <w:t>.</w:t>
      </w:r>
      <w:bookmarkStart w:id="31" w:name="_Toc401239239"/>
      <w:bookmarkStart w:id="32" w:name="_Toc401239561"/>
      <w:bookmarkStart w:id="33" w:name="_Toc401240774"/>
      <w:bookmarkStart w:id="34" w:name="_Toc401243887"/>
    </w:p>
    <w:p w:rsidR="001C66DF" w:rsidRPr="00E64E80" w:rsidRDefault="009D75B7" w:rsidP="001C66DF">
      <w:pPr>
        <w:jc w:val="center"/>
        <w:rPr>
          <w:b/>
          <w:lang w:val="en-AU"/>
        </w:rPr>
      </w:pPr>
      <w:bookmarkStart w:id="35" w:name="_Toc401613187"/>
      <w:r w:rsidRPr="00E64E80">
        <w:rPr>
          <w:rStyle w:val="Heading1Char"/>
          <w:bCs w:val="0"/>
          <w:caps w:val="0"/>
          <w:lang w:val="en-AU"/>
        </w:rPr>
        <w:lastRenderedPageBreak/>
        <w:t>C</w:t>
      </w:r>
      <w:r w:rsidR="00DB766A" w:rsidRPr="00E64E80">
        <w:rPr>
          <w:rStyle w:val="Heading1Char"/>
          <w:lang w:val="en-AU"/>
        </w:rPr>
        <w:t>ontents</w:t>
      </w:r>
      <w:bookmarkEnd w:id="31"/>
      <w:bookmarkEnd w:id="32"/>
      <w:bookmarkEnd w:id="33"/>
      <w:bookmarkEnd w:id="34"/>
      <w:bookmarkEnd w:id="35"/>
    </w:p>
    <w:p w:rsidR="00C359C0" w:rsidRDefault="00402E6A">
      <w:pPr>
        <w:pStyle w:val="TOC1"/>
        <w:tabs>
          <w:tab w:val="right" w:leader="dot" w:pos="9962"/>
        </w:tabs>
        <w:rPr>
          <w:rFonts w:asciiTheme="minorHAnsi" w:eastAsiaTheme="minorEastAsia" w:hAnsiTheme="minorHAnsi" w:cstheme="minorBidi"/>
          <w:noProof/>
          <w:sz w:val="22"/>
          <w:lang w:val="en-AU" w:eastAsia="en-AU"/>
        </w:rPr>
      </w:pPr>
      <w:r w:rsidRPr="00C3519B">
        <w:rPr>
          <w:lang w:val="en-AU"/>
        </w:rPr>
        <w:fldChar w:fldCharType="begin"/>
      </w:r>
      <w:r w:rsidRPr="00C3519B">
        <w:rPr>
          <w:lang w:val="en-AU"/>
        </w:rPr>
        <w:instrText>TOC</w:instrText>
      </w:r>
      <w:r w:rsidRPr="00C3519B">
        <w:rPr>
          <w:lang w:val="en-AU"/>
        </w:rPr>
        <w:fldChar w:fldCharType="separate"/>
      </w:r>
      <w:r w:rsidR="00C359C0" w:rsidRPr="002B7F9C">
        <w:rPr>
          <w:noProof/>
          <w:lang w:val="en-AU"/>
        </w:rPr>
        <w:t>Abstract</w:t>
      </w:r>
      <w:r w:rsidR="00C359C0">
        <w:rPr>
          <w:noProof/>
        </w:rPr>
        <w:tab/>
      </w:r>
      <w:r w:rsidR="00C359C0">
        <w:rPr>
          <w:noProof/>
        </w:rPr>
        <w:fldChar w:fldCharType="begin"/>
      </w:r>
      <w:r w:rsidR="00C359C0">
        <w:rPr>
          <w:noProof/>
        </w:rPr>
        <w:instrText xml:space="preserve"> PAGEREF _Toc401613185 \h </w:instrText>
      </w:r>
      <w:r w:rsidR="00C359C0">
        <w:rPr>
          <w:noProof/>
        </w:rPr>
      </w:r>
      <w:r w:rsidR="00C359C0">
        <w:rPr>
          <w:noProof/>
        </w:rPr>
        <w:fldChar w:fldCharType="separate"/>
      </w:r>
      <w:r w:rsidR="00C359C0">
        <w:rPr>
          <w:noProof/>
        </w:rPr>
        <w:t>i</w:t>
      </w:r>
      <w:r w:rsidR="00C359C0">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Dedication</w:t>
      </w:r>
      <w:r>
        <w:rPr>
          <w:noProof/>
        </w:rPr>
        <w:tab/>
      </w:r>
      <w:r>
        <w:rPr>
          <w:noProof/>
        </w:rPr>
        <w:fldChar w:fldCharType="begin"/>
      </w:r>
      <w:r>
        <w:rPr>
          <w:noProof/>
        </w:rPr>
        <w:instrText xml:space="preserve"> PAGEREF _Toc401613186 \h </w:instrText>
      </w:r>
      <w:r>
        <w:rPr>
          <w:noProof/>
        </w:rPr>
      </w:r>
      <w:r>
        <w:rPr>
          <w:noProof/>
        </w:rPr>
        <w:fldChar w:fldCharType="separate"/>
      </w:r>
      <w:r>
        <w:rPr>
          <w:noProof/>
        </w:rPr>
        <w:t>ii</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Contents</w:t>
      </w:r>
      <w:r>
        <w:rPr>
          <w:noProof/>
        </w:rPr>
        <w:tab/>
      </w:r>
      <w:r>
        <w:rPr>
          <w:noProof/>
        </w:rPr>
        <w:fldChar w:fldCharType="begin"/>
      </w:r>
      <w:r>
        <w:rPr>
          <w:noProof/>
        </w:rPr>
        <w:instrText xml:space="preserve"> PAGEREF _Toc401613187 \h </w:instrText>
      </w:r>
      <w:r>
        <w:rPr>
          <w:noProof/>
        </w:rPr>
      </w:r>
      <w:r>
        <w:rPr>
          <w:noProof/>
        </w:rPr>
        <w:fldChar w:fldCharType="separate"/>
      </w:r>
      <w:r>
        <w:rPr>
          <w:noProof/>
        </w:rPr>
        <w:t>iii</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List of figures</w:t>
      </w:r>
      <w:r>
        <w:rPr>
          <w:noProof/>
        </w:rPr>
        <w:tab/>
      </w:r>
      <w:r>
        <w:rPr>
          <w:noProof/>
        </w:rPr>
        <w:fldChar w:fldCharType="begin"/>
      </w:r>
      <w:r>
        <w:rPr>
          <w:noProof/>
        </w:rPr>
        <w:instrText xml:space="preserve"> PAGEREF _Toc401613188 \h </w:instrText>
      </w:r>
      <w:r>
        <w:rPr>
          <w:noProof/>
        </w:rPr>
      </w:r>
      <w:r>
        <w:rPr>
          <w:noProof/>
        </w:rPr>
        <w:fldChar w:fldCharType="separate"/>
      </w:r>
      <w:r>
        <w:rPr>
          <w:noProof/>
        </w:rPr>
        <w:t>v</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1. Introduction</w:t>
      </w:r>
      <w:r>
        <w:rPr>
          <w:noProof/>
        </w:rPr>
        <w:tab/>
      </w:r>
      <w:r>
        <w:rPr>
          <w:noProof/>
        </w:rPr>
        <w:fldChar w:fldCharType="begin"/>
      </w:r>
      <w:r>
        <w:rPr>
          <w:noProof/>
        </w:rPr>
        <w:instrText xml:space="preserve"> PAGEREF _Toc401613189 \h </w:instrText>
      </w:r>
      <w:r>
        <w:rPr>
          <w:noProof/>
        </w:rPr>
      </w:r>
      <w:r>
        <w:rPr>
          <w:noProof/>
        </w:rPr>
        <w:fldChar w:fldCharType="separate"/>
      </w:r>
      <w:r>
        <w:rPr>
          <w:noProof/>
        </w:rPr>
        <w:t>1</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2. Background</w:t>
      </w:r>
      <w:r>
        <w:rPr>
          <w:noProof/>
        </w:rPr>
        <w:tab/>
      </w:r>
      <w:r>
        <w:rPr>
          <w:noProof/>
        </w:rPr>
        <w:fldChar w:fldCharType="begin"/>
      </w:r>
      <w:r>
        <w:rPr>
          <w:noProof/>
        </w:rPr>
        <w:instrText xml:space="preserve"> PAGEREF _Toc401613190 \h </w:instrText>
      </w:r>
      <w:r>
        <w:rPr>
          <w:noProof/>
        </w:rPr>
      </w:r>
      <w:r>
        <w:rPr>
          <w:noProof/>
        </w:rPr>
        <w:fldChar w:fldCharType="separate"/>
      </w:r>
      <w:r>
        <w:rPr>
          <w:noProof/>
        </w:rPr>
        <w:t>4</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2.1 Literature Review</w:t>
      </w:r>
      <w:r>
        <w:rPr>
          <w:noProof/>
        </w:rPr>
        <w:tab/>
      </w:r>
      <w:r>
        <w:rPr>
          <w:noProof/>
        </w:rPr>
        <w:fldChar w:fldCharType="begin"/>
      </w:r>
      <w:r>
        <w:rPr>
          <w:noProof/>
        </w:rPr>
        <w:instrText xml:space="preserve"> PAGEREF _Toc401613191 \h </w:instrText>
      </w:r>
      <w:r>
        <w:rPr>
          <w:noProof/>
        </w:rPr>
      </w:r>
      <w:r>
        <w:rPr>
          <w:noProof/>
        </w:rPr>
        <w:fldChar w:fldCharType="separate"/>
      </w:r>
      <w:r>
        <w:rPr>
          <w:noProof/>
        </w:rPr>
        <w:t>4</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2.1.1 Mobile-application solutions, and data collection methods</w:t>
      </w:r>
      <w:r>
        <w:rPr>
          <w:noProof/>
        </w:rPr>
        <w:tab/>
      </w:r>
      <w:r>
        <w:rPr>
          <w:noProof/>
        </w:rPr>
        <w:fldChar w:fldCharType="begin"/>
      </w:r>
      <w:r>
        <w:rPr>
          <w:noProof/>
        </w:rPr>
        <w:instrText xml:space="preserve"> PAGEREF _Toc401613192 \h </w:instrText>
      </w:r>
      <w:r>
        <w:rPr>
          <w:noProof/>
        </w:rPr>
      </w:r>
      <w:r>
        <w:rPr>
          <w:noProof/>
        </w:rPr>
        <w:fldChar w:fldCharType="separate"/>
      </w:r>
      <w:r>
        <w:rPr>
          <w:noProof/>
        </w:rPr>
        <w:t>4</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2.1.2 Non-mobile-application solutions, and data collection methods</w:t>
      </w:r>
      <w:r>
        <w:rPr>
          <w:noProof/>
        </w:rPr>
        <w:tab/>
      </w:r>
      <w:r>
        <w:rPr>
          <w:noProof/>
        </w:rPr>
        <w:fldChar w:fldCharType="begin"/>
      </w:r>
      <w:r>
        <w:rPr>
          <w:noProof/>
        </w:rPr>
        <w:instrText xml:space="preserve"> PAGEREF _Toc401613193 \h </w:instrText>
      </w:r>
      <w:r>
        <w:rPr>
          <w:noProof/>
        </w:rPr>
      </w:r>
      <w:r>
        <w:rPr>
          <w:noProof/>
        </w:rPr>
        <w:fldChar w:fldCharType="separate"/>
      </w:r>
      <w:r>
        <w:rPr>
          <w:noProof/>
        </w:rPr>
        <w:t>11</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2.1.3 Research regarding stress factors generally</w:t>
      </w:r>
      <w:r>
        <w:rPr>
          <w:noProof/>
        </w:rPr>
        <w:tab/>
      </w:r>
      <w:r>
        <w:rPr>
          <w:noProof/>
        </w:rPr>
        <w:fldChar w:fldCharType="begin"/>
      </w:r>
      <w:r>
        <w:rPr>
          <w:noProof/>
        </w:rPr>
        <w:instrText xml:space="preserve"> PAGEREF _Toc401613194 \h </w:instrText>
      </w:r>
      <w:r>
        <w:rPr>
          <w:noProof/>
        </w:rPr>
      </w:r>
      <w:r>
        <w:rPr>
          <w:noProof/>
        </w:rPr>
        <w:fldChar w:fldCharType="separate"/>
      </w:r>
      <w:r>
        <w:rPr>
          <w:noProof/>
        </w:rPr>
        <w:t>14</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2.2 Conclusions and Refined Aim</w:t>
      </w:r>
      <w:r>
        <w:rPr>
          <w:noProof/>
        </w:rPr>
        <w:tab/>
      </w:r>
      <w:r>
        <w:rPr>
          <w:noProof/>
        </w:rPr>
        <w:fldChar w:fldCharType="begin"/>
      </w:r>
      <w:r>
        <w:rPr>
          <w:noProof/>
        </w:rPr>
        <w:instrText xml:space="preserve"> PAGEREF _Toc401613195 \h </w:instrText>
      </w:r>
      <w:r>
        <w:rPr>
          <w:noProof/>
        </w:rPr>
      </w:r>
      <w:r>
        <w:rPr>
          <w:noProof/>
        </w:rPr>
        <w:fldChar w:fldCharType="separate"/>
      </w:r>
      <w:r>
        <w:rPr>
          <w:noProof/>
        </w:rPr>
        <w:t>16</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Pr>
          <w:noProof/>
        </w:rPr>
        <w:t>3. Own Work</w:t>
      </w:r>
      <w:r>
        <w:rPr>
          <w:noProof/>
        </w:rPr>
        <w:tab/>
      </w:r>
      <w:r>
        <w:rPr>
          <w:noProof/>
        </w:rPr>
        <w:fldChar w:fldCharType="begin"/>
      </w:r>
      <w:r>
        <w:rPr>
          <w:noProof/>
        </w:rPr>
        <w:instrText xml:space="preserve"> PAGEREF _Toc401613196 \h </w:instrText>
      </w:r>
      <w:r>
        <w:rPr>
          <w:noProof/>
        </w:rPr>
      </w:r>
      <w:r>
        <w:rPr>
          <w:noProof/>
        </w:rPr>
        <w:fldChar w:fldCharType="separate"/>
      </w:r>
      <w:r>
        <w:rPr>
          <w:noProof/>
        </w:rPr>
        <w:t>19</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3.1 Proposal</w:t>
      </w:r>
      <w:r>
        <w:rPr>
          <w:noProof/>
        </w:rPr>
        <w:tab/>
      </w:r>
      <w:r>
        <w:rPr>
          <w:noProof/>
        </w:rPr>
        <w:fldChar w:fldCharType="begin"/>
      </w:r>
      <w:r>
        <w:rPr>
          <w:noProof/>
        </w:rPr>
        <w:instrText xml:space="preserve"> PAGEREF _Toc401613197 \h </w:instrText>
      </w:r>
      <w:r>
        <w:rPr>
          <w:noProof/>
        </w:rPr>
      </w:r>
      <w:r>
        <w:rPr>
          <w:noProof/>
        </w:rPr>
        <w:fldChar w:fldCharType="separate"/>
      </w:r>
      <w:r>
        <w:rPr>
          <w:noProof/>
        </w:rPr>
        <w:t>19</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3.1.1 Deductions</w:t>
      </w:r>
      <w:r>
        <w:rPr>
          <w:noProof/>
        </w:rPr>
        <w:tab/>
      </w:r>
      <w:r>
        <w:rPr>
          <w:noProof/>
        </w:rPr>
        <w:fldChar w:fldCharType="begin"/>
      </w:r>
      <w:r>
        <w:rPr>
          <w:noProof/>
        </w:rPr>
        <w:instrText xml:space="preserve"> PAGEREF _Toc401613198 \h </w:instrText>
      </w:r>
      <w:r>
        <w:rPr>
          <w:noProof/>
        </w:rPr>
      </w:r>
      <w:r>
        <w:rPr>
          <w:noProof/>
        </w:rPr>
        <w:fldChar w:fldCharType="separate"/>
      </w:r>
      <w:r>
        <w:rPr>
          <w:noProof/>
        </w:rPr>
        <w:t>19</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3.1.2 Breakdown</w:t>
      </w:r>
      <w:r>
        <w:rPr>
          <w:noProof/>
        </w:rPr>
        <w:tab/>
      </w:r>
      <w:r>
        <w:rPr>
          <w:noProof/>
        </w:rPr>
        <w:fldChar w:fldCharType="begin"/>
      </w:r>
      <w:r>
        <w:rPr>
          <w:noProof/>
        </w:rPr>
        <w:instrText xml:space="preserve"> PAGEREF _Toc401613199 \h </w:instrText>
      </w:r>
      <w:r>
        <w:rPr>
          <w:noProof/>
        </w:rPr>
      </w:r>
      <w:r>
        <w:rPr>
          <w:noProof/>
        </w:rPr>
        <w:fldChar w:fldCharType="separate"/>
      </w:r>
      <w:r>
        <w:rPr>
          <w:noProof/>
        </w:rPr>
        <w:t>24</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3.2 Specific Learning</w:t>
      </w:r>
      <w:r>
        <w:rPr>
          <w:noProof/>
        </w:rPr>
        <w:tab/>
      </w:r>
      <w:r>
        <w:rPr>
          <w:noProof/>
        </w:rPr>
        <w:fldChar w:fldCharType="begin"/>
      </w:r>
      <w:r>
        <w:rPr>
          <w:noProof/>
        </w:rPr>
        <w:instrText xml:space="preserve"> PAGEREF _Toc401613200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3.2.1 Android API</w:t>
      </w:r>
      <w:r>
        <w:rPr>
          <w:noProof/>
        </w:rPr>
        <w:tab/>
      </w:r>
      <w:r>
        <w:rPr>
          <w:noProof/>
        </w:rPr>
        <w:fldChar w:fldCharType="begin"/>
      </w:r>
      <w:r>
        <w:rPr>
          <w:noProof/>
        </w:rPr>
        <w:instrText xml:space="preserve"> PAGEREF _Toc401613201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3.1.2 Machine learning algorithms</w:t>
      </w:r>
      <w:r>
        <w:rPr>
          <w:noProof/>
        </w:rPr>
        <w:tab/>
      </w:r>
      <w:r>
        <w:rPr>
          <w:noProof/>
        </w:rPr>
        <w:fldChar w:fldCharType="begin"/>
      </w:r>
      <w:r>
        <w:rPr>
          <w:noProof/>
        </w:rPr>
        <w:instrText xml:space="preserve"> PAGEREF _Toc401613202 \h </w:instrText>
      </w:r>
      <w:r>
        <w:rPr>
          <w:noProof/>
        </w:rPr>
      </w:r>
      <w:r>
        <w:rPr>
          <w:noProof/>
        </w:rPr>
        <w:fldChar w:fldCharType="separate"/>
      </w:r>
      <w:r>
        <w:rPr>
          <w:noProof/>
        </w:rPr>
        <w:t>25</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3.3 Process</w:t>
      </w:r>
      <w:r>
        <w:rPr>
          <w:noProof/>
        </w:rPr>
        <w:tab/>
      </w:r>
      <w:r>
        <w:rPr>
          <w:noProof/>
        </w:rPr>
        <w:fldChar w:fldCharType="begin"/>
      </w:r>
      <w:r>
        <w:rPr>
          <w:noProof/>
        </w:rPr>
        <w:instrText xml:space="preserve"> PAGEREF _Toc401613203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3.3.1 Data Gathering</w:t>
      </w:r>
      <w:r>
        <w:rPr>
          <w:noProof/>
        </w:rPr>
        <w:tab/>
      </w:r>
      <w:r>
        <w:rPr>
          <w:noProof/>
        </w:rPr>
        <w:fldChar w:fldCharType="begin"/>
      </w:r>
      <w:r>
        <w:rPr>
          <w:noProof/>
        </w:rPr>
        <w:instrText xml:space="preserve"> PAGEREF _Toc401613204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3.3.2 Manual Inteferences</w:t>
      </w:r>
      <w:r>
        <w:rPr>
          <w:noProof/>
        </w:rPr>
        <w:tab/>
      </w:r>
      <w:r>
        <w:rPr>
          <w:noProof/>
        </w:rPr>
        <w:fldChar w:fldCharType="begin"/>
      </w:r>
      <w:r>
        <w:rPr>
          <w:noProof/>
        </w:rPr>
        <w:instrText xml:space="preserve"> PAGEREF _Toc401613205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3.3.3 Machine learning</w:t>
      </w:r>
      <w:r>
        <w:rPr>
          <w:noProof/>
        </w:rPr>
        <w:tab/>
      </w:r>
      <w:r>
        <w:rPr>
          <w:noProof/>
        </w:rPr>
        <w:fldChar w:fldCharType="begin"/>
      </w:r>
      <w:r>
        <w:rPr>
          <w:noProof/>
        </w:rPr>
        <w:instrText xml:space="preserve"> PAGEREF _Toc401613206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t>3.3.4 Refine Algorithm</w:t>
      </w:r>
      <w:r>
        <w:rPr>
          <w:noProof/>
        </w:rPr>
        <w:tab/>
      </w:r>
      <w:r>
        <w:rPr>
          <w:noProof/>
        </w:rPr>
        <w:fldChar w:fldCharType="begin"/>
      </w:r>
      <w:r>
        <w:rPr>
          <w:noProof/>
        </w:rPr>
        <w:instrText xml:space="preserve"> PAGEREF _Toc401613207 \h </w:instrText>
      </w:r>
      <w:r>
        <w:rPr>
          <w:noProof/>
        </w:rPr>
      </w:r>
      <w:r>
        <w:rPr>
          <w:noProof/>
        </w:rPr>
        <w:fldChar w:fldCharType="separate"/>
      </w:r>
      <w:r>
        <w:rPr>
          <w:noProof/>
        </w:rPr>
        <w:t>25</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3.4 Implementation</w:t>
      </w:r>
      <w:r>
        <w:rPr>
          <w:noProof/>
        </w:rPr>
        <w:tab/>
      </w:r>
      <w:r>
        <w:rPr>
          <w:noProof/>
        </w:rPr>
        <w:fldChar w:fldCharType="begin"/>
      </w:r>
      <w:r>
        <w:rPr>
          <w:noProof/>
        </w:rPr>
        <w:instrText xml:space="preserve"> PAGEREF _Toc401613208 \h </w:instrText>
      </w:r>
      <w:r>
        <w:rPr>
          <w:noProof/>
        </w:rPr>
      </w:r>
      <w:r>
        <w:rPr>
          <w:noProof/>
        </w:rPr>
        <w:fldChar w:fldCharType="separate"/>
      </w:r>
      <w:r>
        <w:rPr>
          <w:noProof/>
        </w:rPr>
        <w:t>25</w:t>
      </w:r>
      <w:r>
        <w:rPr>
          <w:noProof/>
        </w:rPr>
        <w:fldChar w:fldCharType="end"/>
      </w:r>
    </w:p>
    <w:p w:rsidR="00C359C0" w:rsidRDefault="00C359C0">
      <w:pPr>
        <w:pStyle w:val="TOC3"/>
        <w:tabs>
          <w:tab w:val="right" w:leader="dot" w:pos="9962"/>
        </w:tabs>
        <w:rPr>
          <w:rFonts w:asciiTheme="minorHAnsi" w:eastAsiaTheme="minorEastAsia" w:hAnsiTheme="minorHAnsi" w:cstheme="minorBidi"/>
          <w:noProof/>
          <w:sz w:val="22"/>
          <w:lang w:val="en-AU" w:eastAsia="en-AU"/>
        </w:rPr>
      </w:pPr>
      <w:r>
        <w:rPr>
          <w:noProof/>
        </w:rPr>
        <w:lastRenderedPageBreak/>
        <w:t>3.4.x &lt;talk about each package&gt; - half a page per class on average</w:t>
      </w:r>
      <w:r>
        <w:rPr>
          <w:noProof/>
        </w:rPr>
        <w:tab/>
      </w:r>
      <w:r>
        <w:rPr>
          <w:noProof/>
        </w:rPr>
        <w:fldChar w:fldCharType="begin"/>
      </w:r>
      <w:r>
        <w:rPr>
          <w:noProof/>
        </w:rPr>
        <w:instrText xml:space="preserve"> PAGEREF _Toc401613209 \h </w:instrText>
      </w:r>
      <w:r>
        <w:rPr>
          <w:noProof/>
        </w:rPr>
      </w:r>
      <w:r>
        <w:rPr>
          <w:noProof/>
        </w:rPr>
        <w:fldChar w:fldCharType="separate"/>
      </w:r>
      <w:r>
        <w:rPr>
          <w:noProof/>
        </w:rPr>
        <w:t>25</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4. Evaluation</w:t>
      </w:r>
      <w:r>
        <w:rPr>
          <w:noProof/>
        </w:rPr>
        <w:tab/>
      </w:r>
      <w:r>
        <w:rPr>
          <w:noProof/>
        </w:rPr>
        <w:fldChar w:fldCharType="begin"/>
      </w:r>
      <w:r>
        <w:rPr>
          <w:noProof/>
        </w:rPr>
        <w:instrText xml:space="preserve"> PAGEREF _Toc401613210 \h </w:instrText>
      </w:r>
      <w:r>
        <w:rPr>
          <w:noProof/>
        </w:rPr>
      </w:r>
      <w:r>
        <w:rPr>
          <w:noProof/>
        </w:rPr>
        <w:fldChar w:fldCharType="separate"/>
      </w:r>
      <w:r>
        <w:rPr>
          <w:noProof/>
        </w:rPr>
        <w:t>26</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4.1 Testing procedure</w:t>
      </w:r>
      <w:r>
        <w:rPr>
          <w:noProof/>
        </w:rPr>
        <w:tab/>
      </w:r>
      <w:r>
        <w:rPr>
          <w:noProof/>
        </w:rPr>
        <w:fldChar w:fldCharType="begin"/>
      </w:r>
      <w:r>
        <w:rPr>
          <w:noProof/>
        </w:rPr>
        <w:instrText xml:space="preserve"> PAGEREF _Toc401613211 \h </w:instrText>
      </w:r>
      <w:r>
        <w:rPr>
          <w:noProof/>
        </w:rPr>
      </w:r>
      <w:r>
        <w:rPr>
          <w:noProof/>
        </w:rPr>
        <w:fldChar w:fldCharType="separate"/>
      </w:r>
      <w:r>
        <w:rPr>
          <w:noProof/>
        </w:rPr>
        <w:t>26</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4.2 Method</w:t>
      </w:r>
      <w:r>
        <w:rPr>
          <w:noProof/>
        </w:rPr>
        <w:tab/>
      </w:r>
      <w:r>
        <w:rPr>
          <w:noProof/>
        </w:rPr>
        <w:fldChar w:fldCharType="begin"/>
      </w:r>
      <w:r>
        <w:rPr>
          <w:noProof/>
        </w:rPr>
        <w:instrText xml:space="preserve"> PAGEREF _Toc401613212 \h </w:instrText>
      </w:r>
      <w:r>
        <w:rPr>
          <w:noProof/>
        </w:rPr>
      </w:r>
      <w:r>
        <w:rPr>
          <w:noProof/>
        </w:rPr>
        <w:fldChar w:fldCharType="separate"/>
      </w:r>
      <w:r>
        <w:rPr>
          <w:noProof/>
        </w:rPr>
        <w:t>26</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4.3 Results</w:t>
      </w:r>
      <w:r>
        <w:rPr>
          <w:noProof/>
        </w:rPr>
        <w:tab/>
      </w:r>
      <w:r>
        <w:rPr>
          <w:noProof/>
        </w:rPr>
        <w:fldChar w:fldCharType="begin"/>
      </w:r>
      <w:r>
        <w:rPr>
          <w:noProof/>
        </w:rPr>
        <w:instrText xml:space="preserve"> PAGEREF _Toc401613213 \h </w:instrText>
      </w:r>
      <w:r>
        <w:rPr>
          <w:noProof/>
        </w:rPr>
      </w:r>
      <w:r>
        <w:rPr>
          <w:noProof/>
        </w:rPr>
        <w:fldChar w:fldCharType="separate"/>
      </w:r>
      <w:r>
        <w:rPr>
          <w:noProof/>
        </w:rPr>
        <w:t>26</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4.4 Discussion</w:t>
      </w:r>
      <w:r>
        <w:rPr>
          <w:noProof/>
        </w:rPr>
        <w:tab/>
      </w:r>
      <w:r>
        <w:rPr>
          <w:noProof/>
        </w:rPr>
        <w:fldChar w:fldCharType="begin"/>
      </w:r>
      <w:r>
        <w:rPr>
          <w:noProof/>
        </w:rPr>
        <w:instrText xml:space="preserve"> PAGEREF _Toc401613214 \h </w:instrText>
      </w:r>
      <w:r>
        <w:rPr>
          <w:noProof/>
        </w:rPr>
      </w:r>
      <w:r>
        <w:rPr>
          <w:noProof/>
        </w:rPr>
        <w:fldChar w:fldCharType="separate"/>
      </w:r>
      <w:r>
        <w:rPr>
          <w:noProof/>
        </w:rPr>
        <w:t>26</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5. Conclusion</w:t>
      </w:r>
      <w:r>
        <w:rPr>
          <w:noProof/>
        </w:rPr>
        <w:tab/>
      </w:r>
      <w:r>
        <w:rPr>
          <w:noProof/>
        </w:rPr>
        <w:fldChar w:fldCharType="begin"/>
      </w:r>
      <w:r>
        <w:rPr>
          <w:noProof/>
        </w:rPr>
        <w:instrText xml:space="preserve"> PAGEREF _Toc401613215 \h </w:instrText>
      </w:r>
      <w:r>
        <w:rPr>
          <w:noProof/>
        </w:rPr>
      </w:r>
      <w:r>
        <w:rPr>
          <w:noProof/>
        </w:rPr>
        <w:fldChar w:fldCharType="separate"/>
      </w:r>
      <w:r>
        <w:rPr>
          <w:noProof/>
        </w:rPr>
        <w:t>27</w:t>
      </w:r>
      <w:r>
        <w:rPr>
          <w:noProof/>
        </w:rPr>
        <w:fldChar w:fldCharType="end"/>
      </w:r>
    </w:p>
    <w:p w:rsidR="00C359C0" w:rsidRDefault="00C359C0">
      <w:pPr>
        <w:pStyle w:val="TOC2"/>
        <w:tabs>
          <w:tab w:val="right" w:leader="dot" w:pos="9962"/>
        </w:tabs>
        <w:rPr>
          <w:rFonts w:asciiTheme="minorHAnsi" w:eastAsiaTheme="minorEastAsia" w:hAnsiTheme="minorHAnsi" w:cstheme="minorBidi"/>
          <w:noProof/>
          <w:sz w:val="22"/>
          <w:lang w:val="en-AU" w:eastAsia="en-AU"/>
        </w:rPr>
      </w:pPr>
      <w:r>
        <w:rPr>
          <w:noProof/>
        </w:rPr>
        <w:t>5.x Future work</w:t>
      </w:r>
      <w:r>
        <w:rPr>
          <w:noProof/>
        </w:rPr>
        <w:tab/>
      </w:r>
      <w:r>
        <w:rPr>
          <w:noProof/>
        </w:rPr>
        <w:fldChar w:fldCharType="begin"/>
      </w:r>
      <w:r>
        <w:rPr>
          <w:noProof/>
        </w:rPr>
        <w:instrText xml:space="preserve"> PAGEREF _Toc401613216 \h </w:instrText>
      </w:r>
      <w:r>
        <w:rPr>
          <w:noProof/>
        </w:rPr>
      </w:r>
      <w:r>
        <w:rPr>
          <w:noProof/>
        </w:rPr>
        <w:fldChar w:fldCharType="separate"/>
      </w:r>
      <w:r>
        <w:rPr>
          <w:noProof/>
        </w:rPr>
        <w:t>27</w:t>
      </w:r>
      <w:r>
        <w:rPr>
          <w:noProof/>
        </w:rPr>
        <w:fldChar w:fldCharType="end"/>
      </w:r>
    </w:p>
    <w:p w:rsidR="00C359C0" w:rsidRDefault="00C359C0">
      <w:pPr>
        <w:pStyle w:val="TOC1"/>
        <w:tabs>
          <w:tab w:val="right" w:leader="dot" w:pos="9962"/>
        </w:tabs>
        <w:rPr>
          <w:rFonts w:asciiTheme="minorHAnsi" w:eastAsiaTheme="minorEastAsia" w:hAnsiTheme="minorHAnsi" w:cstheme="minorBidi"/>
          <w:noProof/>
          <w:sz w:val="22"/>
          <w:lang w:val="en-AU" w:eastAsia="en-AU"/>
        </w:rPr>
      </w:pPr>
      <w:r w:rsidRPr="002B7F9C">
        <w:rPr>
          <w:noProof/>
          <w:lang w:val="en-AU"/>
        </w:rPr>
        <w:t>6. Bibliography</w:t>
      </w:r>
      <w:r>
        <w:rPr>
          <w:noProof/>
        </w:rPr>
        <w:tab/>
      </w:r>
      <w:r>
        <w:rPr>
          <w:noProof/>
        </w:rPr>
        <w:fldChar w:fldCharType="begin"/>
      </w:r>
      <w:r>
        <w:rPr>
          <w:noProof/>
        </w:rPr>
        <w:instrText xml:space="preserve"> PAGEREF _Toc401613217 \h </w:instrText>
      </w:r>
      <w:r>
        <w:rPr>
          <w:noProof/>
        </w:rPr>
      </w:r>
      <w:r>
        <w:rPr>
          <w:noProof/>
        </w:rPr>
        <w:fldChar w:fldCharType="separate"/>
      </w:r>
      <w:r>
        <w:rPr>
          <w:noProof/>
        </w:rPr>
        <w:t>28</w:t>
      </w:r>
      <w:r>
        <w:rPr>
          <w:noProof/>
        </w:rPr>
        <w:fldChar w:fldCharType="end"/>
      </w:r>
    </w:p>
    <w:p w:rsidR="003E0969" w:rsidRDefault="00402E6A" w:rsidP="00DB766A">
      <w:pPr>
        <w:tabs>
          <w:tab w:val="right" w:leader="dot" w:pos="8647"/>
        </w:tabs>
        <w:rPr>
          <w:szCs w:val="24"/>
          <w:lang w:val="en-AU"/>
        </w:rPr>
        <w:sectPr w:rsidR="003E0969" w:rsidSect="00B02A7C">
          <w:pgSz w:w="12240" w:h="15840" w:code="1"/>
          <w:pgMar w:top="1134" w:right="1134" w:bottom="1134" w:left="1134" w:header="720" w:footer="720" w:gutter="0"/>
          <w:pgNumType w:fmt="lowerRoman"/>
          <w:cols w:space="720"/>
          <w:formProt w:val="0"/>
          <w:docGrid w:linePitch="360" w:charSpace="-2049"/>
        </w:sectPr>
      </w:pPr>
      <w:r w:rsidRPr="00C3519B">
        <w:rPr>
          <w:szCs w:val="24"/>
          <w:lang w:val="en-AU"/>
        </w:rPr>
        <w:fldChar w:fldCharType="end"/>
      </w:r>
    </w:p>
    <w:p w:rsidR="00517AF0" w:rsidRDefault="003E0969" w:rsidP="0062433B">
      <w:pPr>
        <w:pStyle w:val="Heading1"/>
        <w:rPr>
          <w:lang w:val="en-AU"/>
        </w:rPr>
      </w:pPr>
      <w:bookmarkStart w:id="36" w:name="_Toc401613188"/>
      <w:r>
        <w:rPr>
          <w:lang w:val="en-AU"/>
        </w:rPr>
        <w:lastRenderedPageBreak/>
        <w:t>List of figures</w:t>
      </w:r>
      <w:bookmarkEnd w:id="36"/>
    </w:p>
    <w:p w:rsidR="00C359C0" w:rsidRDefault="003E0969">
      <w:pPr>
        <w:pStyle w:val="TableofFigures"/>
        <w:tabs>
          <w:tab w:val="right" w:leader="dot" w:pos="9962"/>
        </w:tabs>
        <w:rPr>
          <w:rFonts w:asciiTheme="minorHAnsi" w:eastAsiaTheme="minorEastAsia" w:hAnsiTheme="minorHAnsi" w:cstheme="minorBidi"/>
          <w:noProof/>
          <w:sz w:val="22"/>
          <w:lang w:val="en-AU" w:eastAsia="en-AU"/>
        </w:rPr>
      </w:pPr>
      <w:r>
        <w:rPr>
          <w:szCs w:val="24"/>
          <w:lang w:val="en-AU"/>
        </w:rPr>
        <w:fldChar w:fldCharType="begin"/>
      </w:r>
      <w:r>
        <w:rPr>
          <w:szCs w:val="24"/>
          <w:lang w:val="en-AU"/>
        </w:rPr>
        <w:instrText xml:space="preserve"> TOC \h \z \c "Figure" </w:instrText>
      </w:r>
      <w:r>
        <w:rPr>
          <w:szCs w:val="24"/>
          <w:lang w:val="en-AU"/>
        </w:rPr>
        <w:fldChar w:fldCharType="separate"/>
      </w:r>
      <w:hyperlink w:anchor="_Toc401613175" w:history="1">
        <w:r w:rsidR="00C359C0" w:rsidRPr="00A714A9">
          <w:rPr>
            <w:rStyle w:val="Hyperlink"/>
            <w:noProof/>
            <w:lang w:val="en-AU"/>
          </w:rPr>
          <w:t>Figure 1 – Improvement in accuracy over a 60-day period due to machine learning</w:t>
        </w:r>
        <w:r w:rsidR="00C359C0">
          <w:rPr>
            <w:noProof/>
            <w:webHidden/>
          </w:rPr>
          <w:tab/>
        </w:r>
        <w:r w:rsidR="00C359C0">
          <w:rPr>
            <w:noProof/>
            <w:webHidden/>
          </w:rPr>
          <w:fldChar w:fldCharType="begin"/>
        </w:r>
        <w:r w:rsidR="00C359C0">
          <w:rPr>
            <w:noProof/>
            <w:webHidden/>
          </w:rPr>
          <w:instrText xml:space="preserve"> PAGEREF _Toc401613175 \h </w:instrText>
        </w:r>
        <w:r w:rsidR="00C359C0">
          <w:rPr>
            <w:noProof/>
            <w:webHidden/>
          </w:rPr>
        </w:r>
        <w:r w:rsidR="00C359C0">
          <w:rPr>
            <w:noProof/>
            <w:webHidden/>
          </w:rPr>
          <w:fldChar w:fldCharType="separate"/>
        </w:r>
        <w:r w:rsidR="00C359C0">
          <w:rPr>
            <w:noProof/>
            <w:webHidden/>
          </w:rPr>
          <w:t>9</w:t>
        </w:r>
        <w:r w:rsidR="00C359C0">
          <w:rPr>
            <w:noProof/>
            <w:webHidden/>
          </w:rPr>
          <w:fldChar w:fldCharType="end"/>
        </w:r>
      </w:hyperlink>
    </w:p>
    <w:p w:rsidR="00C359C0" w:rsidRDefault="00C359C0">
      <w:pPr>
        <w:pStyle w:val="TableofFigures"/>
        <w:tabs>
          <w:tab w:val="right" w:leader="dot" w:pos="9962"/>
        </w:tabs>
        <w:rPr>
          <w:rFonts w:asciiTheme="minorHAnsi" w:eastAsiaTheme="minorEastAsia" w:hAnsiTheme="minorHAnsi" w:cstheme="minorBidi"/>
          <w:noProof/>
          <w:sz w:val="22"/>
          <w:lang w:val="en-AU" w:eastAsia="en-AU"/>
        </w:rPr>
      </w:pPr>
      <w:hyperlink w:anchor="_Toc401613176" w:history="1">
        <w:r w:rsidRPr="00A714A9">
          <w:rPr>
            <w:rStyle w:val="Hyperlink"/>
            <w:noProof/>
            <w:lang w:val="en-AU"/>
          </w:rPr>
          <w:t>Figure 2 – Varying accuracies dependent on level of supervision in StressSense</w:t>
        </w:r>
        <w:r>
          <w:rPr>
            <w:noProof/>
            <w:webHidden/>
          </w:rPr>
          <w:tab/>
        </w:r>
        <w:r>
          <w:rPr>
            <w:noProof/>
            <w:webHidden/>
          </w:rPr>
          <w:fldChar w:fldCharType="begin"/>
        </w:r>
        <w:r>
          <w:rPr>
            <w:noProof/>
            <w:webHidden/>
          </w:rPr>
          <w:instrText xml:space="preserve"> PAGEREF _Toc401613176 \h </w:instrText>
        </w:r>
        <w:r>
          <w:rPr>
            <w:noProof/>
            <w:webHidden/>
          </w:rPr>
        </w:r>
        <w:r>
          <w:rPr>
            <w:noProof/>
            <w:webHidden/>
          </w:rPr>
          <w:fldChar w:fldCharType="separate"/>
        </w:r>
        <w:r>
          <w:rPr>
            <w:noProof/>
            <w:webHidden/>
          </w:rPr>
          <w:t>11</w:t>
        </w:r>
        <w:r>
          <w:rPr>
            <w:noProof/>
            <w:webHidden/>
          </w:rPr>
          <w:fldChar w:fldCharType="end"/>
        </w:r>
      </w:hyperlink>
    </w:p>
    <w:p w:rsidR="00C359C0" w:rsidRDefault="00C359C0">
      <w:pPr>
        <w:pStyle w:val="TableofFigures"/>
        <w:tabs>
          <w:tab w:val="right" w:leader="dot" w:pos="9962"/>
        </w:tabs>
        <w:rPr>
          <w:rFonts w:asciiTheme="minorHAnsi" w:eastAsiaTheme="minorEastAsia" w:hAnsiTheme="minorHAnsi" w:cstheme="minorBidi"/>
          <w:noProof/>
          <w:sz w:val="22"/>
          <w:lang w:val="en-AU" w:eastAsia="en-AU"/>
        </w:rPr>
      </w:pPr>
      <w:hyperlink w:anchor="_Toc401613177" w:history="1">
        <w:r w:rsidRPr="00A714A9">
          <w:rPr>
            <w:rStyle w:val="Hyperlink"/>
            <w:noProof/>
            <w:lang w:val="en-AU"/>
          </w:rPr>
          <w:t>Figure 3 – Planning until preliminary demonstration</w:t>
        </w:r>
        <w:r>
          <w:rPr>
            <w:noProof/>
            <w:webHidden/>
          </w:rPr>
          <w:tab/>
        </w:r>
        <w:r>
          <w:rPr>
            <w:noProof/>
            <w:webHidden/>
          </w:rPr>
          <w:fldChar w:fldCharType="begin"/>
        </w:r>
        <w:r>
          <w:rPr>
            <w:noProof/>
            <w:webHidden/>
          </w:rPr>
          <w:instrText xml:space="preserve"> PAGEREF _Toc401613177 \h </w:instrText>
        </w:r>
        <w:r>
          <w:rPr>
            <w:noProof/>
            <w:webHidden/>
          </w:rPr>
        </w:r>
        <w:r>
          <w:rPr>
            <w:noProof/>
            <w:webHidden/>
          </w:rPr>
          <w:fldChar w:fldCharType="separate"/>
        </w:r>
        <w:r>
          <w:rPr>
            <w:noProof/>
            <w:webHidden/>
          </w:rPr>
          <w:t>22</w:t>
        </w:r>
        <w:r>
          <w:rPr>
            <w:noProof/>
            <w:webHidden/>
          </w:rPr>
          <w:fldChar w:fldCharType="end"/>
        </w:r>
      </w:hyperlink>
    </w:p>
    <w:p w:rsidR="00C359C0" w:rsidRDefault="00C359C0">
      <w:pPr>
        <w:pStyle w:val="TableofFigures"/>
        <w:tabs>
          <w:tab w:val="right" w:leader="dot" w:pos="9962"/>
        </w:tabs>
        <w:rPr>
          <w:rFonts w:asciiTheme="minorHAnsi" w:eastAsiaTheme="minorEastAsia" w:hAnsiTheme="minorHAnsi" w:cstheme="minorBidi"/>
          <w:noProof/>
          <w:sz w:val="22"/>
          <w:lang w:val="en-AU" w:eastAsia="en-AU"/>
        </w:rPr>
      </w:pPr>
      <w:hyperlink w:anchor="_Toc401613178" w:history="1">
        <w:r w:rsidRPr="00A714A9">
          <w:rPr>
            <w:rStyle w:val="Hyperlink"/>
            <w:noProof/>
            <w:lang w:val="en-AU"/>
          </w:rPr>
          <w:t>Figure 4 – GANTT chart representation of plan</w:t>
        </w:r>
        <w:r>
          <w:rPr>
            <w:noProof/>
            <w:webHidden/>
          </w:rPr>
          <w:tab/>
        </w:r>
        <w:r>
          <w:rPr>
            <w:noProof/>
            <w:webHidden/>
          </w:rPr>
          <w:fldChar w:fldCharType="begin"/>
        </w:r>
        <w:r>
          <w:rPr>
            <w:noProof/>
            <w:webHidden/>
          </w:rPr>
          <w:instrText xml:space="preserve"> PAGEREF _Toc401613178 \h </w:instrText>
        </w:r>
        <w:r>
          <w:rPr>
            <w:noProof/>
            <w:webHidden/>
          </w:rPr>
        </w:r>
        <w:r>
          <w:rPr>
            <w:noProof/>
            <w:webHidden/>
          </w:rPr>
          <w:fldChar w:fldCharType="separate"/>
        </w:r>
        <w:r>
          <w:rPr>
            <w:noProof/>
            <w:webHidden/>
          </w:rPr>
          <w:t>23</w:t>
        </w:r>
        <w:r>
          <w:rPr>
            <w:noProof/>
            <w:webHidden/>
          </w:rPr>
          <w:fldChar w:fldCharType="end"/>
        </w:r>
      </w:hyperlink>
    </w:p>
    <w:p w:rsidR="003E0969" w:rsidRDefault="003E0969" w:rsidP="00DB766A">
      <w:pPr>
        <w:tabs>
          <w:tab w:val="right" w:leader="dot" w:pos="8647"/>
        </w:tabs>
        <w:rPr>
          <w:szCs w:val="24"/>
          <w:lang w:val="en-AU"/>
        </w:rPr>
      </w:pPr>
      <w:r>
        <w:rPr>
          <w:szCs w:val="24"/>
          <w:lang w:val="en-AU"/>
        </w:rPr>
        <w:fldChar w:fldCharType="end"/>
      </w:r>
    </w:p>
    <w:p w:rsidR="003E0969" w:rsidRPr="00C3519B" w:rsidRDefault="003E0969" w:rsidP="00DB766A">
      <w:pPr>
        <w:tabs>
          <w:tab w:val="right" w:leader="dot" w:pos="8647"/>
        </w:tabs>
        <w:rPr>
          <w:szCs w:val="24"/>
          <w:lang w:val="en-AU"/>
        </w:rPr>
        <w:sectPr w:rsidR="003E0969" w:rsidRPr="00C3519B" w:rsidSect="00C00B5C">
          <w:pgSz w:w="12240" w:h="15840"/>
          <w:pgMar w:top="1134" w:right="1134" w:bottom="1134" w:left="1134" w:header="720" w:footer="720" w:gutter="0"/>
          <w:pgNumType w:fmt="lowerRoman"/>
          <w:cols w:space="720"/>
          <w:formProt w:val="0"/>
          <w:vAlign w:val="center"/>
          <w:docGrid w:linePitch="360" w:charSpace="-2049"/>
        </w:sectPr>
      </w:pPr>
    </w:p>
    <w:p w:rsidR="00274422" w:rsidRPr="00C3519B" w:rsidRDefault="00DB766A" w:rsidP="0062433B">
      <w:pPr>
        <w:pStyle w:val="Heading1"/>
        <w:rPr>
          <w:lang w:val="en-AU"/>
        </w:rPr>
      </w:pPr>
      <w:bookmarkStart w:id="37" w:name="_Toc401239240"/>
      <w:bookmarkStart w:id="38" w:name="_Toc401613189"/>
      <w:r w:rsidRPr="00C3519B">
        <w:rPr>
          <w:sz w:val="28"/>
          <w:lang w:val="en-AU"/>
        </w:rPr>
        <w:lastRenderedPageBreak/>
        <w:t>1.</w:t>
      </w:r>
      <w:r w:rsidRPr="00C3519B">
        <w:rPr>
          <w:lang w:val="en-AU"/>
        </w:rPr>
        <w:t xml:space="preserve"> </w:t>
      </w:r>
      <w:r w:rsidR="00402E6A" w:rsidRPr="00C3519B">
        <w:rPr>
          <w:lang w:val="en-AU"/>
        </w:rPr>
        <w:t>Introduction</w:t>
      </w:r>
      <w:bookmarkEnd w:id="37"/>
      <w:bookmarkEnd w:id="38"/>
    </w:p>
    <w:p w:rsidR="00092935" w:rsidRPr="00C3519B" w:rsidRDefault="00092935" w:rsidP="00092935">
      <w:pPr>
        <w:rPr>
          <w:lang w:val="en-AU"/>
        </w:rPr>
      </w:pPr>
      <w:r w:rsidRPr="00C3519B">
        <w:rPr>
          <w:lang w:val="en-AU"/>
        </w:rPr>
        <w:t>A “stress response” can be defined as:</w:t>
      </w:r>
    </w:p>
    <w:p w:rsidR="00092935" w:rsidRPr="00C3519B" w:rsidRDefault="00092935" w:rsidP="00092935">
      <w:pPr>
        <w:jc w:val="center"/>
        <w:rPr>
          <w:vertAlign w:val="superscript"/>
          <w:lang w:val="en-AU"/>
        </w:rPr>
      </w:pPr>
      <w:r w:rsidRPr="00C3519B">
        <w:rPr>
          <w:i/>
          <w:iCs/>
          <w:lang w:val="en-AU"/>
        </w:rPr>
        <w:t>“A physiological reaction caused by the perception of aversive or threatening situations”</w:t>
      </w:r>
      <w:sdt>
        <w:sdtPr>
          <w:rPr>
            <w:i/>
            <w:iCs/>
            <w:lang w:val="en-AU"/>
          </w:rPr>
          <w:id w:val="196664362"/>
          <w:citation/>
        </w:sdtPr>
        <w:sdtEndPr/>
        <w:sdtContent>
          <w:r w:rsidRPr="00C3519B">
            <w:rPr>
              <w:i/>
              <w:iCs/>
              <w:lang w:val="en-AU"/>
            </w:rPr>
            <w:fldChar w:fldCharType="begin"/>
          </w:r>
          <w:r w:rsidRPr="00C3519B">
            <w:rPr>
              <w:i/>
              <w:iCs/>
              <w:lang w:val="en-AU"/>
            </w:rPr>
            <w:instrText xml:space="preserve">CITATION Car07 \l 1033 </w:instrText>
          </w:r>
          <w:r w:rsidRPr="00C3519B">
            <w:rPr>
              <w:i/>
              <w:iCs/>
              <w:lang w:val="en-AU"/>
            </w:rPr>
            <w:fldChar w:fldCharType="separate"/>
          </w:r>
          <w:r w:rsidR="00AB1BFA">
            <w:rPr>
              <w:i/>
              <w:iCs/>
              <w:noProof/>
              <w:lang w:val="en-AU"/>
            </w:rPr>
            <w:t xml:space="preserve"> </w:t>
          </w:r>
          <w:r w:rsidR="00AB1BFA" w:rsidRPr="00AB1BFA">
            <w:rPr>
              <w:noProof/>
              <w:lang w:val="en-AU"/>
            </w:rPr>
            <w:t>[1]</w:t>
          </w:r>
          <w:r w:rsidRPr="00C3519B">
            <w:rPr>
              <w:i/>
              <w:iCs/>
              <w:lang w:val="en-AU"/>
            </w:rPr>
            <w:fldChar w:fldCharType="end"/>
          </w:r>
        </w:sdtContent>
      </w:sdt>
    </w:p>
    <w:p w:rsidR="00092935" w:rsidRPr="00C3519B" w:rsidRDefault="00092935" w:rsidP="00092935">
      <w:pPr>
        <w:rPr>
          <w:lang w:val="en-AU"/>
        </w:rPr>
      </w:pPr>
      <w:r w:rsidRPr="00C3519B">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rsidR="00092935" w:rsidRPr="00C3519B" w:rsidRDefault="00092935" w:rsidP="00092935">
      <w:pPr>
        <w:rPr>
          <w:lang w:val="en-AU"/>
        </w:rPr>
      </w:pPr>
      <w:r w:rsidRPr="00C3519B">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w:t>
      </w:r>
      <w:sdt>
        <w:sdtPr>
          <w:rPr>
            <w:lang w:val="en-AU"/>
          </w:rPr>
          <w:id w:val="-1153595993"/>
          <w:citation/>
        </w:sdtPr>
        <w:sdtEndPr/>
        <w:sdtContent>
          <w:r w:rsidRPr="00C3519B">
            <w:rPr>
              <w:lang w:val="en-AU"/>
            </w:rPr>
            <w:fldChar w:fldCharType="begin"/>
          </w:r>
          <w:r w:rsidRPr="00C3519B">
            <w:rPr>
              <w:lang w:val="en-AU"/>
            </w:rPr>
            <w:instrText xml:space="preserve">CITATION Car07 \l 1033 </w:instrText>
          </w:r>
          <w:r w:rsidRPr="00C3519B">
            <w:rPr>
              <w:lang w:val="en-AU"/>
            </w:rPr>
            <w:fldChar w:fldCharType="separate"/>
          </w:r>
          <w:r w:rsidR="00AB1BFA">
            <w:rPr>
              <w:noProof/>
              <w:lang w:val="en-AU"/>
            </w:rPr>
            <w:t xml:space="preserve"> </w:t>
          </w:r>
          <w:r w:rsidR="00AB1BFA" w:rsidRPr="00AB1BFA">
            <w:rPr>
              <w:noProof/>
              <w:lang w:val="en-AU"/>
            </w:rPr>
            <w:t>[1]</w:t>
          </w:r>
          <w:r w:rsidRPr="00C3519B">
            <w:rPr>
              <w:lang w:val="en-AU"/>
            </w:rPr>
            <w:fldChar w:fldCharType="end"/>
          </w:r>
        </w:sdtContent>
      </w:sdt>
    </w:p>
    <w:p w:rsidR="00092935" w:rsidRPr="00C3519B" w:rsidRDefault="00092935" w:rsidP="00092935">
      <w:pPr>
        <w:rPr>
          <w:lang w:val="en-AU"/>
        </w:rPr>
      </w:pPr>
      <w:r w:rsidRPr="00C3519B">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rsidR="00092935" w:rsidRPr="00C3519B" w:rsidRDefault="00092935" w:rsidP="00092935">
      <w:pPr>
        <w:rPr>
          <w:lang w:val="en-AU"/>
        </w:rPr>
      </w:pPr>
      <w:r w:rsidRPr="00C3519B">
        <w:rPr>
          <w:lang w:val="en-AU"/>
        </w:rPr>
        <w:t>For something as important as what has been discussed, and with the new and ever-changing technological world we live in, the issue can now start to be addressed effectively. There are current technologies that we use on a day-to-day basis that can have a further enhanced capability to detect stress responses and, essentially, assess levels of stress.</w:t>
      </w:r>
    </w:p>
    <w:p w:rsidR="00092935" w:rsidRPr="00C3519B" w:rsidRDefault="00092935" w:rsidP="00092935">
      <w:pPr>
        <w:rPr>
          <w:lang w:val="en-AU"/>
        </w:rPr>
      </w:pPr>
      <w:r w:rsidRPr="00C3519B">
        <w:rPr>
          <w:lang w:val="en-AU"/>
        </w:rPr>
        <w:lastRenderedPageBreak/>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rsidR="00092935" w:rsidRPr="00C3519B" w:rsidRDefault="00092935" w:rsidP="00092935">
      <w:pPr>
        <w:rPr>
          <w:lang w:val="en-AU"/>
        </w:rPr>
      </w:pPr>
      <w:r w:rsidRPr="00C3519B">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3D7E41" w:rsidRDefault="00092935" w:rsidP="00092935">
      <w:pPr>
        <w:rPr>
          <w:lang w:val="en-AU"/>
        </w:rPr>
      </w:pPr>
      <w:r w:rsidRPr="00C3519B">
        <w:rPr>
          <w:lang w:val="en-AU"/>
        </w:rPr>
        <w:t xml:space="preserve">This paper is a research </w:t>
      </w:r>
      <w:r w:rsidR="00E64E80">
        <w:rPr>
          <w:lang w:val="en-AU"/>
        </w:rPr>
        <w:t xml:space="preserve">thesis regarding </w:t>
      </w:r>
      <w:r w:rsidRPr="00C3519B">
        <w:rPr>
          <w:lang w:val="en-AU"/>
        </w:rPr>
        <w:t>this problem</w:t>
      </w:r>
      <w:r w:rsidR="00E64E80">
        <w:rPr>
          <w:lang w:val="en-AU"/>
        </w:rPr>
        <w:t>, where we will develop</w:t>
      </w:r>
      <w:r w:rsidRPr="00C3519B">
        <w:rPr>
          <w:lang w:val="en-AU"/>
        </w:rPr>
        <w:t xml:space="preserve"> a complementing solution that we can implement. We will explain the differences between the current state-of-the-art technologies, as well as slightly older applications that were considered the latest technology at the time. Such technologies go from current, all the way back to 2007</w:t>
      </w:r>
      <w:r w:rsidR="003807C6">
        <w:rPr>
          <w:lang w:val="en-AU"/>
        </w:rPr>
        <w:t xml:space="preserve"> – giving us an idea of historical research whilst still being state-of-the-art</w:t>
      </w:r>
      <w:r w:rsidRPr="00C3519B">
        <w:rPr>
          <w:lang w:val="en-AU"/>
        </w:rPr>
        <w:t>.</w:t>
      </w:r>
      <w:r w:rsidR="003D7E41">
        <w:rPr>
          <w:lang w:val="en-AU"/>
        </w:rPr>
        <w:t xml:space="preserve"> It is particularly important to understand what has been attempted. This gives us an appreciation for what has currently been created, further inspires our own ideas, and allows us to innovate further based </w:t>
      </w:r>
      <w:r w:rsidR="00EB043B">
        <w:rPr>
          <w:lang w:val="en-AU"/>
        </w:rPr>
        <w:t xml:space="preserve">on these </w:t>
      </w:r>
      <w:r w:rsidR="003D7E41">
        <w:rPr>
          <w:lang w:val="en-AU"/>
        </w:rPr>
        <w:t xml:space="preserve">solutions. Lots of current implementations use interesting concepts regarding the various signals that were detected, the collection of data from a variety of instruments, and the processing of the </w:t>
      </w:r>
      <w:r w:rsidR="00553BFD">
        <w:rPr>
          <w:lang w:val="en-AU"/>
        </w:rPr>
        <w:t xml:space="preserve">physiological and physical </w:t>
      </w:r>
      <w:r w:rsidR="003D7E41">
        <w:rPr>
          <w:lang w:val="en-AU"/>
        </w:rPr>
        <w:t xml:space="preserve">data using interesting algorithms – </w:t>
      </w:r>
      <w:r w:rsidR="00553BFD">
        <w:rPr>
          <w:lang w:val="en-AU"/>
        </w:rPr>
        <w:t xml:space="preserve">from </w:t>
      </w:r>
      <w:r w:rsidR="003D7E41">
        <w:rPr>
          <w:lang w:val="en-AU"/>
        </w:rPr>
        <w:t>machine learning algorithms such as the use of support vector machines (SVMs)</w:t>
      </w:r>
      <w:r w:rsidR="00553BFD">
        <w:rPr>
          <w:lang w:val="en-AU"/>
        </w:rPr>
        <w:t>, to the use of the Volterra series, which is commonly used in electrical engineering applications</w:t>
      </w:r>
      <w:r w:rsidR="003D7E41">
        <w:rPr>
          <w:lang w:val="en-AU"/>
        </w:rPr>
        <w:t xml:space="preserve">. </w:t>
      </w:r>
      <w:r w:rsidR="00553BFD">
        <w:rPr>
          <w:lang w:val="en-AU"/>
        </w:rPr>
        <w:t xml:space="preserve">Lastly, we can also identify </w:t>
      </w:r>
      <w:r w:rsidR="003D7E41">
        <w:rPr>
          <w:lang w:val="en-AU"/>
        </w:rPr>
        <w:t>untapped areas of research that may offer a better solution</w:t>
      </w:r>
      <w:r w:rsidR="00553BFD">
        <w:rPr>
          <w:lang w:val="en-AU"/>
        </w:rPr>
        <w:t xml:space="preserve">, such as </w:t>
      </w:r>
      <w:r w:rsidR="00220B3E">
        <w:rPr>
          <w:lang w:val="en-AU"/>
        </w:rPr>
        <w:t xml:space="preserve">the use of alternate machine learning algorithms like a </w:t>
      </w:r>
      <w:r w:rsidR="00220B3E" w:rsidRPr="00C3519B">
        <w:rPr>
          <w:lang w:val="en-AU"/>
        </w:rPr>
        <w:t>random forest decision tree</w:t>
      </w:r>
      <w:r w:rsidR="00220B3E">
        <w:rPr>
          <w:lang w:val="en-AU"/>
        </w:rPr>
        <w:t xml:space="preserve"> </w:t>
      </w:r>
      <w:sdt>
        <w:sdtPr>
          <w:rPr>
            <w:lang w:val="en-AU"/>
          </w:rPr>
          <w:id w:val="2098050111"/>
          <w:citation/>
        </w:sdtPr>
        <w:sdtEndPr/>
        <w:sdtContent>
          <w:r w:rsidR="00220B3E">
            <w:rPr>
              <w:lang w:val="en-AU"/>
            </w:rPr>
            <w:fldChar w:fldCharType="begin"/>
          </w:r>
          <w:r w:rsidR="00220B3E">
            <w:rPr>
              <w:lang w:val="en-AU"/>
            </w:rPr>
            <w:instrText xml:space="preserve"> CITATION Pet12 \l 3081 </w:instrText>
          </w:r>
          <w:r w:rsidR="00220B3E">
            <w:rPr>
              <w:lang w:val="en-AU"/>
            </w:rPr>
            <w:fldChar w:fldCharType="separate"/>
          </w:r>
          <w:r w:rsidR="00AB1BFA" w:rsidRPr="00AB1BFA">
            <w:rPr>
              <w:noProof/>
              <w:lang w:val="en-AU"/>
            </w:rPr>
            <w:t>[2]</w:t>
          </w:r>
          <w:r w:rsidR="00220B3E">
            <w:rPr>
              <w:lang w:val="en-AU"/>
            </w:rPr>
            <w:fldChar w:fldCharType="end"/>
          </w:r>
        </w:sdtContent>
      </w:sdt>
      <w:r w:rsidR="003D7E41">
        <w:rPr>
          <w:lang w:val="en-AU"/>
        </w:rPr>
        <w:t xml:space="preserve">. </w:t>
      </w:r>
    </w:p>
    <w:p w:rsidR="00092935" w:rsidRDefault="00553BFD" w:rsidP="00092935">
      <w:pPr>
        <w:rPr>
          <w:lang w:val="en-AU"/>
        </w:rPr>
      </w:pPr>
      <w:r>
        <w:rPr>
          <w:lang w:val="en-AU"/>
        </w:rPr>
        <w:lastRenderedPageBreak/>
        <w:t>Thus,</w:t>
      </w:r>
      <w:r w:rsidRPr="00C3519B" w:rsidDel="00553BFD">
        <w:rPr>
          <w:lang w:val="en-AU"/>
        </w:rPr>
        <w:t xml:space="preserve"> </w:t>
      </w:r>
      <w:r w:rsidR="00092935" w:rsidRPr="00C3519B">
        <w:rPr>
          <w:lang w:val="en-AU"/>
        </w:rPr>
        <w:t xml:space="preserve">we will be able to identify not only key differences between each of the application, but </w:t>
      </w:r>
      <w:r>
        <w:rPr>
          <w:lang w:val="en-AU"/>
        </w:rPr>
        <w:t xml:space="preserve">their strengths and weaknesses and </w:t>
      </w:r>
      <w:r w:rsidR="00092935" w:rsidRPr="00C3519B">
        <w:rPr>
          <w:lang w:val="en-AU"/>
        </w:rPr>
        <w:t xml:space="preserve">how these </w:t>
      </w:r>
      <w:r>
        <w:rPr>
          <w:lang w:val="en-AU"/>
        </w:rPr>
        <w:t xml:space="preserve">will </w:t>
      </w:r>
      <w:r w:rsidR="00092935" w:rsidRPr="00C3519B">
        <w:rPr>
          <w:lang w:val="en-AU"/>
        </w:rPr>
        <w:t xml:space="preserve">inspire ideas </w:t>
      </w:r>
      <w:r>
        <w:rPr>
          <w:lang w:val="en-AU"/>
        </w:rPr>
        <w:t xml:space="preserve">for </w:t>
      </w:r>
      <w:r w:rsidR="00092935" w:rsidRPr="00C3519B">
        <w:rPr>
          <w:lang w:val="en-AU"/>
        </w:rPr>
        <w:t>the proposed solution. Furthermore, we will discuss a feasible timed structure to approach and implement the solution, which will include slowly integrating the solution into real-world applications.</w:t>
      </w:r>
    </w:p>
    <w:p w:rsidR="003807C6" w:rsidRDefault="003807C6" w:rsidP="00092935">
      <w:pPr>
        <w:rPr>
          <w:lang w:val="en-AU"/>
        </w:rPr>
      </w:pPr>
      <w:r>
        <w:rPr>
          <w:lang w:val="en-AU"/>
        </w:rPr>
        <w:t xml:space="preserve">From here, </w:t>
      </w:r>
      <w:r w:rsidR="00553BFD">
        <w:rPr>
          <w:lang w:val="en-AU"/>
        </w:rPr>
        <w:t xml:space="preserve">we discuss our own work. Firstly, </w:t>
      </w:r>
      <w:r>
        <w:rPr>
          <w:lang w:val="en-AU"/>
        </w:rPr>
        <w:t xml:space="preserve">we discuss any further </w:t>
      </w:r>
      <w:r w:rsidR="00553BFD">
        <w:rPr>
          <w:lang w:val="en-AU"/>
        </w:rPr>
        <w:t>technical research in areas of study concerning machine learning and the use of an API of a mobile phone for a technical standpoint. These are important to understand before we discuss t</w:t>
      </w:r>
      <w:r>
        <w:rPr>
          <w:lang w:val="en-AU"/>
        </w:rPr>
        <w:t xml:space="preserve">he methodologies in which the application was built. </w:t>
      </w:r>
      <w:r w:rsidR="00553BFD">
        <w:rPr>
          <w:lang w:val="en-AU"/>
        </w:rPr>
        <w:t>For methodologies, e</w:t>
      </w:r>
      <w:r>
        <w:rPr>
          <w:lang w:val="en-AU"/>
        </w:rPr>
        <w:t xml:space="preserve">ach step is as important as each other in ensuring the optimal </w:t>
      </w:r>
      <w:r w:rsidR="003D7E41">
        <w:rPr>
          <w:lang w:val="en-AU"/>
        </w:rPr>
        <w:t xml:space="preserve">solution </w:t>
      </w:r>
      <w:r>
        <w:rPr>
          <w:lang w:val="en-AU"/>
        </w:rPr>
        <w:t>is developed</w:t>
      </w:r>
      <w:r w:rsidR="007B490C">
        <w:rPr>
          <w:lang w:val="en-AU"/>
        </w:rPr>
        <w:t xml:space="preserve">. </w:t>
      </w:r>
      <w:r w:rsidR="00553BFD">
        <w:rPr>
          <w:lang w:val="en-AU"/>
        </w:rPr>
        <w:t xml:space="preserve"> We will walk through the justifications for each process, and what value</w:t>
      </w:r>
      <w:r w:rsidR="0067583B">
        <w:rPr>
          <w:lang w:val="en-AU"/>
        </w:rPr>
        <w:t>s</w:t>
      </w:r>
      <w:r w:rsidR="00553BFD">
        <w:rPr>
          <w:lang w:val="en-AU"/>
        </w:rPr>
        <w:t xml:space="preserve"> it added to our solution.</w:t>
      </w:r>
    </w:p>
    <w:p w:rsidR="0067583B" w:rsidRDefault="0067583B" w:rsidP="00092935">
      <w:pPr>
        <w:rPr>
          <w:lang w:val="en-AU"/>
        </w:rPr>
      </w:pPr>
      <w:r>
        <w:rPr>
          <w:lang w:val="en-AU"/>
        </w:rPr>
        <w:t>We will go through our testing methodologies, which is used to ensure that the application is developed robustly.</w:t>
      </w:r>
      <w:r w:rsidR="00834065">
        <w:rPr>
          <w:lang w:val="en-AU"/>
        </w:rPr>
        <w:t xml:space="preserve"> These are done under a strict methodology, and the results were assessed. From here, we gauged whether the data collected was of an accurate nature, and what would cause these inaccuracies.</w:t>
      </w:r>
    </w:p>
    <w:p w:rsidR="00834065" w:rsidRPr="00C3519B" w:rsidRDefault="00834065" w:rsidP="00092935">
      <w:pPr>
        <w:rPr>
          <w:lang w:val="en-AU"/>
        </w:rPr>
      </w:pPr>
      <w:r>
        <w:rPr>
          <w:lang w:val="en-AU"/>
        </w:rPr>
        <w:t xml:space="preserve">Once the application was perfected, the system was </w:t>
      </w:r>
      <w:r w:rsidR="001B1171">
        <w:rPr>
          <w:lang w:val="en-AU"/>
        </w:rPr>
        <w:t>evaluated,</w:t>
      </w:r>
      <w:r>
        <w:rPr>
          <w:lang w:val="en-AU"/>
        </w:rPr>
        <w:t xml:space="preserve"> as will be discussed. This evaluation returned a number of results. An evaluation method was also created so as to measure the accuracy of the application – namely using machine learning metrics. This allows us to draw conclusions from our solution and assess its effectiveness.</w:t>
      </w:r>
    </w:p>
    <w:p w:rsidR="00D64C87" w:rsidRPr="00C3519B" w:rsidRDefault="00D64C87" w:rsidP="00762E95">
      <w:pPr>
        <w:rPr>
          <w:lang w:val="en-AU"/>
        </w:rPr>
      </w:pPr>
      <w:r w:rsidRPr="00C3519B">
        <w:rPr>
          <w:lang w:val="en-AU"/>
        </w:rPr>
        <w:br w:type="page"/>
      </w:r>
    </w:p>
    <w:p w:rsidR="00274422" w:rsidRPr="00C3519B" w:rsidRDefault="00DB766A" w:rsidP="0062433B">
      <w:pPr>
        <w:pStyle w:val="Heading1"/>
        <w:rPr>
          <w:lang w:val="en-AU"/>
        </w:rPr>
      </w:pPr>
      <w:bookmarkStart w:id="39" w:name="_Toc401239241"/>
      <w:bookmarkStart w:id="40" w:name="_Toc401613190"/>
      <w:r w:rsidRPr="00C3519B">
        <w:rPr>
          <w:lang w:val="en-AU"/>
        </w:rPr>
        <w:lastRenderedPageBreak/>
        <w:t xml:space="preserve">2. </w:t>
      </w:r>
      <w:r w:rsidR="00402E6A" w:rsidRPr="00C3519B">
        <w:rPr>
          <w:lang w:val="en-AU"/>
        </w:rPr>
        <w:t>Background</w:t>
      </w:r>
      <w:bookmarkEnd w:id="39"/>
      <w:bookmarkEnd w:id="40"/>
    </w:p>
    <w:p w:rsidR="00274422" w:rsidRPr="00C3519B" w:rsidRDefault="00DB766A" w:rsidP="00517AF0">
      <w:pPr>
        <w:pStyle w:val="Heading2"/>
      </w:pPr>
      <w:bookmarkStart w:id="41" w:name="_Toc401239243"/>
      <w:bookmarkStart w:id="42" w:name="_Toc401613191"/>
      <w:r w:rsidRPr="00C3519B">
        <w:t>2.</w:t>
      </w:r>
      <w:r w:rsidR="005943F3" w:rsidRPr="00C3519B">
        <w:t>1</w:t>
      </w:r>
      <w:r w:rsidRPr="00C3519B">
        <w:t xml:space="preserve"> </w:t>
      </w:r>
      <w:r w:rsidR="00402E6A" w:rsidRPr="00C3519B">
        <w:t>Literature Review</w:t>
      </w:r>
      <w:bookmarkEnd w:id="41"/>
      <w:bookmarkEnd w:id="42"/>
    </w:p>
    <w:p w:rsidR="00027338" w:rsidRPr="00C3519B" w:rsidRDefault="00027338" w:rsidP="00027338">
      <w:pPr>
        <w:rPr>
          <w:lang w:val="en-AU"/>
        </w:rPr>
      </w:pPr>
      <w:r w:rsidRPr="00C3519B">
        <w:rPr>
          <w:lang w:val="en-AU"/>
        </w:rPr>
        <w:t xml:space="preserve">There are many attempts at implementations that can be noted both using and not using a mobile phone. Such successful implementations include “AutoSense” </w:t>
      </w:r>
      <w:sdt>
        <w:sdtPr>
          <w:rPr>
            <w:lang w:val="en-AU"/>
          </w:rPr>
          <w:id w:val="1600835450"/>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w:t>
      </w:r>
      <w:r w:rsidR="008C564C">
        <w:rPr>
          <w:lang w:val="en-AU"/>
        </w:rPr>
        <w:t>SocioPhone</w:t>
      </w:r>
      <w:r w:rsidRPr="00C3519B">
        <w:rPr>
          <w:lang w:val="en-AU"/>
        </w:rPr>
        <w:t xml:space="preserve">” </w:t>
      </w:r>
      <w:sdt>
        <w:sdtPr>
          <w:rPr>
            <w:lang w:val="en-AU"/>
          </w:rPr>
          <w:id w:val="1647781426"/>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“MoodScope” </w:t>
      </w:r>
      <w:sdt>
        <w:sdtPr>
          <w:rPr>
            <w:lang w:val="en-AU"/>
          </w:rPr>
          <w:id w:val="-184291318"/>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xml:space="preserve"> and “Mood Meter” </w:t>
      </w:r>
      <w:sdt>
        <w:sdtPr>
          <w:rPr>
            <w:lang w:val="en-AU"/>
          </w:rPr>
          <w:id w:val="-1064327868"/>
          <w:citation/>
        </w:sdtPr>
        <w:sdtEndPr/>
        <w:sdtContent>
          <w:r w:rsidRPr="00C3519B">
            <w:rPr>
              <w:lang w:val="en-AU"/>
            </w:rPr>
            <w:fldChar w:fldCharType="begin"/>
          </w:r>
          <w:r w:rsidRPr="003E0969">
            <w:rPr>
              <w:lang w:val="en-AU"/>
            </w:rPr>
            <w:instrText xml:space="preserve">CITATION Her12 \l 1033 </w:instrText>
          </w:r>
          <w:r w:rsidRPr="00C3519B">
            <w:rPr>
              <w:lang w:val="en-AU"/>
            </w:rPr>
            <w:fldChar w:fldCharType="separate"/>
          </w:r>
          <w:r w:rsidR="00AB1BFA" w:rsidRPr="00AB1BFA">
            <w:rPr>
              <w:noProof/>
              <w:lang w:val="en-AU"/>
            </w:rPr>
            <w:t>[6]</w:t>
          </w:r>
          <w:r w:rsidRPr="00C3519B">
            <w:rPr>
              <w:lang w:val="en-AU"/>
            </w:rPr>
            <w:fldChar w:fldCharType="end"/>
          </w:r>
        </w:sdtContent>
      </w:sdt>
      <w:r w:rsidRPr="00C3519B">
        <w:rPr>
          <w:lang w:val="en-AU"/>
        </w:rPr>
        <w:t xml:space="preserve">, as well as a methodology to remotely manage hypertension </w:t>
      </w:r>
      <w:sdt>
        <w:sdtPr>
          <w:rPr>
            <w:lang w:val="en-AU"/>
          </w:rPr>
          <w:id w:val="-1117531086"/>
          <w:citation/>
        </w:sdtPr>
        <w:sdtEnd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AB1BFA" w:rsidRPr="00AB1BFA">
            <w:rPr>
              <w:noProof/>
              <w:lang w:val="en-AU"/>
            </w:rPr>
            <w:t>[7]</w:t>
          </w:r>
          <w:r w:rsidRPr="00C3519B">
            <w:rPr>
              <w:lang w:val="en-AU"/>
            </w:rPr>
            <w:fldChar w:fldCharType="end"/>
          </w:r>
        </w:sdtContent>
      </w:sdt>
      <w:r w:rsidRPr="00C3519B">
        <w:rPr>
          <w:lang w:val="en-AU"/>
        </w:rPr>
        <w:t xml:space="preserve">. As seen here, a majority of successful implementations to address the larger problem uses external hardware to work with the mobile phone. </w:t>
      </w:r>
    </w:p>
    <w:p w:rsidR="00027338" w:rsidRPr="00C3519B" w:rsidRDefault="00027338" w:rsidP="00027338">
      <w:pPr>
        <w:rPr>
          <w:lang w:val="en-AU"/>
        </w:rPr>
      </w:pPr>
      <w:r w:rsidRPr="00C3519B">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CA5FD8" w:rsidRPr="00C3519B" w:rsidRDefault="00CA5FD8" w:rsidP="005943F3">
      <w:pPr>
        <w:pStyle w:val="Heading3"/>
      </w:pPr>
      <w:bookmarkStart w:id="43" w:name="_Toc401613192"/>
      <w:r w:rsidRPr="00C3519B">
        <w:t>2.</w:t>
      </w:r>
      <w:r w:rsidR="005943F3" w:rsidRPr="00C3519B">
        <w:t>1</w:t>
      </w:r>
      <w:r w:rsidRPr="00C3519B">
        <w:t xml:space="preserve">.1 </w:t>
      </w:r>
      <w:r w:rsidR="006E0412" w:rsidRPr="00C3519B">
        <w:t>Mobile-application solutions, and data collection methods</w:t>
      </w:r>
      <w:bookmarkEnd w:id="43"/>
    </w:p>
    <w:p w:rsidR="00027338" w:rsidRPr="00C3519B" w:rsidRDefault="00027338" w:rsidP="00027338">
      <w:pPr>
        <w:rPr>
          <w:lang w:val="en-AU"/>
        </w:rPr>
      </w:pPr>
      <w:r w:rsidRPr="00C3519B">
        <w:rPr>
          <w:lang w:val="en-AU"/>
        </w:rPr>
        <w:t xml:space="preserve">Measuring hypertension (high blood pressure) is an extremely important for stress management </w:t>
      </w:r>
      <w:sdt>
        <w:sdtPr>
          <w:rPr>
            <w:lang w:val="en-AU"/>
          </w:rPr>
          <w:id w:val="-1475976535"/>
          <w:citation/>
        </w:sdtPr>
        <w:sdtEndPr/>
        <w:sdtContent>
          <w:r w:rsidRPr="00C3519B">
            <w:rPr>
              <w:lang w:val="en-AU"/>
            </w:rPr>
            <w:fldChar w:fldCharType="begin"/>
          </w:r>
          <w:r w:rsidRPr="003E0969">
            <w:rPr>
              <w:lang w:val="en-AU"/>
            </w:rPr>
            <w:instrText xml:space="preserve"> CITATION Car07 \l 1033  \m Log07</w:instrText>
          </w:r>
          <w:r w:rsidRPr="00C3519B">
            <w:rPr>
              <w:lang w:val="en-AU"/>
            </w:rPr>
            <w:fldChar w:fldCharType="separate"/>
          </w:r>
          <w:r w:rsidR="00AB1BFA" w:rsidRPr="00AB1BFA">
            <w:rPr>
              <w:noProof/>
              <w:lang w:val="en-AU"/>
            </w:rPr>
            <w:t>[1, 7]</w:t>
          </w:r>
          <w:r w:rsidRPr="00C3519B">
            <w:rPr>
              <w:lang w:val="en-AU"/>
            </w:rPr>
            <w:fldChar w:fldCharType="end"/>
          </w:r>
        </w:sdtContent>
      </w:sdt>
      <w:r w:rsidRPr="00C3519B">
        <w:rPr>
          <w:lang w:val="en-AU"/>
        </w:rPr>
        <w:t xml:space="preserve">. Hypertension is a prime danger, and has a strong association to stress, hence being one of the leading significant stress responses. As a result, methods in </w:t>
      </w:r>
      <w:sdt>
        <w:sdtPr>
          <w:rPr>
            <w:lang w:val="en-AU"/>
          </w:rPr>
          <w:id w:val="1983957700"/>
          <w:citation/>
        </w:sdtPr>
        <w:sdtEnd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AB1BFA" w:rsidRPr="00AB1BFA">
            <w:rPr>
              <w:noProof/>
              <w:lang w:val="en-AU"/>
            </w:rPr>
            <w:t>[7]</w:t>
          </w:r>
          <w:r w:rsidRPr="00C3519B">
            <w:rPr>
              <w:lang w:val="en-AU"/>
            </w:rPr>
            <w:fldChar w:fldCharType="end"/>
          </w:r>
        </w:sdtContent>
      </w:sdt>
      <w:r w:rsidRPr="00C3519B">
        <w:rPr>
          <w:lang w:val="en-AU"/>
        </w:rPr>
        <w:t xml:space="preserve">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rsidR="00027338" w:rsidRPr="00C3519B" w:rsidRDefault="00027338" w:rsidP="00027338">
      <w:pPr>
        <w:rPr>
          <w:lang w:val="en-AU"/>
        </w:rPr>
      </w:pPr>
      <w:r w:rsidRPr="00C3519B">
        <w:rPr>
          <w:lang w:val="en-AU"/>
        </w:rPr>
        <w:t>AutoSense (</w:t>
      </w:r>
      <w:sdt>
        <w:sdtPr>
          <w:rPr>
            <w:lang w:val="en-AU"/>
          </w:rPr>
          <w:id w:val="1028302065"/>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Pr>
              <w:noProof/>
              <w:lang w:val="en-AU"/>
            </w:rPr>
            <w:t xml:space="preserve"> </w:t>
          </w:r>
          <w:r w:rsidR="00AB1BFA" w:rsidRPr="00AB1BFA">
            <w:rPr>
              <w:noProof/>
              <w:lang w:val="en-AU"/>
            </w:rPr>
            <w:t>[3]</w:t>
          </w:r>
          <w:r w:rsidRPr="00C3519B">
            <w:rPr>
              <w:lang w:val="en-AU"/>
            </w:rPr>
            <w:fldChar w:fldCharType="end"/>
          </w:r>
        </w:sdtContent>
      </w:sdt>
      <w:r w:rsidRPr="00C3519B">
        <w:rPr>
          <w:lang w:val="en-AU"/>
        </w:rPr>
        <w:t xml:space="preserve"> ) uses “an unobtrusively wearable wireless sensor suite that can collect continuous measurements”</w:t>
      </w:r>
      <w:sdt>
        <w:sdtPr>
          <w:rPr>
            <w:lang w:val="en-AU"/>
          </w:rPr>
          <w:id w:val="1492832435"/>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Pr>
              <w:noProof/>
              <w:lang w:val="en-AU"/>
            </w:rPr>
            <w:t xml:space="preserve"> </w:t>
          </w:r>
          <w:r w:rsidR="00AB1BFA" w:rsidRPr="00AB1BFA">
            <w:rPr>
              <w:noProof/>
              <w:lang w:val="en-AU"/>
            </w:rPr>
            <w:t>[3]</w:t>
          </w:r>
          <w:r w:rsidRPr="00C3519B">
            <w:rPr>
              <w:lang w:val="en-AU"/>
            </w:rPr>
            <w:fldChar w:fldCharType="end"/>
          </w:r>
        </w:sdtContent>
      </w:sdt>
      <w:r w:rsidRPr="00C3519B">
        <w:rPr>
          <w:lang w:val="en-AU"/>
        </w:rPr>
        <w:t>. This external hardware communicates with a phone via an application to collect data regarding stress. The solution “focuses on physiological measures monitoring cardiovascular, respiratory, and thermoregulatory systems.”</w:t>
      </w:r>
      <w:sdt>
        <w:sdtPr>
          <w:rPr>
            <w:lang w:val="en-AU"/>
          </w:rPr>
          <w:id w:val="1979564356"/>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Pr>
              <w:noProof/>
              <w:lang w:val="en-AU"/>
            </w:rPr>
            <w:t xml:space="preserve"> </w:t>
          </w:r>
          <w:r w:rsidR="00AB1BFA" w:rsidRPr="00AB1BFA">
            <w:rPr>
              <w:noProof/>
              <w:lang w:val="en-AU"/>
            </w:rPr>
            <w:t>[3]</w:t>
          </w:r>
          <w:r w:rsidRPr="00C3519B">
            <w:rPr>
              <w:lang w:val="en-AU"/>
            </w:rPr>
            <w:fldChar w:fldCharType="end"/>
          </w:r>
        </w:sdtContent>
      </w:sdt>
      <w:r w:rsidRPr="00C3519B">
        <w:rPr>
          <w:lang w:val="en-AU"/>
        </w:rPr>
        <w:t>. This allows detection of physiological reactions from the hardware, which is then sent to the phone through a low-frequency radio signal. An algorithm is used to collate the data and, ultimately, provide a judgement of stress.</w:t>
      </w:r>
    </w:p>
    <w:p w:rsidR="008A62D5" w:rsidRPr="00C3519B" w:rsidRDefault="008A62D5" w:rsidP="00B0399F">
      <w:pPr>
        <w:rPr>
          <w:lang w:val="en-AU"/>
        </w:rPr>
      </w:pPr>
      <w:r w:rsidRPr="00C3519B">
        <w:rPr>
          <w:lang w:val="en-AU"/>
        </w:rPr>
        <w:lastRenderedPageBreak/>
        <w:t>In a similar manner, studies have been conducted to assess stress using other factors</w:t>
      </w:r>
      <w:r w:rsidR="008369EC" w:rsidRPr="00C3519B">
        <w:rPr>
          <w:lang w:val="en-AU"/>
        </w:rPr>
        <w:t xml:space="preserve"> </w:t>
      </w:r>
      <w:sdt>
        <w:sdtPr>
          <w:rPr>
            <w:lang w:val="en-AU"/>
          </w:rPr>
          <w:id w:val="974875834"/>
          <w:citation/>
        </w:sdtPr>
        <w:sdtEnd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AB1BFA" w:rsidRPr="00AB1BFA">
            <w:rPr>
              <w:noProof/>
              <w:lang w:val="en-AU"/>
            </w:rPr>
            <w:t>[8]</w:t>
          </w:r>
          <w:r w:rsidR="00A74C9C" w:rsidRPr="00C3519B">
            <w:rPr>
              <w:lang w:val="en-AU"/>
            </w:rPr>
            <w:fldChar w:fldCharType="end"/>
          </w:r>
        </w:sdtContent>
      </w:sdt>
      <w:r w:rsidRPr="00C3519B">
        <w:rPr>
          <w:lang w:val="en-AU"/>
        </w:rPr>
        <w:t>. In particular, one application recognises stress using skin conductance, the production of cortisol and pupil diameter, whilst looking at the previously discussed heart rate and blood pressure variables. A binary classification algorithm was used to further increase accuracy – in particular, a linear Support Vector Machine (SVM).</w:t>
      </w:r>
      <w:r w:rsidR="008369EC" w:rsidRPr="00C3519B">
        <w:rPr>
          <w:lang w:val="en-AU"/>
        </w:rPr>
        <w:t xml:space="preserve"> Furthermore, in the production, data was also collected manually to detect stress. This produced accurate results, however we must bear in mind it is different to other applications as it uses external hardware.</w:t>
      </w:r>
    </w:p>
    <w:p w:rsidR="00027338" w:rsidRPr="00C3519B" w:rsidRDefault="008C564C" w:rsidP="00027338">
      <w:pPr>
        <w:rPr>
          <w:lang w:val="en-AU"/>
        </w:rPr>
      </w:pPr>
      <w:r>
        <w:rPr>
          <w:lang w:val="en-AU"/>
        </w:rPr>
        <w:t>SocioPhone</w:t>
      </w:r>
      <w:r w:rsidR="00027338" w:rsidRPr="00C3519B">
        <w:rPr>
          <w:lang w:val="en-AU"/>
        </w:rPr>
        <w:t xml:space="preserve"> (</w:t>
      </w:r>
      <w:sdt>
        <w:sdtPr>
          <w:rPr>
            <w:lang w:val="en-AU"/>
          </w:rPr>
          <w:id w:val="1599372632"/>
          <w:citation/>
        </w:sdtPr>
        <w:sdtEnd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AB1BFA">
            <w:rPr>
              <w:noProof/>
              <w:lang w:val="en-AU"/>
            </w:rPr>
            <w:t xml:space="preserve"> </w:t>
          </w:r>
          <w:r w:rsidR="00AB1BFA" w:rsidRPr="00AB1BFA">
            <w:rPr>
              <w:noProof/>
              <w:lang w:val="en-AU"/>
            </w:rPr>
            <w:t>[4]</w:t>
          </w:r>
          <w:r w:rsidR="00027338" w:rsidRPr="00C3519B">
            <w:rPr>
              <w:lang w:val="en-AU"/>
            </w:rPr>
            <w:fldChar w:fldCharType="end"/>
          </w:r>
        </w:sdtContent>
      </w:sdt>
      <w:r w:rsidR="00027338" w:rsidRPr="00C3519B">
        <w:rPr>
          <w:lang w:val="en-AU"/>
        </w:rPr>
        <w:t xml:space="preserve"> ) is an application which monitors face-to-face conversations at the core to investigate social interaction. It is classified as an “interaction-aware application” </w:t>
      </w:r>
      <w:sdt>
        <w:sdtPr>
          <w:rPr>
            <w:lang w:val="en-AU"/>
          </w:rPr>
          <w:id w:val="1574857470"/>
          <w:citation/>
        </w:sdtPr>
        <w:sdtEnd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AB1BFA" w:rsidRPr="00AB1BFA">
            <w:rPr>
              <w:noProof/>
              <w:lang w:val="en-AU"/>
            </w:rPr>
            <w:t>[4]</w:t>
          </w:r>
          <w:r w:rsidR="00027338" w:rsidRPr="00C3519B">
            <w:rPr>
              <w:lang w:val="en-AU"/>
            </w:rPr>
            <w:fldChar w:fldCharType="end"/>
          </w:r>
        </w:sdtContent>
      </w:sdt>
      <w:r w:rsidR="00027338" w:rsidRPr="00C3519B">
        <w:rPr>
          <w:lang w:val="en-AU"/>
        </w:rPr>
        <w:t xml:space="preserve">. Whilst the focus is not around stress, human interaction often leads to the revealing of other stress responses in the event the person is stressed </w:t>
      </w:r>
      <w:sdt>
        <w:sdtPr>
          <w:rPr>
            <w:lang w:val="en-AU"/>
          </w:rPr>
          <w:id w:val="1233578806"/>
          <w:citation/>
        </w:sdtPr>
        <w:sdtEndPr/>
        <w:sdtContent>
          <w:r w:rsidR="00027338" w:rsidRPr="00C3519B">
            <w:rPr>
              <w:lang w:val="en-AU"/>
            </w:rPr>
            <w:fldChar w:fldCharType="begin"/>
          </w:r>
          <w:r w:rsidR="00027338" w:rsidRPr="003E0969">
            <w:rPr>
              <w:lang w:val="en-AU"/>
            </w:rPr>
            <w:instrText xml:space="preserve"> CITATION Car07 \l 1033  \m Lee13</w:instrText>
          </w:r>
          <w:r w:rsidR="00027338" w:rsidRPr="00C3519B">
            <w:rPr>
              <w:lang w:val="en-AU"/>
            </w:rPr>
            <w:fldChar w:fldCharType="separate"/>
          </w:r>
          <w:r w:rsidR="00AB1BFA" w:rsidRPr="00AB1BFA">
            <w:rPr>
              <w:noProof/>
              <w:lang w:val="en-AU"/>
            </w:rPr>
            <w:t>[1, 4]</w:t>
          </w:r>
          <w:r w:rsidR="00027338" w:rsidRPr="00C3519B">
            <w:rPr>
              <w:lang w:val="en-AU"/>
            </w:rPr>
            <w:fldChar w:fldCharType="end"/>
          </w:r>
        </w:sdtContent>
      </w:sdt>
      <w:r w:rsidR="00027338" w:rsidRPr="00C3519B">
        <w:rPr>
          <w:lang w:val="en-AU"/>
        </w:rPr>
        <w:t>. The symptoms of different characteristics that the application checks for are also similar to those that can be analysed to detect the onset of stress, namely: “sound signals, online turn segmentation</w:t>
      </w:r>
      <w:r w:rsidR="00027338" w:rsidRPr="00C3519B">
        <w:rPr>
          <w:rStyle w:val="FootnoteReference"/>
          <w:lang w:val="en-AU"/>
        </w:rPr>
        <w:footnoteReference w:id="1"/>
      </w:r>
      <w:r w:rsidR="00027338" w:rsidRPr="00C3519B">
        <w:rPr>
          <w:lang w:val="en-AU"/>
        </w:rPr>
        <w:t xml:space="preserve"> and meta linguistic feature extraction</w:t>
      </w:r>
      <w:r w:rsidR="00027338" w:rsidRPr="00C3519B">
        <w:rPr>
          <w:rStyle w:val="FootnoteReference"/>
          <w:lang w:val="en-AU"/>
        </w:rPr>
        <w:footnoteReference w:id="2"/>
      </w:r>
      <w:r w:rsidR="00027338" w:rsidRPr="00C3519B">
        <w:rPr>
          <w:lang w:val="en-AU"/>
        </w:rPr>
        <w:t xml:space="preserve">” </w:t>
      </w:r>
      <w:sdt>
        <w:sdtPr>
          <w:rPr>
            <w:lang w:val="en-AU"/>
          </w:rPr>
          <w:id w:val="-1197993340"/>
          <w:citation/>
        </w:sdtPr>
        <w:sdtEndPr/>
        <w:sdtContent>
          <w:r w:rsidR="00027338" w:rsidRPr="00C3519B">
            <w:rPr>
              <w:lang w:val="en-AU"/>
            </w:rPr>
            <w:fldChar w:fldCharType="begin"/>
          </w:r>
          <w:r w:rsidR="00027338" w:rsidRPr="003E0969">
            <w:rPr>
              <w:lang w:val="en-AU"/>
            </w:rPr>
            <w:instrText xml:space="preserve"> CITATION Lee13 \l 1033 </w:instrText>
          </w:r>
          <w:r w:rsidR="00027338" w:rsidRPr="00C3519B">
            <w:rPr>
              <w:lang w:val="en-AU"/>
            </w:rPr>
            <w:fldChar w:fldCharType="separate"/>
          </w:r>
          <w:r w:rsidR="00AB1BFA" w:rsidRPr="00AB1BFA">
            <w:rPr>
              <w:noProof/>
              <w:lang w:val="en-AU"/>
            </w:rPr>
            <w:t>[4]</w:t>
          </w:r>
          <w:r w:rsidR="00027338" w:rsidRPr="00C3519B">
            <w:rPr>
              <w:lang w:val="en-AU"/>
            </w:rPr>
            <w:fldChar w:fldCharType="end"/>
          </w:r>
        </w:sdtContent>
      </w:sdt>
      <w:r w:rsidR="00027338" w:rsidRPr="00C3519B">
        <w:rPr>
          <w:lang w:val="en-AU"/>
        </w:rPr>
        <w:t>.</w:t>
      </w:r>
    </w:p>
    <w:p w:rsidR="00027338" w:rsidRPr="00C3519B" w:rsidRDefault="00027338" w:rsidP="00027338">
      <w:pPr>
        <w:rPr>
          <w:lang w:val="en-AU"/>
        </w:rPr>
      </w:pPr>
      <w:r w:rsidRPr="00C3519B">
        <w:rPr>
          <w:lang w:val="en-AU"/>
        </w:rPr>
        <w:t xml:space="preserve">MoodScope </w:t>
      </w:r>
      <w:proofErr w:type="gramStart"/>
      <w:r w:rsidRPr="00C3519B">
        <w:rPr>
          <w:lang w:val="en-AU"/>
        </w:rPr>
        <w:t xml:space="preserve">( </w:t>
      </w:r>
      <w:proofErr w:type="gramEnd"/>
      <w:sdt>
        <w:sdtPr>
          <w:rPr>
            <w:lang w:val="en-AU"/>
          </w:rPr>
          <w:id w:val="-1740319313"/>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xml:space="preserve"> ) is a sensor that measures the mental state of a user that does not use physical properties. Rather, the aim of the project is to detect the mood of a user to provide a context as an input for other applications which, in turn, enables “context-aware computing” </w:t>
      </w:r>
      <w:sdt>
        <w:sdtPr>
          <w:rPr>
            <w:lang w:val="en-AU"/>
          </w:rPr>
          <w:id w:val="428164927"/>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xml:space="preserve"> – something that is highly important in creating a successful application, since it allows the application to act dynamically and enhance human-computer interaction, as opposed to acting statically </w:t>
      </w:r>
      <w:sdt>
        <w:sdtPr>
          <w:rPr>
            <w:lang w:val="en-AU"/>
          </w:rPr>
          <w:id w:val="867103433"/>
          <w:citation/>
        </w:sdtPr>
        <w:sdtEndPr/>
        <w:sdtContent>
          <w:r w:rsidRPr="00C3519B">
            <w:rPr>
              <w:lang w:val="en-AU"/>
            </w:rPr>
            <w:fldChar w:fldCharType="begin"/>
          </w:r>
          <w:r w:rsidRPr="003E0969">
            <w:rPr>
              <w:lang w:val="en-AU"/>
            </w:rPr>
            <w:instrText xml:space="preserve"> CITATION Dey99 \l 1033 </w:instrText>
          </w:r>
          <w:r w:rsidRPr="00C3519B">
            <w:rPr>
              <w:lang w:val="en-AU"/>
            </w:rPr>
            <w:fldChar w:fldCharType="separate"/>
          </w:r>
          <w:r w:rsidR="00AB1BFA" w:rsidRPr="00AB1BFA">
            <w:rPr>
              <w:noProof/>
              <w:lang w:val="en-AU"/>
            </w:rPr>
            <w:t>[9]</w:t>
          </w:r>
          <w:r w:rsidRPr="00C3519B">
            <w:rPr>
              <w:lang w:val="en-AU"/>
            </w:rPr>
            <w:fldChar w:fldCharType="end"/>
          </w:r>
        </w:sdtContent>
      </w:sdt>
      <w:r w:rsidRPr="00C3519B">
        <w:rPr>
          <w:lang w:val="en-AU"/>
        </w:rPr>
        <w:t xml:space="preserve">.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sdt>
        <w:sdtPr>
          <w:rPr>
            <w:lang w:val="en-AU"/>
          </w:rPr>
          <w:id w:val="-1019775248"/>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p>
    <w:p w:rsidR="00FF5C76" w:rsidRPr="00C3519B" w:rsidRDefault="00027338" w:rsidP="00B0399F">
      <w:pPr>
        <w:rPr>
          <w:lang w:val="en-AU"/>
        </w:rPr>
      </w:pPr>
      <w:r w:rsidRPr="00C3519B" w:rsidDel="00027338">
        <w:rPr>
          <w:lang w:val="en-AU"/>
        </w:rPr>
        <w:t xml:space="preserve"> </w:t>
      </w:r>
      <w:r w:rsidR="00FF5C76" w:rsidRPr="00C3519B">
        <w:rPr>
          <w:lang w:val="en-AU"/>
        </w:rPr>
        <w:t xml:space="preserve">MyWalk </w:t>
      </w:r>
      <w:sdt>
        <w:sdtPr>
          <w:rPr>
            <w:lang w:val="en-AU"/>
          </w:rPr>
          <w:id w:val="1552655558"/>
          <w:citation/>
        </w:sdtPr>
        <w:sdtEndPr/>
        <w:sdtContent>
          <w:r w:rsidR="00D33F34" w:rsidRPr="00C3519B">
            <w:rPr>
              <w:lang w:val="en-AU"/>
            </w:rPr>
            <w:fldChar w:fldCharType="begin"/>
          </w:r>
          <w:r w:rsidR="00D33F34" w:rsidRPr="00C3519B">
            <w:rPr>
              <w:lang w:val="en-AU"/>
            </w:rPr>
            <w:instrText xml:space="preserve"> CITATION How13 \l 3081 </w:instrText>
          </w:r>
          <w:r w:rsidR="00D33F34" w:rsidRPr="00C3519B">
            <w:rPr>
              <w:lang w:val="en-AU"/>
            </w:rPr>
            <w:fldChar w:fldCharType="separate"/>
          </w:r>
          <w:r w:rsidR="00AB1BFA" w:rsidRPr="00AB1BFA">
            <w:rPr>
              <w:noProof/>
              <w:lang w:val="en-AU"/>
            </w:rPr>
            <w:t>[10]</w:t>
          </w:r>
          <w:r w:rsidR="00D33F34" w:rsidRPr="00C3519B">
            <w:rPr>
              <w:lang w:val="en-AU"/>
            </w:rPr>
            <w:fldChar w:fldCharType="end"/>
          </w:r>
        </w:sdtContent>
      </w:sdt>
      <w:r w:rsidR="00FF5C76" w:rsidRPr="00C3519B">
        <w:rPr>
          <w:lang w:val="en-AU"/>
        </w:rPr>
        <w:t xml:space="preserve"> is a mobile application that, rather than being based around stress in particular, was developed to help reduce gait asymmetry. Gait asymmetry involves physiological reactions to cause abnormal movements of the human body and limbs, and is very common in the event of a stroke. This is particularly useful to this project for us to understand how sensors are used to detect changes in movement as someone walks. Using the accelerometer, the application was able to determine how the </w:t>
      </w:r>
      <w:r w:rsidR="00FF5C76" w:rsidRPr="00C3519B">
        <w:rPr>
          <w:lang w:val="en-AU"/>
        </w:rPr>
        <w:lastRenderedPageBreak/>
        <w:t>person walks, and measure to what degree they were able to walk “normally” - that is, in a straight line, as per the instructions provided. Making use of all three axes of motion and space, the degrees of asymmetry were calculated on average and the variance between each sampled value could be used to assess recovery progress.</w:t>
      </w:r>
    </w:p>
    <w:p w:rsidR="00FF5C76" w:rsidRPr="00C3519B" w:rsidRDefault="00FF5C76" w:rsidP="00517AF0">
      <w:pPr>
        <w:rPr>
          <w:lang w:val="en-AU"/>
        </w:rPr>
      </w:pPr>
      <w:r w:rsidRPr="00C3519B">
        <w:rPr>
          <w:lang w:val="en-AU"/>
        </w:rPr>
        <w:t xml:space="preserve">Data collection techniques involving speech were also studied, as this is a key factor that is proportional to the mood of a person. The product, AMMON </w:t>
      </w:r>
      <w:sdt>
        <w:sdtPr>
          <w:rPr>
            <w:lang w:val="en-AU"/>
          </w:rPr>
          <w:id w:val="1704675798"/>
          <w:citation/>
        </w:sdtPr>
        <w:sdtEndPr/>
        <w:sdtContent>
          <w:r w:rsidR="00D33F34" w:rsidRPr="00C3519B">
            <w:rPr>
              <w:lang w:val="en-AU"/>
            </w:rPr>
            <w:fldChar w:fldCharType="begin"/>
          </w:r>
          <w:r w:rsidR="00D33F34" w:rsidRPr="00C3519B">
            <w:rPr>
              <w:lang w:val="en-AU"/>
            </w:rPr>
            <w:instrText xml:space="preserve"> CITATION Cha11 \l 3081 </w:instrText>
          </w:r>
          <w:r w:rsidR="00D33F34" w:rsidRPr="00C3519B">
            <w:rPr>
              <w:lang w:val="en-AU"/>
            </w:rPr>
            <w:fldChar w:fldCharType="separate"/>
          </w:r>
          <w:r w:rsidR="00AB1BFA" w:rsidRPr="00AB1BFA">
            <w:rPr>
              <w:noProof/>
              <w:lang w:val="en-AU"/>
            </w:rPr>
            <w:t>[11]</w:t>
          </w:r>
          <w:r w:rsidR="00D33F34" w:rsidRPr="00C3519B">
            <w:rPr>
              <w:lang w:val="en-AU"/>
            </w:rPr>
            <w:fldChar w:fldCharType="end"/>
          </w:r>
        </w:sdtContent>
      </w:sdt>
      <w:r w:rsidRPr="00C3519B">
        <w:rPr>
          <w:lang w:val="en-AU"/>
        </w:rPr>
        <w:t>, is a library used to detect stress through speech in mobile phone applications specifically. It was developed in C, and tested on a number of subjects. This is partially inspired by a previous project, SoundSense</w:t>
      </w:r>
      <w:r w:rsidR="00A74C9C" w:rsidRPr="00C3519B">
        <w:rPr>
          <w:lang w:val="en-AU"/>
        </w:rPr>
        <w:t xml:space="preserve"> </w:t>
      </w:r>
      <w:sdt>
        <w:sdtPr>
          <w:rPr>
            <w:lang w:val="en-AU"/>
          </w:rPr>
          <w:id w:val="-1843848568"/>
          <w:citation/>
        </w:sdtPr>
        <w:sdtEndPr/>
        <w:sdtContent>
          <w:r w:rsidR="00A74C9C" w:rsidRPr="00C3519B">
            <w:rPr>
              <w:lang w:val="en-AU"/>
            </w:rPr>
            <w:fldChar w:fldCharType="begin"/>
          </w:r>
          <w:r w:rsidR="00A74C9C" w:rsidRPr="00C3519B">
            <w:rPr>
              <w:lang w:val="en-AU"/>
            </w:rPr>
            <w:instrText xml:space="preserve"> CITATION LuH091 \l 3081 </w:instrText>
          </w:r>
          <w:r w:rsidR="00A74C9C" w:rsidRPr="00C3519B">
            <w:rPr>
              <w:lang w:val="en-AU"/>
            </w:rPr>
            <w:fldChar w:fldCharType="separate"/>
          </w:r>
          <w:r w:rsidR="00AB1BFA" w:rsidRPr="00AB1BFA">
            <w:rPr>
              <w:noProof/>
              <w:lang w:val="en-AU"/>
            </w:rPr>
            <w:t>[12]</w:t>
          </w:r>
          <w:r w:rsidR="00A74C9C" w:rsidRPr="00C3519B">
            <w:rPr>
              <w:lang w:val="en-AU"/>
            </w:rPr>
            <w:fldChar w:fldCharType="end"/>
          </w:r>
        </w:sdtContent>
      </w:sdt>
      <w:r w:rsidRPr="00C3519B">
        <w:rPr>
          <w:lang w:val="en-AU"/>
        </w:rPr>
        <w:t>. It uses a linear SVM to predict the nature of the mental health. However, it is completely supervised learning, and so was done completely offline with all data included in the library. Ultimately, the outcome was a success, as it achieved its aim in being as accurate as state-of-the-art technology for the same purpose on a PC.</w:t>
      </w:r>
    </w:p>
    <w:p w:rsidR="00027338" w:rsidRPr="00C3519B" w:rsidRDefault="00027338" w:rsidP="00027338">
      <w:pPr>
        <w:rPr>
          <w:lang w:val="en-AU"/>
        </w:rPr>
      </w:pPr>
      <w:r w:rsidRPr="00C3519B">
        <w:rPr>
          <w:lang w:val="en-AU"/>
        </w:rPr>
        <w:t xml:space="preserve">We can draw a number of parallels between each of the applications, whilst also noting key differences in achieving certain elements of our common goal. We can see in </w:t>
      </w:r>
      <w:sdt>
        <w:sdtPr>
          <w:rPr>
            <w:lang w:val="en-AU"/>
          </w:rPr>
          <w:id w:val="1888600873"/>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w:t>
      </w:r>
      <w:sdt>
        <w:sdtPr>
          <w:rPr>
            <w:lang w:val="en-AU"/>
          </w:rPr>
          <w:id w:val="1332031067"/>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w:t>
      </w:r>
      <w:sdt>
        <w:sdtPr>
          <w:rPr>
            <w:lang w:val="en-AU"/>
          </w:rPr>
          <w:id w:val="133073244"/>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xml:space="preserve"> and </w:t>
      </w:r>
      <w:sdt>
        <w:sdtPr>
          <w:rPr>
            <w:lang w:val="en-AU"/>
          </w:rPr>
          <w:id w:val="482896705"/>
          <w:citation/>
        </w:sdtPr>
        <w:sdtEnd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AB1BFA" w:rsidRPr="00AB1BFA">
            <w:rPr>
              <w:noProof/>
              <w:lang w:val="en-AU"/>
            </w:rPr>
            <w:t>[7]</w:t>
          </w:r>
          <w:r w:rsidRPr="00C3519B">
            <w:rPr>
              <w:lang w:val="en-AU"/>
            </w:rPr>
            <w:fldChar w:fldCharType="end"/>
          </w:r>
        </w:sdtContent>
      </w:sdt>
      <w:r w:rsidRPr="00C3519B">
        <w:rPr>
          <w:lang w:val="en-AU"/>
        </w:rPr>
        <w:t xml:space="preserve">, phones are used for the collecting and processing of data to generate information regarding human interaction. In particular, </w:t>
      </w:r>
      <w:sdt>
        <w:sdtPr>
          <w:rPr>
            <w:lang w:val="en-AU"/>
          </w:rPr>
          <w:id w:val="1526754772"/>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w:t>
      </w:r>
      <w:sdt>
        <w:sdtPr>
          <w:rPr>
            <w:lang w:val="en-AU"/>
          </w:rPr>
          <w:id w:val="684633282"/>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and </w:t>
      </w:r>
      <w:sdt>
        <w:sdtPr>
          <w:rPr>
            <w:lang w:val="en-AU"/>
          </w:rPr>
          <w:id w:val="681713992"/>
          <w:citation/>
        </w:sdtPr>
        <w:sdtEnd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AB1BFA" w:rsidRPr="00AB1BFA">
            <w:rPr>
              <w:noProof/>
              <w:lang w:val="en-AU"/>
            </w:rPr>
            <w:t>[7]</w:t>
          </w:r>
          <w:r w:rsidRPr="00C3519B">
            <w:rPr>
              <w:lang w:val="en-AU"/>
            </w:rPr>
            <w:fldChar w:fldCharType="end"/>
          </w:r>
        </w:sdtContent>
      </w:sdt>
      <w:r w:rsidRPr="00C3519B">
        <w:rPr>
          <w:lang w:val="en-AU"/>
        </w:rPr>
        <w:t xml:space="preserve"> collect physiological information, with </w:t>
      </w:r>
      <w:sdt>
        <w:sdtPr>
          <w:rPr>
            <w:lang w:val="en-AU"/>
          </w:rPr>
          <w:id w:val="2025523682"/>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and </w:t>
      </w:r>
      <w:sdt>
        <w:sdtPr>
          <w:rPr>
            <w:lang w:val="en-AU"/>
          </w:rPr>
          <w:id w:val="-1444614289"/>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specifically using this to calculate one’s mood, which we can directly infer one’s level of stress. </w:t>
      </w:r>
      <w:sdt>
        <w:sdtPr>
          <w:rPr>
            <w:lang w:val="en-AU"/>
          </w:rPr>
          <w:id w:val="-510836148"/>
          <w:citation/>
        </w:sdtPr>
        <w:sdtEnd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AB1BFA" w:rsidRPr="00AB1BFA">
            <w:rPr>
              <w:noProof/>
              <w:lang w:val="en-AU"/>
            </w:rPr>
            <w:t>[7]</w:t>
          </w:r>
          <w:r w:rsidRPr="00C3519B">
            <w:rPr>
              <w:lang w:val="en-AU"/>
            </w:rPr>
            <w:fldChar w:fldCharType="end"/>
          </w:r>
        </w:sdtContent>
      </w:sdt>
      <w:proofErr w:type="gramStart"/>
      <w:r w:rsidRPr="00C3519B">
        <w:rPr>
          <w:lang w:val="en-AU"/>
        </w:rPr>
        <w:t>, on the other hand, collects physiological data to specifically respond to a dangerous, and very key, stress response.</w:t>
      </w:r>
      <w:proofErr w:type="gramEnd"/>
      <w:r w:rsidRPr="00C3519B">
        <w:rPr>
          <w:lang w:val="en-AU"/>
        </w:rPr>
        <w:t xml:space="preserve"> </w:t>
      </w:r>
      <w:sdt>
        <w:sdtPr>
          <w:rPr>
            <w:lang w:val="en-AU"/>
          </w:rPr>
          <w:id w:val="287180814"/>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xml:space="preserve"> </w:t>
      </w:r>
      <w:proofErr w:type="gramStart"/>
      <w:r w:rsidRPr="00C3519B">
        <w:rPr>
          <w:lang w:val="en-AU"/>
        </w:rPr>
        <w:t>does</w:t>
      </w:r>
      <w:proofErr w:type="gramEnd"/>
      <w:r w:rsidRPr="00C3519B">
        <w:rPr>
          <w:lang w:val="en-AU"/>
        </w:rPr>
        <w:t xml:space="preserve"> not utilise physiological reactions, yet still manages to detect stress through other interesting means. </w:t>
      </w:r>
      <w:sdt>
        <w:sdtPr>
          <w:rPr>
            <w:lang w:val="en-AU"/>
          </w:rPr>
          <w:id w:val="944498899"/>
          <w:citation/>
        </w:sdtPr>
        <w:sdtEndPr/>
        <w:sdtContent>
          <w:r w:rsidRPr="00C3519B">
            <w:rPr>
              <w:lang w:val="en-AU"/>
            </w:rPr>
            <w:fldChar w:fldCharType="begin"/>
          </w:r>
          <w:r w:rsidRPr="003E0969">
            <w:rPr>
              <w:lang w:val="en-AU"/>
            </w:rPr>
            <w:instrText xml:space="preserve"> CITATION Her12 \l 1033 </w:instrText>
          </w:r>
          <w:r w:rsidRPr="00C3519B">
            <w:rPr>
              <w:lang w:val="en-AU"/>
            </w:rPr>
            <w:fldChar w:fldCharType="separate"/>
          </w:r>
          <w:r w:rsidR="00AB1BFA" w:rsidRPr="00AB1BFA">
            <w:rPr>
              <w:noProof/>
              <w:lang w:val="en-AU"/>
            </w:rPr>
            <w:t>[6]</w:t>
          </w:r>
          <w:r w:rsidRPr="00C3519B">
            <w:rPr>
              <w:lang w:val="en-AU"/>
            </w:rPr>
            <w:fldChar w:fldCharType="end"/>
          </w:r>
        </w:sdtContent>
      </w:sdt>
      <w:r w:rsidRPr="00C3519B">
        <w:rPr>
          <w:lang w:val="en-AU"/>
        </w:rPr>
        <w:t xml:space="preserve"> </w:t>
      </w:r>
      <w:proofErr w:type="gramStart"/>
      <w:r w:rsidRPr="00C3519B">
        <w:rPr>
          <w:lang w:val="en-AU"/>
        </w:rPr>
        <w:t>is</w:t>
      </w:r>
      <w:proofErr w:type="gramEnd"/>
      <w:r w:rsidRPr="00C3519B">
        <w:rPr>
          <w:lang w:val="en-AU"/>
        </w:rPr>
        <w:t xml:space="preserve"> very different, since it uses other technologies to collect useful data, analyse the data and produce results based off one parameter to scale what mood the person is in.</w:t>
      </w:r>
    </w:p>
    <w:p w:rsidR="00027338" w:rsidRPr="00C3519B" w:rsidRDefault="00027338" w:rsidP="00027338">
      <w:pPr>
        <w:rPr>
          <w:lang w:val="en-AU"/>
        </w:rPr>
      </w:pPr>
      <w:r w:rsidRPr="00C3519B">
        <w:rPr>
          <w:lang w:val="en-AU"/>
        </w:rPr>
        <w:t xml:space="preserve">The methodology used in </w:t>
      </w:r>
      <w:sdt>
        <w:sdtPr>
          <w:rPr>
            <w:lang w:val="en-AU"/>
          </w:rPr>
          <w:id w:val="1420670504"/>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and </w:t>
      </w:r>
      <w:sdt>
        <w:sdtPr>
          <w:rPr>
            <w:lang w:val="en-AU"/>
          </w:rPr>
          <w:id w:val="-475227543"/>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are one of the most advanced, despite </w:t>
      </w:r>
      <w:sdt>
        <w:sdtPr>
          <w:rPr>
            <w:lang w:val="en-AU"/>
          </w:rPr>
          <w:id w:val="1866478814"/>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being a relatively older use of phone applications for this purpose. In </w:t>
      </w:r>
      <w:sdt>
        <w:sdtPr>
          <w:rPr>
            <w:lang w:val="en-AU"/>
          </w:rPr>
          <w:id w:val="492758906"/>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the hardware itself is very intricate – it has the capacity to collate many parameters within a very small device that is “comfortable to wear for long hours in the field” </w:t>
      </w:r>
      <w:sdt>
        <w:sdtPr>
          <w:rPr>
            <w:lang w:val="en-AU"/>
          </w:rPr>
          <w:id w:val="-1310551212"/>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However, we can agree that not having hardware attached to us is, in itself, a superior advantage. </w:t>
      </w:r>
      <w:sdt>
        <w:sdtPr>
          <w:rPr>
            <w:lang w:val="en-AU"/>
          </w:rPr>
          <w:id w:val="-984090556"/>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w:t>
      </w:r>
      <w:proofErr w:type="gramStart"/>
      <w:r w:rsidRPr="00C3519B">
        <w:rPr>
          <w:lang w:val="en-AU"/>
        </w:rPr>
        <w:t>further</w:t>
      </w:r>
      <w:proofErr w:type="gramEnd"/>
      <w:r w:rsidRPr="00C3519B">
        <w:rPr>
          <w:lang w:val="en-AU"/>
        </w:rPr>
        <w:t xml:space="preserve">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rsidR="00027338" w:rsidRPr="00C3519B" w:rsidRDefault="00027338" w:rsidP="00027338">
      <w:pPr>
        <w:rPr>
          <w:lang w:val="en-AU"/>
        </w:rPr>
      </w:pPr>
      <w:r w:rsidRPr="00C3519B">
        <w:rPr>
          <w:lang w:val="en-AU"/>
        </w:rPr>
        <w:lastRenderedPageBreak/>
        <w:t xml:space="preserve">As such, </w:t>
      </w:r>
      <w:sdt>
        <w:sdtPr>
          <w:rPr>
            <w:lang w:val="en-AU"/>
          </w:rPr>
          <w:id w:val="-1334754923"/>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inspires the idea of utilising the phone’s hardware. We can note that the physiological reactions sensed in </w:t>
      </w:r>
      <w:sdt>
        <w:sdtPr>
          <w:rPr>
            <w:lang w:val="en-AU"/>
          </w:rPr>
          <w:id w:val="-50458449"/>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can now be sensed using current mobile phone technology. There are methods to calculate one’s heart rate, such as in the application “Stress Check” </w:t>
      </w:r>
      <w:sdt>
        <w:sdtPr>
          <w:rPr>
            <w:lang w:val="en-AU"/>
          </w:rPr>
          <w:id w:val="-737323219"/>
          <w:citation/>
        </w:sdtPr>
        <w:sdtEndPr/>
        <w:sdtContent>
          <w:r w:rsidRPr="00C3519B">
            <w:rPr>
              <w:lang w:val="en-AU"/>
            </w:rPr>
            <w:fldChar w:fldCharType="begin"/>
          </w:r>
          <w:r w:rsidRPr="003E0969">
            <w:rPr>
              <w:lang w:val="en-AU"/>
            </w:rPr>
            <w:instrText xml:space="preserve"> CITATION Azu12 \l 1033 </w:instrText>
          </w:r>
          <w:r w:rsidRPr="00C3519B">
            <w:rPr>
              <w:lang w:val="en-AU"/>
            </w:rPr>
            <w:fldChar w:fldCharType="separate"/>
          </w:r>
          <w:r w:rsidR="00AB1BFA" w:rsidRPr="00AB1BFA">
            <w:rPr>
              <w:noProof/>
              <w:lang w:val="en-AU"/>
            </w:rPr>
            <w:t>[13]</w:t>
          </w:r>
          <w:r w:rsidRPr="00C3519B">
            <w:rPr>
              <w:lang w:val="en-AU"/>
            </w:rPr>
            <w:fldChar w:fldCharType="end"/>
          </w:r>
        </w:sdtContent>
      </w:sdt>
      <w:r w:rsidRPr="00C3519B">
        <w:rPr>
          <w:lang w:val="en-AU"/>
        </w:rPr>
        <w:t xml:space="preserve">.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w:t>
      </w:r>
      <w:sdt>
        <w:sdtPr>
          <w:rPr>
            <w:lang w:val="en-AU"/>
          </w:rPr>
          <w:id w:val="-804471177"/>
          <w:citation/>
        </w:sdtPr>
        <w:sdtEndPr/>
        <w:sdtContent>
          <w:r w:rsidRPr="00C3519B">
            <w:rPr>
              <w:lang w:val="en-AU"/>
            </w:rPr>
            <w:fldChar w:fldCharType="begin"/>
          </w:r>
          <w:r w:rsidRPr="003E0969">
            <w:rPr>
              <w:lang w:val="en-AU"/>
            </w:rPr>
            <w:instrText xml:space="preserve"> CITATION Cha10 \l 1033 </w:instrText>
          </w:r>
          <w:r w:rsidRPr="00C3519B">
            <w:rPr>
              <w:lang w:val="en-AU"/>
            </w:rPr>
            <w:fldChar w:fldCharType="separate"/>
          </w:r>
          <w:r w:rsidR="00AB1BFA" w:rsidRPr="00AB1BFA">
            <w:rPr>
              <w:noProof/>
              <w:lang w:val="en-AU"/>
            </w:rPr>
            <w:t>[14]</w:t>
          </w:r>
          <w:r w:rsidRPr="00C3519B">
            <w:rPr>
              <w:lang w:val="en-AU"/>
            </w:rPr>
            <w:fldChar w:fldCharType="end"/>
          </w:r>
        </w:sdtContent>
      </w:sdt>
      <w:r w:rsidRPr="00C3519B">
        <w:rPr>
          <w:lang w:val="en-AU"/>
        </w:rPr>
        <w:t xml:space="preserve">. </w:t>
      </w:r>
      <w:sdt>
        <w:sdtPr>
          <w:rPr>
            <w:lang w:val="en-AU"/>
          </w:rPr>
          <w:id w:val="538553405"/>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w:t>
      </w:r>
      <w:proofErr w:type="gramStart"/>
      <w:r w:rsidRPr="00C3519B">
        <w:rPr>
          <w:lang w:val="en-AU"/>
        </w:rPr>
        <w:t>also</w:t>
      </w:r>
      <w:proofErr w:type="gramEnd"/>
      <w:r w:rsidRPr="00C3519B">
        <w:rPr>
          <w:lang w:val="en-AU"/>
        </w:rPr>
        <w:t xml:space="preserve"> detects skin temperature, which can be found using the phone’s thermometer. All these inbuilt hardware render the external hardware used by </w:t>
      </w:r>
      <w:sdt>
        <w:sdtPr>
          <w:rPr>
            <w:lang w:val="en-AU"/>
          </w:rPr>
          <w:id w:val="85507223"/>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as redundant. The advantage that the external hardware offers, however, is that people still claim accuracy, however </w:t>
      </w:r>
      <w:sdt>
        <w:sdtPr>
          <w:rPr>
            <w:lang w:val="en-AU"/>
          </w:rPr>
          <w:id w:val="-449551981"/>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despite using dated technology, still determines one of the highest accuracies out of all the solutions. This can be attributed to many factors, with the inaccurate nature of using the internal hardware of a phone being one of them.</w:t>
      </w:r>
    </w:p>
    <w:p w:rsidR="00027338" w:rsidRPr="00C3519B" w:rsidRDefault="00027338" w:rsidP="00027338">
      <w:pPr>
        <w:rPr>
          <w:lang w:val="en-AU"/>
        </w:rPr>
      </w:pPr>
      <w:r w:rsidRPr="00C3519B">
        <w:rPr>
          <w:lang w:val="en-AU"/>
        </w:rPr>
        <w:t xml:space="preserve">Whilst both </w:t>
      </w:r>
      <w:sdt>
        <w:sdtPr>
          <w:rPr>
            <w:lang w:val="en-AU"/>
          </w:rPr>
          <w:id w:val="99999154"/>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and </w:t>
      </w:r>
      <w:sdt>
        <w:sdtPr>
          <w:rPr>
            <w:lang w:val="en-AU"/>
          </w:rPr>
          <w:id w:val="-487939146"/>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uses static information for its inferences, </w:t>
      </w:r>
      <w:sdt>
        <w:sdtPr>
          <w:rPr>
            <w:lang w:val="en-AU"/>
          </w:rPr>
          <w:id w:val="1228719090"/>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has a 90% accuracy rate for 20+ participants, and </w:t>
      </w:r>
      <w:sdt>
        <w:sdtPr>
          <w:rPr>
            <w:lang w:val="en-AU"/>
          </w:rPr>
          <w:id w:val="-998490840"/>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has an overall accuracy of 60%, with variations of ±5% due to different phones. A phone’s internal hardware can cause inaccuracies specifically due to its physical placement upon collecting of data, as well as the design of the hardware itself. </w:t>
      </w:r>
      <w:sdt>
        <w:sdtPr>
          <w:rPr>
            <w:lang w:val="en-AU"/>
          </w:rPr>
          <w:id w:val="-1127459567"/>
          <w:citation/>
        </w:sdtPr>
        <w:sdtEnd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AB1BFA" w:rsidRPr="00AB1BFA">
            <w:rPr>
              <w:noProof/>
              <w:lang w:val="en-AU"/>
            </w:rPr>
            <w:t>[3]</w:t>
          </w:r>
          <w:r w:rsidRPr="00C3519B">
            <w:rPr>
              <w:lang w:val="en-AU"/>
            </w:rPr>
            <w:fldChar w:fldCharType="end"/>
          </w:r>
        </w:sdtContent>
      </w:sdt>
      <w:r w:rsidRPr="00C3519B">
        <w:rPr>
          <w:lang w:val="en-AU"/>
        </w:rPr>
        <w:t xml:space="preserve"> </w:t>
      </w:r>
      <w:proofErr w:type="gramStart"/>
      <w:r w:rsidRPr="00C3519B">
        <w:rPr>
          <w:lang w:val="en-AU"/>
        </w:rPr>
        <w:t>conveniently</w:t>
      </w:r>
      <w:proofErr w:type="gramEnd"/>
      <w:r w:rsidRPr="00C3519B">
        <w:rPr>
          <w:lang w:val="en-AU"/>
        </w:rPr>
        <w:t xml:space="preserve">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sdt>
        <w:sdtPr>
          <w:rPr>
            <w:lang w:val="en-AU"/>
          </w:rPr>
          <w:id w:val="-306085755"/>
          <w:citation/>
        </w:sdtPr>
        <w:sdtEnd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AB1BFA" w:rsidRPr="00AB1BFA">
            <w:rPr>
              <w:noProof/>
              <w:lang w:val="en-AU"/>
            </w:rPr>
            <w:t>[4]</w:t>
          </w:r>
          <w:r w:rsidRPr="00C3519B">
            <w:rPr>
              <w:lang w:val="en-AU"/>
            </w:rPr>
            <w:fldChar w:fldCharType="end"/>
          </w:r>
        </w:sdtContent>
      </w:sdt>
      <w:r w:rsidRPr="00C3519B">
        <w:rPr>
          <w:lang w:val="en-AU"/>
        </w:rPr>
        <w:t xml:space="preserve"> </w:t>
      </w:r>
      <w:proofErr w:type="gramStart"/>
      <w:r w:rsidRPr="00C3519B">
        <w:rPr>
          <w:lang w:val="en-AU"/>
        </w:rPr>
        <w:t>only</w:t>
      </w:r>
      <w:proofErr w:type="gramEnd"/>
      <w:r w:rsidRPr="00C3519B">
        <w:rPr>
          <w:lang w:val="en-AU"/>
        </w:rPr>
        <w:t xml:space="preserve">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rsidR="00027338" w:rsidRDefault="00027338" w:rsidP="00027338">
      <w:pPr>
        <w:rPr>
          <w:lang w:val="en-AU"/>
        </w:rPr>
      </w:pPr>
      <w:r w:rsidRPr="00C3519B">
        <w:rPr>
          <w:lang w:val="en-AU"/>
        </w:rPr>
        <w:t xml:space="preserve">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 We must remember that physiological reactions can apply to more than one type of response </w:t>
      </w:r>
      <w:sdt>
        <w:sdtPr>
          <w:rPr>
            <w:lang w:val="en-AU"/>
          </w:rPr>
          <w:id w:val="-451554509"/>
          <w:citation/>
        </w:sdtPr>
        <w:sdtEndPr/>
        <w:sdtContent>
          <w:r w:rsidRPr="00C3519B">
            <w:rPr>
              <w:lang w:val="en-AU"/>
            </w:rPr>
            <w:fldChar w:fldCharType="begin"/>
          </w:r>
          <w:r w:rsidRPr="003E0969">
            <w:rPr>
              <w:lang w:val="en-AU"/>
            </w:rPr>
            <w:instrText xml:space="preserve"> CITATION Car07 \l 1033 </w:instrText>
          </w:r>
          <w:r w:rsidRPr="00C3519B">
            <w:rPr>
              <w:lang w:val="en-AU"/>
            </w:rPr>
            <w:fldChar w:fldCharType="separate"/>
          </w:r>
          <w:r w:rsidR="00AB1BFA" w:rsidRPr="00AB1BFA">
            <w:rPr>
              <w:noProof/>
              <w:lang w:val="en-AU"/>
            </w:rPr>
            <w:t>[1]</w:t>
          </w:r>
          <w:r w:rsidRPr="00C3519B">
            <w:rPr>
              <w:lang w:val="en-AU"/>
            </w:rPr>
            <w:fldChar w:fldCharType="end"/>
          </w:r>
        </w:sdtContent>
      </w:sdt>
      <w:r w:rsidRPr="00C3519B">
        <w:rPr>
          <w:lang w:val="en-AU"/>
        </w:rPr>
        <w:t>.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rsidR="00B078B3" w:rsidRDefault="00B078B3" w:rsidP="00027338">
      <w:pPr>
        <w:rPr>
          <w:lang w:val="en-AU"/>
        </w:rPr>
      </w:pPr>
      <w:r>
        <w:rPr>
          <w:lang w:val="en-AU"/>
        </w:rPr>
        <w:lastRenderedPageBreak/>
        <w:t xml:space="preserve">We must draw a further parallel between </w:t>
      </w:r>
      <w:r w:rsidR="008C564C">
        <w:rPr>
          <w:lang w:val="en-AU"/>
        </w:rPr>
        <w:t xml:space="preserve">SocioPhone </w:t>
      </w:r>
      <w:sdt>
        <w:sdtPr>
          <w:rPr>
            <w:lang w:val="en-AU"/>
          </w:rPr>
          <w:id w:val="1086961913"/>
          <w:citation/>
        </w:sdtPr>
        <w:sdtEndPr/>
        <w:sdtContent>
          <w:r>
            <w:rPr>
              <w:lang w:val="en-AU"/>
            </w:rPr>
            <w:fldChar w:fldCharType="begin"/>
          </w:r>
          <w:r>
            <w:rPr>
              <w:lang w:val="en-AU"/>
            </w:rPr>
            <w:instrText xml:space="preserve"> CITATION Lee13 \l 3081 </w:instrText>
          </w:r>
          <w:r>
            <w:rPr>
              <w:lang w:val="en-AU"/>
            </w:rPr>
            <w:fldChar w:fldCharType="separate"/>
          </w:r>
          <w:r w:rsidR="00AB1BFA" w:rsidRPr="00AB1BFA">
            <w:rPr>
              <w:noProof/>
              <w:lang w:val="en-AU"/>
            </w:rPr>
            <w:t>[4]</w:t>
          </w:r>
          <w:r>
            <w:rPr>
              <w:lang w:val="en-AU"/>
            </w:rPr>
            <w:fldChar w:fldCharType="end"/>
          </w:r>
        </w:sdtContent>
      </w:sdt>
      <w:r>
        <w:rPr>
          <w:lang w:val="en-AU"/>
        </w:rPr>
        <w:t xml:space="preserve"> and </w:t>
      </w:r>
      <w:r w:rsidR="0097389C">
        <w:rPr>
          <w:lang w:val="en-AU"/>
        </w:rPr>
        <w:t xml:space="preserve">AMMON </w:t>
      </w:r>
      <w:sdt>
        <w:sdtPr>
          <w:rPr>
            <w:lang w:val="en-AU"/>
          </w:rPr>
          <w:id w:val="517580573"/>
          <w:citation/>
        </w:sdtPr>
        <w:sdtEndPr/>
        <w:sdtContent>
          <w:r>
            <w:rPr>
              <w:lang w:val="en-AU"/>
            </w:rPr>
            <w:fldChar w:fldCharType="begin"/>
          </w:r>
          <w:r>
            <w:rPr>
              <w:lang w:val="en-AU"/>
            </w:rPr>
            <w:instrText xml:space="preserve"> CITATION Cha11 \l 3081 </w:instrText>
          </w:r>
          <w:r>
            <w:rPr>
              <w:lang w:val="en-AU"/>
            </w:rPr>
            <w:fldChar w:fldCharType="separate"/>
          </w:r>
          <w:r w:rsidR="00AB1BFA" w:rsidRPr="00AB1BFA">
            <w:rPr>
              <w:noProof/>
              <w:lang w:val="en-AU"/>
            </w:rPr>
            <w:t>[11]</w:t>
          </w:r>
          <w:r>
            <w:rPr>
              <w:lang w:val="en-AU"/>
            </w:rPr>
            <w:fldChar w:fldCharType="end"/>
          </w:r>
        </w:sdtContent>
      </w:sdt>
      <w:r>
        <w:rPr>
          <w:lang w:val="en-AU"/>
        </w:rPr>
        <w:t xml:space="preserve"> as two of the key applications used to detect changes in speech during times of emotional stress or distress. As mentioned before, SocioPhone has produced </w:t>
      </w:r>
      <w:r w:rsidR="00917C35">
        <w:rPr>
          <w:lang w:val="en-AU"/>
        </w:rPr>
        <w:t xml:space="preserve">an </w:t>
      </w:r>
      <w:r>
        <w:rPr>
          <w:lang w:val="en-AU"/>
        </w:rPr>
        <w:t>accuracy</w:t>
      </w:r>
      <w:r w:rsidR="00917C35">
        <w:rPr>
          <w:lang w:val="en-AU"/>
        </w:rPr>
        <w:t xml:space="preserve"> of 60</w:t>
      </w:r>
      <w:r w:rsidR="00917C35">
        <w:rPr>
          <w:rFonts w:cs="Times New Roman"/>
          <w:lang w:val="en-AU"/>
        </w:rPr>
        <w:t>±</w:t>
      </w:r>
      <w:r w:rsidR="00917C35">
        <w:rPr>
          <w:lang w:val="en-AU"/>
        </w:rPr>
        <w:t>5%</w:t>
      </w:r>
      <w:r>
        <w:rPr>
          <w:lang w:val="en-AU"/>
        </w:rPr>
        <w:t xml:space="preserve">. </w:t>
      </w:r>
      <w:r w:rsidR="00917C35">
        <w:rPr>
          <w:lang w:val="en-AU"/>
        </w:rPr>
        <w:t>On the other hand</w:t>
      </w:r>
      <w:r w:rsidR="008C564C">
        <w:rPr>
          <w:lang w:val="en-AU"/>
        </w:rPr>
        <w:t>, AMMON produced an accuracy of 93.6% accuracy.</w:t>
      </w:r>
      <w:r w:rsidR="00917C35">
        <w:rPr>
          <w:lang w:val="en-AU"/>
        </w:rPr>
        <w:t xml:space="preserve"> Whilst these both are dependent on speech variations</w:t>
      </w:r>
    </w:p>
    <w:p w:rsidR="0097389C" w:rsidRPr="00C3519B" w:rsidRDefault="0097389C" w:rsidP="00027338">
      <w:pPr>
        <w:rPr>
          <w:lang w:val="en-AU"/>
        </w:rPr>
      </w:pPr>
      <w:r>
        <w:rPr>
          <w:lang w:val="en-AU"/>
        </w:rPr>
        <w:t>AMMON in particular has used a balanced data set to ensure a 50% degree of accuracy.</w:t>
      </w:r>
      <w:r w:rsidR="00352ECD">
        <w:rPr>
          <w:lang w:val="en-AU"/>
        </w:rPr>
        <w:t xml:space="preserve"> Balanced data is essential as training data</w:t>
      </w:r>
      <w:r w:rsidR="0026212F">
        <w:rPr>
          <w:lang w:val="en-AU"/>
        </w:rPr>
        <w:t xml:space="preserve">. Whilst we can note that data that is biased towards one particular result can still produce results of decent accuracy, it can fundamentally be proven that balanced data will produced more accurate results </w:t>
      </w:r>
      <w:sdt>
        <w:sdtPr>
          <w:rPr>
            <w:lang w:val="en-AU"/>
          </w:rPr>
          <w:id w:val="846147076"/>
          <w:citation/>
        </w:sdtPr>
        <w:sdtEndPr/>
        <w:sdtContent>
          <w:r w:rsidR="0026212F">
            <w:rPr>
              <w:lang w:val="en-AU"/>
            </w:rPr>
            <w:fldChar w:fldCharType="begin"/>
          </w:r>
          <w:r w:rsidR="0026212F">
            <w:rPr>
              <w:lang w:val="en-AU"/>
            </w:rPr>
            <w:instrText xml:space="preserve"> CITATION Wei13 \l 3081 </w:instrText>
          </w:r>
          <w:r w:rsidR="0026212F">
            <w:rPr>
              <w:lang w:val="en-AU"/>
            </w:rPr>
            <w:fldChar w:fldCharType="separate"/>
          </w:r>
          <w:r w:rsidR="00AB1BFA" w:rsidRPr="00AB1BFA">
            <w:rPr>
              <w:noProof/>
              <w:lang w:val="en-AU"/>
            </w:rPr>
            <w:t>[15]</w:t>
          </w:r>
          <w:r w:rsidR="0026212F">
            <w:rPr>
              <w:lang w:val="en-AU"/>
            </w:rPr>
            <w:fldChar w:fldCharType="end"/>
          </w:r>
        </w:sdtContent>
      </w:sdt>
      <w:r w:rsidR="0026212F">
        <w:rPr>
          <w:lang w:val="en-AU"/>
        </w:rPr>
        <w:t>.</w:t>
      </w:r>
      <w:r w:rsidR="006E5E8B">
        <w:rPr>
          <w:lang w:val="en-AU"/>
        </w:rPr>
        <w:t xml:space="preserve"> Thus, we recognise this as one particularly important characteristic regarding machine learning</w:t>
      </w:r>
      <w:r w:rsidR="00917C35">
        <w:rPr>
          <w:lang w:val="en-AU"/>
        </w:rPr>
        <w:t>.</w:t>
      </w:r>
    </w:p>
    <w:p w:rsidR="00027338" w:rsidRPr="00C3519B" w:rsidRDefault="00AB085E" w:rsidP="00027338">
      <w:pPr>
        <w:rPr>
          <w:lang w:val="en-AU"/>
        </w:rPr>
      </w:pPr>
      <w:sdt>
        <w:sdtPr>
          <w:rPr>
            <w:lang w:val="en-AU"/>
          </w:rPr>
          <w:id w:val="-1679116233"/>
          <w:citation/>
        </w:sdtPr>
        <w:sdtEnd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AB1BFA" w:rsidRPr="00AB1BFA">
            <w:rPr>
              <w:noProof/>
              <w:lang w:val="en-AU"/>
            </w:rPr>
            <w:t>[5]</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has</w:t>
      </w:r>
      <w:proofErr w:type="gramEnd"/>
      <w:r w:rsidR="00027338" w:rsidRPr="00C3519B">
        <w:rPr>
          <w:lang w:val="en-AU"/>
        </w:rPr>
        <w:t xml:space="preserve">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sdt>
        <w:sdtPr>
          <w:rPr>
            <w:lang w:val="en-AU"/>
          </w:rPr>
          <w:id w:val="428398246"/>
          <w:citation/>
        </w:sdtPr>
        <w:sdtEnd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00AB1BFA" w:rsidRPr="00AB1BFA">
            <w:rPr>
              <w:noProof/>
              <w:lang w:val="en-AU"/>
            </w:rPr>
            <w:t>[5]</w:t>
          </w:r>
          <w:r w:rsidR="00027338" w:rsidRPr="00C3519B">
            <w:rPr>
              <w:lang w:val="en-AU"/>
            </w:rPr>
            <w:fldChar w:fldCharType="end"/>
          </w:r>
        </w:sdtContent>
      </w:sdt>
      <w:r w:rsidR="00027338" w:rsidRPr="00C3519B">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rsidR="00027338" w:rsidRPr="00C3519B" w:rsidRDefault="00027338" w:rsidP="00027338">
      <w:pPr>
        <w:rPr>
          <w:lang w:val="en-AU"/>
        </w:rPr>
      </w:pPr>
      <w:r w:rsidRPr="00C3519B">
        <w:rPr>
          <w:lang w:val="en-AU"/>
        </w:rPr>
        <w:t xml:space="preserve">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sdt>
        <w:sdtPr>
          <w:rPr>
            <w:lang w:val="en-AU"/>
          </w:rPr>
          <w:id w:val="1489593690"/>
          <w:citation/>
        </w:sdtPr>
        <w:sdtEnd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AB1BFA" w:rsidRPr="00AB1BFA">
            <w:rPr>
              <w:noProof/>
              <w:lang w:val="en-AU"/>
            </w:rPr>
            <w:t>[5]</w:t>
          </w:r>
          <w:r w:rsidRPr="00C3519B">
            <w:rPr>
              <w:lang w:val="en-AU"/>
            </w:rPr>
            <w:fldChar w:fldCharType="end"/>
          </w:r>
        </w:sdtContent>
      </w:sdt>
      <w:r w:rsidRPr="00C3519B">
        <w:rPr>
          <w:lang w:val="en-AU"/>
        </w:rPr>
        <w:t>. The following graph gives us the best idea of how the application evolves over the 60-day learning period.</w:t>
      </w:r>
    </w:p>
    <w:p w:rsidR="00027338" w:rsidRPr="003E0969" w:rsidRDefault="00027338" w:rsidP="00027338">
      <w:pPr>
        <w:keepNext/>
        <w:jc w:val="center"/>
        <w:rPr>
          <w:lang w:val="en-AU"/>
        </w:rPr>
      </w:pPr>
      <w:r w:rsidRPr="00C3519B">
        <w:rPr>
          <w:noProof/>
          <w:lang w:val="en-AU" w:eastAsia="en-AU"/>
        </w:rPr>
        <w:lastRenderedPageBreak/>
        <w:drawing>
          <wp:inline distT="0" distB="0" distL="0" distR="0" wp14:anchorId="0F775D3C" wp14:editId="71408236">
            <wp:extent cx="4970030" cy="34514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479" t="34934" r="10663" b="43772"/>
                    <a:stretch/>
                  </pic:blipFill>
                  <pic:spPr bwMode="auto">
                    <a:xfrm>
                      <a:off x="0" y="0"/>
                      <a:ext cx="4970030" cy="3451412"/>
                    </a:xfrm>
                    <a:prstGeom prst="rect">
                      <a:avLst/>
                    </a:prstGeom>
                    <a:ln>
                      <a:noFill/>
                    </a:ln>
                    <a:extLst>
                      <a:ext uri="{53640926-AAD7-44D8-BBD7-CCE9431645EC}">
                        <a14:shadowObscured xmlns:a14="http://schemas.microsoft.com/office/drawing/2010/main"/>
                      </a:ext>
                    </a:extLst>
                  </pic:spPr>
                </pic:pic>
              </a:graphicData>
            </a:graphic>
          </wp:inline>
        </w:drawing>
      </w:r>
    </w:p>
    <w:p w:rsidR="00027338" w:rsidRPr="00C3519B" w:rsidRDefault="00027338" w:rsidP="00027338">
      <w:pPr>
        <w:pStyle w:val="Caption"/>
        <w:jc w:val="center"/>
        <w:rPr>
          <w:color w:val="auto"/>
          <w:lang w:val="en-AU"/>
        </w:rPr>
      </w:pPr>
      <w:bookmarkStart w:id="44" w:name="_Toc401613175"/>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004D030F" w:rsidRPr="003E0969">
        <w:rPr>
          <w:noProof/>
          <w:color w:val="auto"/>
          <w:lang w:val="en-AU"/>
        </w:rPr>
        <w:t>1</w:t>
      </w:r>
      <w:r w:rsidRPr="003E0969">
        <w:rPr>
          <w:color w:val="auto"/>
          <w:lang w:val="en-AU"/>
        </w:rPr>
        <w:fldChar w:fldCharType="end"/>
      </w:r>
      <w:r w:rsidR="003E0969">
        <w:rPr>
          <w:color w:val="auto"/>
          <w:lang w:val="en-AU"/>
        </w:rPr>
        <w:t xml:space="preserve"> –</w:t>
      </w:r>
      <w:r w:rsidRPr="003E0969">
        <w:rPr>
          <w:color w:val="auto"/>
          <w:lang w:val="en-AU"/>
        </w:rPr>
        <w:t xml:space="preserve"> Improvement in accuracy over a 60-day period due to machine learning</w:t>
      </w:r>
      <w:bookmarkEnd w:id="44"/>
    </w:p>
    <w:p w:rsidR="00027338" w:rsidRPr="00C3519B" w:rsidRDefault="00027338" w:rsidP="00027338">
      <w:pPr>
        <w:rPr>
          <w:lang w:val="en-AU"/>
        </w:rPr>
      </w:pPr>
      <w:r w:rsidRPr="00C3519B">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is let alone how people’s activities vary upon the onset of stress. We can directly conclude this from </w:t>
      </w:r>
      <w:sdt>
        <w:sdtPr>
          <w:rPr>
            <w:lang w:val="en-AU"/>
          </w:rPr>
          <w:id w:val="1310129629"/>
          <w:citation/>
        </w:sdtPr>
        <w:sdtEndPr/>
        <w:sdtContent>
          <w:r w:rsidRPr="00C3519B">
            <w:rPr>
              <w:lang w:val="en-AU"/>
            </w:rPr>
            <w:fldChar w:fldCharType="begin"/>
          </w:r>
          <w:r w:rsidRPr="003E0969">
            <w:rPr>
              <w:lang w:val="en-AU"/>
            </w:rPr>
            <w:instrText xml:space="preserve"> CITATION Car07 \l 1033  \m Seg14 \m Ame14</w:instrText>
          </w:r>
          <w:r w:rsidRPr="00C3519B">
            <w:rPr>
              <w:lang w:val="en-AU"/>
            </w:rPr>
            <w:fldChar w:fldCharType="separate"/>
          </w:r>
          <w:r w:rsidR="00AB1BFA" w:rsidRPr="00AB1BFA">
            <w:rPr>
              <w:noProof/>
              <w:lang w:val="en-AU"/>
            </w:rPr>
            <w:t>[1, 16, 17]</w:t>
          </w:r>
          <w:r w:rsidRPr="00C3519B">
            <w:rPr>
              <w:lang w:val="en-AU"/>
            </w:rPr>
            <w:fldChar w:fldCharType="end"/>
          </w:r>
        </w:sdtContent>
      </w:sdt>
      <w:r w:rsidRPr="00C3519B">
        <w:rPr>
          <w:lang w:val="en-AU"/>
        </w:rPr>
        <w:t>.</w:t>
      </w:r>
    </w:p>
    <w:p w:rsidR="00027338" w:rsidRPr="00C3519B" w:rsidRDefault="00027338" w:rsidP="00027338">
      <w:pPr>
        <w:rPr>
          <w:lang w:val="en-AU"/>
        </w:rPr>
      </w:pPr>
      <w:r w:rsidRPr="00C3519B">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rsidR="00027338" w:rsidRPr="00C3519B" w:rsidRDefault="00AB085E" w:rsidP="00027338">
      <w:pPr>
        <w:rPr>
          <w:lang w:val="en-AU"/>
        </w:rPr>
      </w:pPr>
      <w:sdt>
        <w:sdtPr>
          <w:rPr>
            <w:lang w:val="en-AU"/>
          </w:rPr>
          <w:id w:val="-1266535558"/>
          <w:citation/>
        </w:sdtPr>
        <w:sdtEnd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AB1BFA" w:rsidRPr="00AB1BFA">
            <w:rPr>
              <w:noProof/>
              <w:lang w:val="en-AU"/>
            </w:rPr>
            <w:t>[7]</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is</w:t>
      </w:r>
      <w:proofErr w:type="gramEnd"/>
      <w:r w:rsidR="00027338" w:rsidRPr="00C3519B">
        <w:rPr>
          <w:lang w:val="en-AU"/>
        </w:rPr>
        <w:t xml:space="preserve"> another old application which has still proven to be very resourceful. The big picture of our aim involves the dangers that stressors and stress responses bring to an individual, and the technology used in </w:t>
      </w:r>
      <w:sdt>
        <w:sdtPr>
          <w:rPr>
            <w:lang w:val="en-AU"/>
          </w:rPr>
          <w:id w:val="-338390000"/>
          <w:citation/>
        </w:sdtPr>
        <w:sdtEnd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00AB1BFA" w:rsidRPr="00AB1BFA">
            <w:rPr>
              <w:noProof/>
              <w:lang w:val="en-AU"/>
            </w:rPr>
            <w:t>[7]</w:t>
          </w:r>
          <w:r w:rsidR="00027338" w:rsidRPr="00C3519B">
            <w:rPr>
              <w:lang w:val="en-AU"/>
            </w:rPr>
            <w:fldChar w:fldCharType="end"/>
          </w:r>
        </w:sdtContent>
      </w:sdt>
      <w:r w:rsidR="00027338" w:rsidRPr="00C3519B">
        <w:rPr>
          <w:lang w:val="en-AU"/>
        </w:rPr>
        <w:t xml:space="preserve">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027338" w:rsidRPr="00C3519B" w:rsidRDefault="00027338" w:rsidP="00027338">
      <w:pPr>
        <w:rPr>
          <w:lang w:val="en-AU"/>
        </w:rPr>
      </w:pPr>
      <w:r w:rsidRPr="00C3519B">
        <w:rPr>
          <w:lang w:val="en-AU"/>
        </w:rPr>
        <w:lastRenderedPageBreak/>
        <w:t>The application uses one of the most direct symptoms of stress responses possible, however is currently not very feasible to achieve only using a phone’s hardware. Whilst there have been developments, such as the enterprise iHealth Wireless Blood Pressure Wrist Monitor</w:t>
      </w:r>
      <w:sdt>
        <w:sdtPr>
          <w:rPr>
            <w:lang w:val="en-AU"/>
          </w:rPr>
          <w:id w:val="-1544127572"/>
          <w:citation/>
        </w:sdtPr>
        <w:sdtEndPr/>
        <w:sdtContent>
          <w:r w:rsidRPr="00C3519B">
            <w:rPr>
              <w:lang w:val="en-AU"/>
            </w:rPr>
            <w:fldChar w:fldCharType="begin"/>
          </w:r>
          <w:r w:rsidRPr="003E0969">
            <w:rPr>
              <w:lang w:val="en-AU"/>
            </w:rPr>
            <w:instrText xml:space="preserve"> CITATION iHe12 \l 1033 </w:instrText>
          </w:r>
          <w:r w:rsidRPr="00C3519B">
            <w:rPr>
              <w:lang w:val="en-AU"/>
            </w:rPr>
            <w:fldChar w:fldCharType="separate"/>
          </w:r>
          <w:r w:rsidR="00AB1BFA">
            <w:rPr>
              <w:noProof/>
              <w:lang w:val="en-AU"/>
            </w:rPr>
            <w:t xml:space="preserve"> </w:t>
          </w:r>
          <w:r w:rsidR="00AB1BFA" w:rsidRPr="00AB1BFA">
            <w:rPr>
              <w:noProof/>
              <w:lang w:val="en-AU"/>
            </w:rPr>
            <w:t>[18]</w:t>
          </w:r>
          <w:r w:rsidRPr="00C3519B">
            <w:rPr>
              <w:lang w:val="en-AU"/>
            </w:rPr>
            <w:fldChar w:fldCharType="end"/>
          </w:r>
        </w:sdtContent>
      </w:sdt>
      <w:r w:rsidRPr="00C3519B">
        <w:rPr>
          <w:lang w:val="en-AU"/>
        </w:rPr>
        <w:t>, none have progressed past the stage being restricted to using external hardware to determine this parameter accurately. As such, it is currently infeasible to achieve our goal until the necessary hardware is incorporated into mobile phones.</w:t>
      </w:r>
    </w:p>
    <w:p w:rsidR="00027338" w:rsidRPr="00C3519B" w:rsidRDefault="00027338" w:rsidP="00027338">
      <w:pPr>
        <w:rPr>
          <w:lang w:val="en-AU"/>
        </w:rPr>
      </w:pPr>
      <w:r w:rsidRPr="00C3519B">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BC026F" w:rsidRPr="00C3519B" w:rsidRDefault="009357AF" w:rsidP="00BD5FBE">
      <w:pPr>
        <w:rPr>
          <w:lang w:val="en-AU"/>
        </w:rPr>
      </w:pPr>
      <w:r w:rsidRPr="00C3519B">
        <w:rPr>
          <w:lang w:val="en-AU"/>
        </w:rPr>
        <w:t xml:space="preserve">Whilst not all projects studied used machine learning techniques, it is still important to recognise the importance of it in the research and projects thus far. </w:t>
      </w:r>
      <w:r w:rsidR="00DB57FC" w:rsidRPr="00C3519B">
        <w:rPr>
          <w:lang w:val="en-AU"/>
        </w:rPr>
        <w:t>Another n</w:t>
      </w:r>
      <w:r w:rsidRPr="00C3519B">
        <w:rPr>
          <w:lang w:val="en-AU"/>
        </w:rPr>
        <w:t>amely</w:t>
      </w:r>
      <w:r w:rsidR="00DB57FC" w:rsidRPr="00C3519B">
        <w:rPr>
          <w:lang w:val="en-AU"/>
        </w:rPr>
        <w:t xml:space="preserve"> example we can look at shows how the different methods of machine learning act to give varying accuracies of results</w:t>
      </w:r>
      <w:r w:rsidRPr="00C3519B">
        <w:rPr>
          <w:lang w:val="en-AU"/>
        </w:rPr>
        <w:t xml:space="preserve"> </w:t>
      </w:r>
      <w:sdt>
        <w:sdtPr>
          <w:rPr>
            <w:lang w:val="en-AU"/>
          </w:rPr>
          <w:id w:val="-2084833180"/>
          <w:citation/>
        </w:sdtPr>
        <w:sdtEnd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AB1BFA" w:rsidRPr="00AB1BFA">
            <w:rPr>
              <w:noProof/>
              <w:lang w:val="en-AU"/>
            </w:rPr>
            <w:t>[8]</w:t>
          </w:r>
          <w:r w:rsidR="00A74C9C" w:rsidRPr="00C3519B">
            <w:rPr>
              <w:lang w:val="en-AU"/>
            </w:rPr>
            <w:fldChar w:fldCharType="end"/>
          </w:r>
        </w:sdtContent>
      </w:sdt>
      <w:r w:rsidRPr="00C3519B">
        <w:rPr>
          <w:lang w:val="en-AU"/>
        </w:rPr>
        <w:t xml:space="preserve">. This was especially important in ensuring the accuracy of the product in determining stress from a multitude of different symptoms. </w:t>
      </w:r>
      <w:r w:rsidR="00BC026F" w:rsidRPr="00C3519B">
        <w:rPr>
          <w:lang w:val="en-AU"/>
        </w:rPr>
        <w:t>They implemented three models, using various techniques including the use of</w:t>
      </w:r>
      <w:r w:rsidRPr="00C3519B">
        <w:rPr>
          <w:lang w:val="en-AU"/>
        </w:rPr>
        <w:t xml:space="preserve"> the linear SVM</w:t>
      </w:r>
      <w:r w:rsidR="00BC026F" w:rsidRPr="00C3519B">
        <w:rPr>
          <w:lang w:val="en-AU"/>
        </w:rPr>
        <w:t>. Each model used machine learning, but varied between levels of supervised and unsupervised learning.</w:t>
      </w:r>
    </w:p>
    <w:p w:rsidR="000B4BB5" w:rsidRPr="00C3519B" w:rsidRDefault="009357AF" w:rsidP="00BD5FBE">
      <w:pPr>
        <w:rPr>
          <w:lang w:val="en-AU"/>
        </w:rPr>
      </w:pPr>
      <w:r w:rsidRPr="00C3519B">
        <w:rPr>
          <w:lang w:val="en-AU"/>
        </w:rPr>
        <w:t>Machine learning is particularly helpful in determining use-cases that are tailored to the user – especially if unsupervised or semi-supervised learning is allowed.</w:t>
      </w:r>
      <w:r w:rsidR="00BD5FBE" w:rsidRPr="00C3519B">
        <w:rPr>
          <w:lang w:val="en-AU"/>
        </w:rPr>
        <w:t xml:space="preserve"> In this case, semi-supervised learning is used to </w:t>
      </w:r>
      <w:r w:rsidR="006302B1" w:rsidRPr="00C3519B">
        <w:rPr>
          <w:lang w:val="en-AU"/>
        </w:rPr>
        <w:t>develop</w:t>
      </w:r>
      <w:r w:rsidR="00BD5FBE" w:rsidRPr="00C3519B">
        <w:rPr>
          <w:lang w:val="en-AU"/>
        </w:rPr>
        <w:t xml:space="preserve"> their model. Their “supervised adaptation” involves “a user explicitly contributes labelled data for adaptation” whereas the “unsupervised adaptation”, i.e. self-training, involves “leverages self-train technique by utilizing </w:t>
      </w:r>
      <w:proofErr w:type="spellStart"/>
      <w:r w:rsidR="00BD5FBE" w:rsidRPr="00C3519B">
        <w:rPr>
          <w:lang w:val="en-AU"/>
        </w:rPr>
        <w:t>unlabeled</w:t>
      </w:r>
      <w:proofErr w:type="spellEnd"/>
      <w:r w:rsidR="00BD5FBE" w:rsidRPr="00C3519B">
        <w:rPr>
          <w:lang w:val="en-AU"/>
        </w:rPr>
        <w:t xml:space="preserve"> data”</w:t>
      </w:r>
      <w:r w:rsidR="009B0633" w:rsidRPr="00C3519B">
        <w:rPr>
          <w:lang w:val="en-AU"/>
        </w:rPr>
        <w:t xml:space="preserve">. What we see </w:t>
      </w:r>
      <w:r w:rsidR="00BC026F" w:rsidRPr="00C3519B">
        <w:rPr>
          <w:lang w:val="en-AU"/>
        </w:rPr>
        <w:t xml:space="preserve">when we compare </w:t>
      </w:r>
      <w:r w:rsidR="006302B1" w:rsidRPr="00C3519B">
        <w:rPr>
          <w:lang w:val="en-AU"/>
        </w:rPr>
        <w:t xml:space="preserve">two </w:t>
      </w:r>
      <w:r w:rsidR="00BC026F" w:rsidRPr="00C3519B">
        <w:rPr>
          <w:lang w:val="en-AU"/>
        </w:rPr>
        <w:t xml:space="preserve">of their </w:t>
      </w:r>
      <w:r w:rsidR="006302B1" w:rsidRPr="00C3519B">
        <w:rPr>
          <w:lang w:val="en-AU"/>
        </w:rPr>
        <w:t>models</w:t>
      </w:r>
      <w:r w:rsidR="00BC026F" w:rsidRPr="00C3519B">
        <w:rPr>
          <w:lang w:val="en-AU"/>
        </w:rPr>
        <w:t>,</w:t>
      </w:r>
      <w:r w:rsidR="006302B1" w:rsidRPr="00C3519B">
        <w:rPr>
          <w:lang w:val="en-AU"/>
        </w:rPr>
        <w:t xml:space="preserve"> where one was universal </w:t>
      </w:r>
      <w:r w:rsidR="00BC026F" w:rsidRPr="00C3519B">
        <w:rPr>
          <w:lang w:val="en-AU"/>
        </w:rPr>
        <w:t xml:space="preserve">(fully supervised) </w:t>
      </w:r>
      <w:r w:rsidR="006302B1" w:rsidRPr="00C3519B">
        <w:rPr>
          <w:lang w:val="en-AU"/>
        </w:rPr>
        <w:t>and the other was personalised</w:t>
      </w:r>
      <w:r w:rsidR="00BC026F" w:rsidRPr="00C3519B">
        <w:rPr>
          <w:lang w:val="en-AU"/>
        </w:rPr>
        <w:t xml:space="preserve"> (fully unsupervised),</w:t>
      </w:r>
      <w:r w:rsidR="006302B1" w:rsidRPr="00C3519B">
        <w:rPr>
          <w:lang w:val="en-AU"/>
        </w:rPr>
        <w:t xml:space="preserve"> was that the personalised one was the most </w:t>
      </w:r>
      <w:r w:rsidR="00791A37" w:rsidRPr="00C3519B">
        <w:rPr>
          <w:lang w:val="en-AU"/>
        </w:rPr>
        <w:t>accurate</w:t>
      </w:r>
      <w:r w:rsidR="006302B1" w:rsidRPr="00C3519B">
        <w:rPr>
          <w:lang w:val="en-AU"/>
        </w:rPr>
        <w:t xml:space="preserve"> model, whereas the universal one was the least accurate</w:t>
      </w:r>
      <w:r w:rsidR="00791A37" w:rsidRPr="00C3519B">
        <w:rPr>
          <w:lang w:val="en-AU"/>
        </w:rPr>
        <w:t>.</w:t>
      </w:r>
      <w:r w:rsidR="006302B1" w:rsidRPr="00C3519B">
        <w:rPr>
          <w:lang w:val="en-AU"/>
        </w:rPr>
        <w:t xml:space="preserve"> </w:t>
      </w:r>
      <w:r w:rsidR="00791A37" w:rsidRPr="00C3519B">
        <w:rPr>
          <w:lang w:val="en-AU"/>
        </w:rPr>
        <w:t xml:space="preserve">As an example, for an outdoor environment, the models achieved </w:t>
      </w:r>
      <w:r w:rsidR="006302B1" w:rsidRPr="00C3519B">
        <w:rPr>
          <w:lang w:val="en-AU"/>
        </w:rPr>
        <w:t xml:space="preserve">accuracies </w:t>
      </w:r>
      <w:r w:rsidR="00791A37" w:rsidRPr="00C3519B">
        <w:rPr>
          <w:lang w:val="en-AU"/>
        </w:rPr>
        <w:t xml:space="preserve">of </w:t>
      </w:r>
      <w:r w:rsidR="006302B1" w:rsidRPr="00C3519B">
        <w:rPr>
          <w:lang w:val="en-AU"/>
        </w:rPr>
        <w:t>77.9% and 66.6% respectively.</w:t>
      </w:r>
      <w:r w:rsidR="00547BD5" w:rsidRPr="00C3519B">
        <w:rPr>
          <w:lang w:val="en-AU"/>
        </w:rPr>
        <w:t xml:space="preserve"> We also note that the variance of the results for the supervised learning is much higher, as seen in the diagram below.</w:t>
      </w:r>
    </w:p>
    <w:p w:rsidR="004D030F" w:rsidRPr="003E0969" w:rsidRDefault="00547BD5" w:rsidP="004D030F">
      <w:pPr>
        <w:keepNext/>
        <w:jc w:val="center"/>
        <w:rPr>
          <w:lang w:val="en-AU"/>
        </w:rPr>
      </w:pPr>
      <w:r w:rsidRPr="00C3519B">
        <w:rPr>
          <w:noProof/>
          <w:lang w:val="en-AU" w:eastAsia="en-AU"/>
        </w:rPr>
        <w:lastRenderedPageBreak/>
        <w:drawing>
          <wp:inline distT="0" distB="0" distL="0" distR="0" wp14:anchorId="52D05364" wp14:editId="1D1C143F">
            <wp:extent cx="4831028" cy="3657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sssense_accuracy.PNG"/>
                    <pic:cNvPicPr/>
                  </pic:nvPicPr>
                  <pic:blipFill>
                    <a:blip r:embed="rId13">
                      <a:extLst>
                        <a:ext uri="{28A0092B-C50C-407E-A947-70E740481C1C}">
                          <a14:useLocalDpi xmlns:a14="http://schemas.microsoft.com/office/drawing/2010/main" val="0"/>
                        </a:ext>
                      </a:extLst>
                    </a:blip>
                    <a:stretch>
                      <a:fillRect/>
                    </a:stretch>
                  </pic:blipFill>
                  <pic:spPr>
                    <a:xfrm>
                      <a:off x="0" y="0"/>
                      <a:ext cx="4844533" cy="3667825"/>
                    </a:xfrm>
                    <a:prstGeom prst="rect">
                      <a:avLst/>
                    </a:prstGeom>
                  </pic:spPr>
                </pic:pic>
              </a:graphicData>
            </a:graphic>
          </wp:inline>
        </w:drawing>
      </w:r>
    </w:p>
    <w:p w:rsidR="00547BD5" w:rsidRPr="00C3519B" w:rsidRDefault="004D030F" w:rsidP="004D030F">
      <w:pPr>
        <w:pStyle w:val="Caption"/>
        <w:jc w:val="center"/>
        <w:rPr>
          <w:color w:val="auto"/>
          <w:lang w:val="en-AU"/>
        </w:rPr>
      </w:pPr>
      <w:bookmarkStart w:id="45" w:name="_Toc401613176"/>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Pr="003E0969">
        <w:rPr>
          <w:noProof/>
          <w:color w:val="auto"/>
          <w:lang w:val="en-AU"/>
        </w:rPr>
        <w:t>2</w:t>
      </w:r>
      <w:r w:rsidRPr="003E0969">
        <w:rPr>
          <w:color w:val="auto"/>
          <w:lang w:val="en-AU"/>
        </w:rPr>
        <w:fldChar w:fldCharType="end"/>
      </w:r>
      <w:r w:rsidRPr="003E0969">
        <w:rPr>
          <w:color w:val="auto"/>
          <w:lang w:val="en-AU"/>
        </w:rPr>
        <w:t xml:space="preserve"> </w:t>
      </w:r>
      <w:r w:rsidR="003E0969">
        <w:rPr>
          <w:color w:val="auto"/>
          <w:lang w:val="en-AU"/>
        </w:rPr>
        <w:t>–</w:t>
      </w:r>
      <w:r w:rsidRPr="003E0969">
        <w:rPr>
          <w:color w:val="auto"/>
          <w:lang w:val="en-AU"/>
        </w:rPr>
        <w:t xml:space="preserve"> Varying accuracies </w:t>
      </w:r>
      <w:r w:rsidR="00C3519B" w:rsidRPr="003E0969">
        <w:rPr>
          <w:color w:val="auto"/>
          <w:lang w:val="en-AU"/>
        </w:rPr>
        <w:t>dependent</w:t>
      </w:r>
      <w:r w:rsidRPr="003E0969">
        <w:rPr>
          <w:color w:val="auto"/>
          <w:lang w:val="en-AU"/>
        </w:rPr>
        <w:t xml:space="preserve"> on level of supervision in </w:t>
      </w:r>
      <w:proofErr w:type="spellStart"/>
      <w:r w:rsidRPr="003E0969">
        <w:rPr>
          <w:color w:val="auto"/>
          <w:lang w:val="en-AU"/>
        </w:rPr>
        <w:t>StressSense</w:t>
      </w:r>
      <w:bookmarkEnd w:id="45"/>
      <w:proofErr w:type="spellEnd"/>
    </w:p>
    <w:p w:rsidR="00DF4CF8" w:rsidRPr="00C3519B" w:rsidRDefault="00BC026F" w:rsidP="00BD5FBE">
      <w:pPr>
        <w:rPr>
          <w:lang w:val="en-AU"/>
        </w:rPr>
      </w:pPr>
      <w:r w:rsidRPr="00C3519B">
        <w:rPr>
          <w:lang w:val="en-AU"/>
        </w:rPr>
        <w:t xml:space="preserve">Thus, we cannot </w:t>
      </w:r>
      <w:r w:rsidR="00DF4CF8" w:rsidRPr="00C3519B">
        <w:rPr>
          <w:lang w:val="en-AU"/>
        </w:rPr>
        <w:t xml:space="preserve">reject the notion of unsupervised learning completely. Whilst it is very risky to use </w:t>
      </w:r>
      <w:sdt>
        <w:sdtPr>
          <w:rPr>
            <w:lang w:val="en-AU"/>
          </w:rPr>
          <w:id w:val="1112707307"/>
          <w:citation/>
        </w:sdtPr>
        <w:sdtEndPr/>
        <w:sdtContent>
          <w:r w:rsidR="00DF4CF8" w:rsidRPr="00C3519B">
            <w:rPr>
              <w:lang w:val="en-AU"/>
            </w:rPr>
            <w:fldChar w:fldCharType="begin"/>
          </w:r>
          <w:r w:rsidR="00DF4CF8" w:rsidRPr="00C3519B">
            <w:rPr>
              <w:lang w:val="en-AU"/>
            </w:rPr>
            <w:instrText xml:space="preserve"> CITATION Pet12 \l 3081 </w:instrText>
          </w:r>
          <w:r w:rsidR="00DF4CF8" w:rsidRPr="00C3519B">
            <w:rPr>
              <w:lang w:val="en-AU"/>
            </w:rPr>
            <w:fldChar w:fldCharType="separate"/>
          </w:r>
          <w:r w:rsidR="00AB1BFA" w:rsidRPr="00AB1BFA">
            <w:rPr>
              <w:noProof/>
              <w:lang w:val="en-AU"/>
            </w:rPr>
            <w:t>[2]</w:t>
          </w:r>
          <w:r w:rsidR="00DF4CF8" w:rsidRPr="00C3519B">
            <w:rPr>
              <w:lang w:val="en-AU"/>
            </w:rPr>
            <w:fldChar w:fldCharType="end"/>
          </w:r>
        </w:sdtContent>
      </w:sdt>
      <w:r w:rsidR="00DF4CF8" w:rsidRPr="00C3519B">
        <w:rPr>
          <w:lang w:val="en-AU"/>
        </w:rPr>
        <w:t>, it also produces the most correct results</w:t>
      </w:r>
      <w:sdt>
        <w:sdtPr>
          <w:rPr>
            <w:lang w:val="en-AU"/>
          </w:rPr>
          <w:id w:val="-1353029438"/>
          <w:citation/>
        </w:sdtPr>
        <w:sdtEndPr/>
        <w:sdtContent>
          <w:r w:rsidR="007F752D">
            <w:rPr>
              <w:lang w:val="en-AU"/>
            </w:rPr>
            <w:fldChar w:fldCharType="begin"/>
          </w:r>
          <w:r w:rsidR="007F752D">
            <w:rPr>
              <w:lang w:val="en-AU"/>
            </w:rPr>
            <w:instrText xml:space="preserve"> CITATION LuH12 \l 3081 </w:instrText>
          </w:r>
          <w:r w:rsidR="007F752D">
            <w:rPr>
              <w:lang w:val="en-AU"/>
            </w:rPr>
            <w:fldChar w:fldCharType="separate"/>
          </w:r>
          <w:r w:rsidR="00AB1BFA">
            <w:rPr>
              <w:noProof/>
              <w:lang w:val="en-AU"/>
            </w:rPr>
            <w:t xml:space="preserve"> </w:t>
          </w:r>
          <w:r w:rsidR="00AB1BFA" w:rsidRPr="00AB1BFA">
            <w:rPr>
              <w:noProof/>
              <w:lang w:val="en-AU"/>
            </w:rPr>
            <w:t>[8]</w:t>
          </w:r>
          <w:r w:rsidR="007F752D">
            <w:rPr>
              <w:lang w:val="en-AU"/>
            </w:rPr>
            <w:fldChar w:fldCharType="end"/>
          </w:r>
        </w:sdtContent>
      </w:sdt>
      <w:r w:rsidR="00DF4CF8" w:rsidRPr="00C3519B">
        <w:rPr>
          <w:lang w:val="en-AU"/>
        </w:rPr>
        <w:t>. The risks involved are if:</w:t>
      </w:r>
    </w:p>
    <w:p w:rsidR="00DF4CF8" w:rsidRPr="00C3519B" w:rsidRDefault="00DF4CF8" w:rsidP="00027338">
      <w:pPr>
        <w:pStyle w:val="ListParagraph"/>
        <w:numPr>
          <w:ilvl w:val="0"/>
          <w:numId w:val="6"/>
        </w:numPr>
        <w:rPr>
          <w:lang w:val="en-AU"/>
        </w:rPr>
      </w:pPr>
      <w:r w:rsidRPr="00C3519B">
        <w:rPr>
          <w:lang w:val="en-AU"/>
        </w:rPr>
        <w:t>Algorithms are implemented correctly, and</w:t>
      </w:r>
    </w:p>
    <w:p w:rsidR="00BC026F" w:rsidRPr="00C3519B" w:rsidRDefault="00DF4CF8" w:rsidP="00027338">
      <w:pPr>
        <w:pStyle w:val="ListParagraph"/>
        <w:numPr>
          <w:ilvl w:val="0"/>
          <w:numId w:val="6"/>
        </w:numPr>
        <w:rPr>
          <w:lang w:val="en-AU"/>
        </w:rPr>
      </w:pPr>
      <w:r w:rsidRPr="00C3519B">
        <w:rPr>
          <w:lang w:val="en-AU"/>
        </w:rPr>
        <w:t>if the users use the application correctly, and do not feed it bogus data – be it intentional or unintentional</w:t>
      </w:r>
    </w:p>
    <w:p w:rsidR="00F9574B" w:rsidRPr="00C3519B" w:rsidRDefault="00F9574B" w:rsidP="00F9574B">
      <w:pPr>
        <w:rPr>
          <w:lang w:val="en-AU"/>
        </w:rPr>
      </w:pPr>
      <w:r w:rsidRPr="00C3519B">
        <w:rPr>
          <w:lang w:val="en-AU"/>
        </w:rPr>
        <w:t>The second point is the most important regarding the risks regarding machine learning, and is one we shall consider later in this paper.***TODO</w:t>
      </w:r>
      <w:r w:rsidR="008E1C0A" w:rsidRPr="00C3519B">
        <w:rPr>
          <w:lang w:val="en-AU"/>
        </w:rPr>
        <w:t xml:space="preserve"> – where is it addressed?</w:t>
      </w:r>
      <w:r w:rsidRPr="00C3519B">
        <w:rPr>
          <w:lang w:val="en-AU"/>
        </w:rPr>
        <w:t>***</w:t>
      </w:r>
    </w:p>
    <w:p w:rsidR="00CA5FD8" w:rsidRPr="00C3519B" w:rsidRDefault="00CA5FD8" w:rsidP="005943F3">
      <w:pPr>
        <w:pStyle w:val="Heading3"/>
      </w:pPr>
      <w:bookmarkStart w:id="46" w:name="_Toc401613193"/>
      <w:r w:rsidRPr="00C3519B">
        <w:t>2.</w:t>
      </w:r>
      <w:r w:rsidR="005943F3" w:rsidRPr="00C3519B">
        <w:t>1</w:t>
      </w:r>
      <w:r w:rsidRPr="00C3519B">
        <w:t>.2 Non-mobile-application solutions</w:t>
      </w:r>
      <w:r w:rsidR="006E0412" w:rsidRPr="00C3519B">
        <w:t>, and data collection methods</w:t>
      </w:r>
      <w:bookmarkEnd w:id="46"/>
    </w:p>
    <w:p w:rsidR="00FF5C76" w:rsidRPr="00C3519B" w:rsidRDefault="00FF5C76" w:rsidP="00B0399F">
      <w:pPr>
        <w:rPr>
          <w:lang w:val="en-AU"/>
        </w:rPr>
      </w:pPr>
      <w:r w:rsidRPr="00C3519B">
        <w:rPr>
          <w:lang w:val="en-AU"/>
        </w:rPr>
        <w:t>There are many applications that do not include using a mobile phone that are used to detect stress – most of which are as effective, if not more than current state-of-the-art technologies using a mobile phone.</w:t>
      </w:r>
      <w:r w:rsidR="001C0872" w:rsidRPr="00C3519B">
        <w:rPr>
          <w:lang w:val="en-AU"/>
        </w:rPr>
        <w:t xml:space="preserve"> Good examples to illustrate this are as per below.</w:t>
      </w:r>
    </w:p>
    <w:p w:rsidR="00FF5C76" w:rsidRPr="00C3519B" w:rsidRDefault="00FF5C76" w:rsidP="00B0399F">
      <w:pPr>
        <w:rPr>
          <w:lang w:val="en-AU"/>
        </w:rPr>
      </w:pPr>
      <w:r w:rsidRPr="00C3519B">
        <w:rPr>
          <w:lang w:val="en-AU"/>
        </w:rPr>
        <w:t>Mood Meter</w:t>
      </w:r>
      <w:r w:rsidR="00EA605F" w:rsidRPr="00C3519B">
        <w:rPr>
          <w:lang w:val="en-AU"/>
        </w:rPr>
        <w:t xml:space="preserve"> </w:t>
      </w:r>
      <w:r w:rsidRPr="00C3519B">
        <w:rPr>
          <w:lang w:val="en-AU"/>
        </w:rPr>
        <w:t xml:space="preserve">[7] was not a mobile-phone based application, but still uses technology that mobile phones are currently able to use today. A camera is used to detect people’s “smiles”, and rate them on a scale according to the “Shore framework” [9] – a geometric algorithm that detects a smile, and its intensity, </w:t>
      </w:r>
      <w:r w:rsidRPr="00C3519B">
        <w:rPr>
          <w:lang w:val="en-AU"/>
        </w:rPr>
        <w:lastRenderedPageBreak/>
        <w:t>with a high degree of accuracy even from a distance [7]. The data is then processed and sent to a central server for collating and further processing.</w:t>
      </w:r>
    </w:p>
    <w:p w:rsidR="00FF5C76" w:rsidRPr="00C3519B" w:rsidRDefault="00FF5C76" w:rsidP="00517AF0">
      <w:pPr>
        <w:rPr>
          <w:lang w:val="en-AU"/>
        </w:rPr>
      </w:pPr>
      <w:r w:rsidRPr="00C3519B">
        <w:rPr>
          <w:lang w:val="en-AU"/>
        </w:rPr>
        <w:t xml:space="preserve">The use of a heart rate monitor to detect stress is a particularly useful one, with one of the main symptoms of stress being an increase in heart rate. We must note that the type of stress detected is of all kinds, and even beyond the scope of research. However, we must appreciate the advantages offered before us. One particular application involves sensors of minimal obstruction </w:t>
      </w:r>
      <w:sdt>
        <w:sdtPr>
          <w:rPr>
            <w:lang w:val="en-AU"/>
          </w:rPr>
          <w:id w:val="402035637"/>
          <w:citation/>
        </w:sdtPr>
        <w:sdtEndPr/>
        <w:sdtContent>
          <w:r w:rsidR="00104187" w:rsidRPr="00C3519B">
            <w:rPr>
              <w:lang w:val="en-AU"/>
            </w:rPr>
            <w:fldChar w:fldCharType="begin"/>
          </w:r>
          <w:r w:rsidR="00104187" w:rsidRPr="00C3519B">
            <w:rPr>
              <w:lang w:val="en-AU"/>
            </w:rPr>
            <w:instrText xml:space="preserve"> CITATION Cho09 \l 3081 </w:instrText>
          </w:r>
          <w:r w:rsidR="00104187" w:rsidRPr="00C3519B">
            <w:rPr>
              <w:lang w:val="en-AU"/>
            </w:rPr>
            <w:fldChar w:fldCharType="separate"/>
          </w:r>
          <w:r w:rsidR="00AB1BFA" w:rsidRPr="00AB1BFA">
            <w:rPr>
              <w:noProof/>
              <w:lang w:val="en-AU"/>
            </w:rPr>
            <w:t>[19]</w:t>
          </w:r>
          <w:r w:rsidR="00104187" w:rsidRPr="00C3519B">
            <w:rPr>
              <w:lang w:val="en-AU"/>
            </w:rPr>
            <w:fldChar w:fldCharType="end"/>
          </w:r>
        </w:sdtContent>
      </w:sdt>
      <w:r w:rsidRPr="00C3519B">
        <w:rPr>
          <w:lang w:val="en-AU"/>
        </w:rPr>
        <w:t>. The sensors are used to collect data regarding a variable heart rate over time. This is statistically analysed to determine changes in stress levels.</w:t>
      </w:r>
    </w:p>
    <w:p w:rsidR="00FF5C76" w:rsidRPr="00C3519B" w:rsidRDefault="00FF5C76" w:rsidP="00517AF0">
      <w:pPr>
        <w:rPr>
          <w:lang w:val="en-AU"/>
        </w:rPr>
      </w:pPr>
      <w:r w:rsidRPr="00C3519B">
        <w:rPr>
          <w:lang w:val="en-AU"/>
        </w:rPr>
        <w:t xml:space="preserve">Similarly, blood pressure can also be analysed using a blood pressure cuff. This, complemented with changes in heart rate, gives us ample information, as seen before. Experiments involving these signals, as well as changes in eye activity have been done in </w:t>
      </w:r>
      <w:sdt>
        <w:sdtPr>
          <w:rPr>
            <w:lang w:val="en-AU"/>
          </w:rPr>
          <w:id w:val="436874527"/>
          <w:citation/>
        </w:sdtPr>
        <w:sdtEndPr/>
        <w:sdtContent>
          <w:r w:rsidR="00104187" w:rsidRPr="00C3519B">
            <w:rPr>
              <w:lang w:val="en-AU"/>
            </w:rPr>
            <w:fldChar w:fldCharType="begin"/>
          </w:r>
          <w:r w:rsidR="00104187" w:rsidRPr="00C3519B">
            <w:rPr>
              <w:lang w:val="en-AU"/>
            </w:rPr>
            <w:instrText xml:space="preserve"> CITATION Sha13 \l 3081 </w:instrText>
          </w:r>
          <w:r w:rsidR="00104187" w:rsidRPr="00C3519B">
            <w:rPr>
              <w:lang w:val="en-AU"/>
            </w:rPr>
            <w:fldChar w:fldCharType="separate"/>
          </w:r>
          <w:r w:rsidR="00AB1BFA" w:rsidRPr="00AB1BFA">
            <w:rPr>
              <w:noProof/>
              <w:lang w:val="en-AU"/>
            </w:rPr>
            <w:t>[20]</w:t>
          </w:r>
          <w:r w:rsidR="00104187" w:rsidRPr="00C3519B">
            <w:rPr>
              <w:lang w:val="en-AU"/>
            </w:rPr>
            <w:fldChar w:fldCharType="end"/>
          </w:r>
        </w:sdtContent>
      </w:sdt>
      <w:r w:rsidRPr="00C3519B">
        <w:rPr>
          <w:lang w:val="en-AU"/>
        </w:rPr>
        <w:t>. Through the watching of films, stresses were incited. From here, the changes from the person's different states were matched up with the bodily activity of the person. The data underwent statistical analysis, and machine learning algorithms were applied to determine stress. These, once again, produced meaningful results.</w:t>
      </w:r>
    </w:p>
    <w:p w:rsidR="00FF5C76" w:rsidRPr="00C3519B" w:rsidRDefault="00FF5C76" w:rsidP="00517AF0">
      <w:pPr>
        <w:rPr>
          <w:lang w:val="en-AU"/>
        </w:rPr>
      </w:pPr>
      <w:r w:rsidRPr="00C3519B">
        <w:rPr>
          <w:lang w:val="en-AU"/>
        </w:rPr>
        <w:t xml:space="preserve">Cardio-respiratory systems are most evident in continual physical stress in particular, such as physical shocks from running, or simply having a bucket of ice poured over your body. However, experiments have been done to observe symptoms due to mental stress </w:t>
      </w:r>
      <w:sdt>
        <w:sdtPr>
          <w:rPr>
            <w:lang w:val="en-AU"/>
          </w:rPr>
          <w:id w:val="961385676"/>
          <w:citation/>
        </w:sdtPr>
        <w:sdtEndPr/>
        <w:sdtContent>
          <w:r w:rsidR="00104187" w:rsidRPr="00C3519B">
            <w:rPr>
              <w:lang w:val="en-AU"/>
            </w:rPr>
            <w:fldChar w:fldCharType="begin"/>
          </w:r>
          <w:r w:rsidR="00104187" w:rsidRPr="00C3519B">
            <w:rPr>
              <w:lang w:val="en-AU"/>
            </w:rPr>
            <w:instrText xml:space="preserve"> CITATION Cho10 \l 3081 </w:instrText>
          </w:r>
          <w:r w:rsidR="00104187" w:rsidRPr="00C3519B">
            <w:rPr>
              <w:lang w:val="en-AU"/>
            </w:rPr>
            <w:fldChar w:fldCharType="separate"/>
          </w:r>
          <w:r w:rsidR="00AB1BFA" w:rsidRPr="00AB1BFA">
            <w:rPr>
              <w:noProof/>
              <w:lang w:val="en-AU"/>
            </w:rPr>
            <w:t>[21]</w:t>
          </w:r>
          <w:r w:rsidR="00104187" w:rsidRPr="00C3519B">
            <w:rPr>
              <w:lang w:val="en-AU"/>
            </w:rPr>
            <w:fldChar w:fldCharType="end"/>
          </w:r>
        </w:sdtContent>
      </w:sdt>
      <w:r w:rsidRPr="00C3519B">
        <w:rPr>
          <w:lang w:val="en-AU"/>
        </w:rPr>
        <w:t>. As a result, experiments have been done so as to analyse oscillations not only in heart rate variability, but also in breathing patterns and sweating. This is performed in a similar manner to that as of above, and has produced significant results that are actually positive.</w:t>
      </w:r>
    </w:p>
    <w:p w:rsidR="00FF5C76" w:rsidRPr="00C3519B" w:rsidRDefault="00FF5C76" w:rsidP="00517AF0">
      <w:pPr>
        <w:rPr>
          <w:lang w:val="en-AU"/>
        </w:rPr>
      </w:pPr>
      <w:r w:rsidRPr="00C3519B">
        <w:rPr>
          <w:lang w:val="en-AU"/>
        </w:rPr>
        <w:t>Ideally, the developed solution would involve remote data collection. Frameworks have been produced to detect heart rates remotely i.e. without physical contact. This is done through a number of physiological reactions associated with the heart rate, such as reading the human face (an extremity of the body) using thermal infrared imaging</w:t>
      </w:r>
      <w:r w:rsidR="00496855" w:rsidRPr="00C3519B">
        <w:rPr>
          <w:lang w:val="en-AU"/>
        </w:rPr>
        <w:t xml:space="preserve"> </w:t>
      </w:r>
      <w:sdt>
        <w:sdtPr>
          <w:rPr>
            <w:lang w:val="en-AU"/>
          </w:rPr>
          <w:id w:val="-1382783162"/>
          <w:citation/>
        </w:sdtPr>
        <w:sdtEnd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AB1BFA" w:rsidRPr="00AB1BFA">
            <w:rPr>
              <w:noProof/>
              <w:lang w:val="en-AU"/>
            </w:rPr>
            <w:t>[22]</w:t>
          </w:r>
          <w:r w:rsidR="00496855" w:rsidRPr="00C3519B">
            <w:rPr>
              <w:lang w:val="en-AU"/>
            </w:rPr>
            <w:fldChar w:fldCharType="end"/>
          </w:r>
        </w:sdtContent>
      </w:sdt>
      <w:r w:rsidRPr="00C3519B">
        <w:rPr>
          <w:lang w:val="en-AU"/>
        </w:rPr>
        <w:t>. This produced significant results that actually determined changes between stress and a lack thereof.</w:t>
      </w:r>
    </w:p>
    <w:p w:rsidR="000B52C1" w:rsidRPr="00C3519B" w:rsidRDefault="00FF5C76" w:rsidP="00AA03E8">
      <w:pPr>
        <w:rPr>
          <w:lang w:val="en-AU"/>
        </w:rPr>
      </w:pPr>
      <w:r w:rsidRPr="00C3519B">
        <w:rPr>
          <w:lang w:val="en-AU"/>
        </w:rPr>
        <w:t xml:space="preserve">We must note that the extremity of the human body is a particularly good source of detecting changes in heart rate. This is due to the nature at which blood collects and empties at this particular point. Whilst the human body extremities also include smaller features such as toes and fingers, the face is an optimal place to analyse blood flushes. Most blood rushes to this extremity due to the size of the head in comparison to other extremities. Thus, this produces the largest changes in visual flush as well as </w:t>
      </w:r>
      <w:r w:rsidRPr="00C3519B">
        <w:rPr>
          <w:lang w:val="en-AU"/>
        </w:rPr>
        <w:lastRenderedPageBreak/>
        <w:t>temperature due to blood flushes. We must also remember that the rate of flushes in and out of the extremity is directly proportional to one’s pulse i.e. their heart rate. Thus, thermal imaging, which can detect small changes in colour due to blood flushing</w:t>
      </w:r>
      <w:r w:rsidR="00496855" w:rsidRPr="00C3519B">
        <w:rPr>
          <w:lang w:val="en-AU"/>
        </w:rPr>
        <w:t xml:space="preserve"> </w:t>
      </w:r>
      <w:sdt>
        <w:sdtPr>
          <w:rPr>
            <w:lang w:val="en-AU"/>
          </w:rPr>
          <w:id w:val="1964304061"/>
          <w:citation/>
        </w:sdtPr>
        <w:sdtEnd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AB1BFA" w:rsidRPr="00AB1BFA">
            <w:rPr>
              <w:noProof/>
              <w:lang w:val="en-AU"/>
            </w:rPr>
            <w:t>[22]</w:t>
          </w:r>
          <w:r w:rsidR="00496855" w:rsidRPr="00C3519B">
            <w:rPr>
              <w:lang w:val="en-AU"/>
            </w:rPr>
            <w:fldChar w:fldCharType="end"/>
          </w:r>
        </w:sdtContent>
      </w:sdt>
      <w:r w:rsidRPr="00C3519B">
        <w:rPr>
          <w:lang w:val="en-AU"/>
        </w:rPr>
        <w:t>, namely, can be used effectively to detect the nature of one’s heart rate.</w:t>
      </w:r>
    </w:p>
    <w:p w:rsidR="00A43F42" w:rsidRPr="00C3519B" w:rsidRDefault="000B52C1" w:rsidP="00AA03E8">
      <w:pPr>
        <w:rPr>
          <w:lang w:val="en-AU"/>
        </w:rPr>
      </w:pPr>
      <w:r w:rsidRPr="00C3519B">
        <w:rPr>
          <w:lang w:val="en-AU"/>
        </w:rPr>
        <w:t>We have seen good methodologies to look into regarding what to look out for with stress.</w:t>
      </w:r>
      <w:r w:rsidR="00DD6262" w:rsidRPr="00C3519B">
        <w:rPr>
          <w:lang w:val="en-AU"/>
        </w:rPr>
        <w:t xml:space="preserve"> Throughout </w:t>
      </w:r>
      <w:r w:rsidR="00496855" w:rsidRPr="00C3519B">
        <w:rPr>
          <w:lang w:val="en-AU"/>
        </w:rPr>
        <w:t xml:space="preserve">all </w:t>
      </w:r>
      <w:r w:rsidR="00DD6262" w:rsidRPr="00C3519B">
        <w:rPr>
          <w:lang w:val="en-AU"/>
        </w:rPr>
        <w:t>papers, we notice o</w:t>
      </w:r>
      <w:r w:rsidRPr="00C3519B">
        <w:rPr>
          <w:lang w:val="en-AU"/>
        </w:rPr>
        <w:t>ne of the ways of detecting a stress symptom</w:t>
      </w:r>
      <w:r w:rsidR="00DD6262" w:rsidRPr="00C3519B">
        <w:rPr>
          <w:lang w:val="en-AU"/>
        </w:rPr>
        <w:t xml:space="preserve"> is via detecting heart rate volatility (HRV)</w:t>
      </w:r>
      <w:r w:rsidR="00A43F42" w:rsidRPr="00C3519B">
        <w:rPr>
          <w:lang w:val="en-AU"/>
        </w:rPr>
        <w:t xml:space="preserve"> </w:t>
      </w:r>
      <w:sdt>
        <w:sdtPr>
          <w:rPr>
            <w:lang w:val="en-AU"/>
          </w:rPr>
          <w:id w:val="-799615499"/>
          <w:citation/>
        </w:sdtPr>
        <w:sdtEndPr/>
        <w:sdtContent>
          <w:r w:rsidR="00104187" w:rsidRPr="00C3519B">
            <w:rPr>
              <w:lang w:val="en-AU"/>
            </w:rPr>
            <w:fldChar w:fldCharType="begin"/>
          </w:r>
          <w:r w:rsidR="00104187" w:rsidRPr="00C3519B">
            <w:rPr>
              <w:lang w:val="en-AU"/>
            </w:rPr>
            <w:instrText xml:space="preserve"> CITATION Cho09 \l 3081  \m Sha13 \m Cho10</w:instrText>
          </w:r>
          <w:r w:rsidR="00496855" w:rsidRPr="00C3519B">
            <w:rPr>
              <w:lang w:val="en-AU"/>
            </w:rPr>
            <w:instrText xml:space="preserve"> \m Bou13</w:instrText>
          </w:r>
          <w:r w:rsidR="00104187" w:rsidRPr="00C3519B">
            <w:rPr>
              <w:lang w:val="en-AU"/>
            </w:rPr>
            <w:fldChar w:fldCharType="separate"/>
          </w:r>
          <w:r w:rsidR="00AB1BFA" w:rsidRPr="00AB1BFA">
            <w:rPr>
              <w:noProof/>
              <w:lang w:val="en-AU"/>
            </w:rPr>
            <w:t>[19, 20, 21, 22]</w:t>
          </w:r>
          <w:r w:rsidR="00104187" w:rsidRPr="00C3519B">
            <w:rPr>
              <w:lang w:val="en-AU"/>
            </w:rPr>
            <w:fldChar w:fldCharType="end"/>
          </w:r>
        </w:sdtContent>
      </w:sdt>
      <w:r w:rsidR="00496855" w:rsidRPr="00C3519B">
        <w:rPr>
          <w:lang w:val="en-AU"/>
        </w:rPr>
        <w:t>, with each research paper deeming different importance on it</w:t>
      </w:r>
      <w:r w:rsidR="00DD6262" w:rsidRPr="00C3519B">
        <w:rPr>
          <w:lang w:val="en-AU"/>
        </w:rPr>
        <w:t>. As aforementioned, t</w:t>
      </w:r>
      <w:r w:rsidR="00A43F42" w:rsidRPr="00C3519B">
        <w:rPr>
          <w:lang w:val="en-AU"/>
        </w:rPr>
        <w:t>his is extremely important due to the strong correlation between one’s heart rate and their emotional state i.e. their stress levels. In particular, those that used HRV to detect stress levels ended up with a very positive result that showed strong significance.</w:t>
      </w:r>
    </w:p>
    <w:p w:rsidR="00EF5B85" w:rsidRPr="00C3519B" w:rsidRDefault="00EF5B85" w:rsidP="00AA03E8">
      <w:pPr>
        <w:rPr>
          <w:lang w:val="en-AU"/>
        </w:rPr>
      </w:pPr>
      <w:r w:rsidRPr="00C3519B">
        <w:rPr>
          <w:lang w:val="en-AU"/>
        </w:rPr>
        <w:t xml:space="preserve">In </w:t>
      </w:r>
      <w:r w:rsidR="001E77E0" w:rsidRPr="00C3519B">
        <w:rPr>
          <w:lang w:val="en-AU"/>
        </w:rPr>
        <w:t>one particular</w:t>
      </w:r>
      <w:r w:rsidRPr="00C3519B">
        <w:rPr>
          <w:lang w:val="en-AU"/>
        </w:rPr>
        <w:t xml:space="preserve"> instance, machine learning is still used</w:t>
      </w:r>
      <w:r w:rsidR="001E77E0" w:rsidRPr="003E0969">
        <w:rPr>
          <w:rStyle w:val="CommentReference"/>
          <w:lang w:val="en-AU"/>
        </w:rPr>
        <w:t xml:space="preserve">. </w:t>
      </w:r>
      <w:r w:rsidRPr="00C3519B">
        <w:rPr>
          <w:lang w:val="en-AU"/>
        </w:rPr>
        <w:t>We have mentioned the advantages of machine learning</w:t>
      </w:r>
      <w:r w:rsidR="00D83F46" w:rsidRPr="00C3519B">
        <w:rPr>
          <w:lang w:val="en-AU"/>
        </w:rPr>
        <w:t xml:space="preserve"> previously. In </w:t>
      </w:r>
      <w:r w:rsidR="000C043B" w:rsidRPr="00C3519B">
        <w:rPr>
          <w:lang w:val="en-AU"/>
        </w:rPr>
        <w:t xml:space="preserve">the case of </w:t>
      </w:r>
      <w:sdt>
        <w:sdtPr>
          <w:rPr>
            <w:lang w:val="en-AU"/>
          </w:rPr>
          <w:id w:val="-1517306587"/>
          <w:citation/>
        </w:sdtPr>
        <w:sdtEndPr/>
        <w:sdtContent>
          <w:r w:rsidR="000C043B" w:rsidRPr="00C3519B">
            <w:rPr>
              <w:lang w:val="en-AU"/>
            </w:rPr>
            <w:fldChar w:fldCharType="begin"/>
          </w:r>
          <w:r w:rsidR="000C043B" w:rsidRPr="00C3519B">
            <w:rPr>
              <w:lang w:val="en-AU"/>
            </w:rPr>
            <w:instrText xml:space="preserve"> CITATION Sha13 \l 3081 </w:instrText>
          </w:r>
          <w:r w:rsidR="000C043B" w:rsidRPr="00C3519B">
            <w:rPr>
              <w:lang w:val="en-AU"/>
            </w:rPr>
            <w:fldChar w:fldCharType="separate"/>
          </w:r>
          <w:r w:rsidR="00AB1BFA" w:rsidRPr="00AB1BFA">
            <w:rPr>
              <w:noProof/>
              <w:lang w:val="en-AU"/>
            </w:rPr>
            <w:t>[20]</w:t>
          </w:r>
          <w:r w:rsidR="000C043B" w:rsidRPr="00C3519B">
            <w:rPr>
              <w:lang w:val="en-AU"/>
            </w:rPr>
            <w:fldChar w:fldCharType="end"/>
          </w:r>
        </w:sdtContent>
      </w:sdt>
      <w:r w:rsidR="00D83F46" w:rsidRPr="00C3519B">
        <w:rPr>
          <w:lang w:val="en-AU"/>
        </w:rPr>
        <w:t xml:space="preserve">, </w:t>
      </w:r>
      <w:r w:rsidR="000C043B" w:rsidRPr="00C3519B">
        <w:rPr>
          <w:lang w:val="en-AU"/>
        </w:rPr>
        <w:t xml:space="preserve">universal </w:t>
      </w:r>
      <w:r w:rsidR="00BA01C8" w:rsidRPr="00C3519B">
        <w:rPr>
          <w:lang w:val="en-AU"/>
        </w:rPr>
        <w:t>optimised</w:t>
      </w:r>
      <w:r w:rsidR="000C043B" w:rsidRPr="00C3519B">
        <w:rPr>
          <w:lang w:val="en-AU"/>
        </w:rPr>
        <w:t xml:space="preserve"> search algorithms were used in their SVM and artificial neural networks (ANNs). All test subjects used were between the age of 18 and 30. What we noticed is the machine learning algorithm used was not significant enough of a factor to change the accuracy. </w:t>
      </w:r>
      <w:r w:rsidR="00ED2104" w:rsidRPr="00C3519B">
        <w:rPr>
          <w:lang w:val="en-AU"/>
        </w:rPr>
        <w:t xml:space="preserve">The more significant case involved method of detection. Methods involving detections in physical reactions labelled as “primary stress signals” returned </w:t>
      </w:r>
      <w:r w:rsidR="0085166E" w:rsidRPr="00C3519B">
        <w:rPr>
          <w:lang w:val="en-AU"/>
        </w:rPr>
        <w:t xml:space="preserve">an </w:t>
      </w:r>
      <w:r w:rsidR="00105D1A" w:rsidRPr="00C3519B">
        <w:rPr>
          <w:lang w:val="en-AU"/>
        </w:rPr>
        <w:t>accuracy</w:t>
      </w:r>
      <w:r w:rsidR="00ED2104" w:rsidRPr="00C3519B">
        <w:rPr>
          <w:lang w:val="en-AU"/>
        </w:rPr>
        <w:t xml:space="preserve"> </w:t>
      </w:r>
      <w:r w:rsidR="0085166E" w:rsidRPr="00C3519B">
        <w:rPr>
          <w:lang w:val="en-AU"/>
        </w:rPr>
        <w:t>of</w:t>
      </w:r>
      <w:r w:rsidR="00ED2104" w:rsidRPr="00C3519B">
        <w:rPr>
          <w:lang w:val="en-AU"/>
        </w:rPr>
        <w:t xml:space="preserve"> 95%. </w:t>
      </w:r>
      <w:r w:rsidR="00B947D3" w:rsidRPr="00C3519B">
        <w:rPr>
          <w:lang w:val="en-AU"/>
        </w:rPr>
        <w:t xml:space="preserve">However, </w:t>
      </w:r>
      <w:r w:rsidR="00ED2104" w:rsidRPr="00C3519B">
        <w:rPr>
          <w:lang w:val="en-AU"/>
        </w:rPr>
        <w:t>when using electroencephalography (EEG) to detect physiological changes, the accuracy was determined to be 91%.</w:t>
      </w:r>
      <w:r w:rsidR="00E454E2" w:rsidRPr="00C3519B">
        <w:rPr>
          <w:lang w:val="en-AU"/>
        </w:rPr>
        <w:t xml:space="preserve"> With all factors deemed constant, we see that physical symptoms are, indeed, very powerful in determining stress.</w:t>
      </w:r>
    </w:p>
    <w:p w:rsidR="00296DC2" w:rsidRPr="00C3519B" w:rsidRDefault="00296DC2" w:rsidP="00AA03E8">
      <w:pPr>
        <w:rPr>
          <w:lang w:val="en-AU"/>
        </w:rPr>
      </w:pPr>
      <w:r w:rsidRPr="00C3519B">
        <w:rPr>
          <w:lang w:val="en-AU"/>
        </w:rPr>
        <w:t>We also note that in this experiment, the heart rate was not a key determining factor as a data source. This was a very intricate set up with a large amount of excessive equipment, since it was to simulate a virtual environment. A lot of data samples were taken from various sources, allowing the increased accuracy without the high dependence on HRV – something that is not common.</w:t>
      </w:r>
    </w:p>
    <w:p w:rsidR="00296DC2" w:rsidRPr="00C3519B" w:rsidRDefault="00296DC2" w:rsidP="00AA03E8">
      <w:pPr>
        <w:rPr>
          <w:lang w:val="en-AU"/>
        </w:rPr>
      </w:pPr>
      <w:r w:rsidRPr="00C3519B">
        <w:rPr>
          <w:lang w:val="en-AU"/>
        </w:rPr>
        <w:t xml:space="preserve">In </w:t>
      </w:r>
      <w:r w:rsidR="003B59F7" w:rsidRPr="00C3519B">
        <w:rPr>
          <w:lang w:val="en-AU"/>
        </w:rPr>
        <w:t>the other three cases</w:t>
      </w:r>
      <w:r w:rsidRPr="00C3519B">
        <w:rPr>
          <w:lang w:val="en-AU"/>
        </w:rPr>
        <w:t xml:space="preserve">, we use a less complex form of machine learning and less equipment than the previous example. </w:t>
      </w:r>
      <w:r w:rsidR="009C683B" w:rsidRPr="00C3519B">
        <w:rPr>
          <w:lang w:val="en-AU"/>
        </w:rPr>
        <w:t xml:space="preserve">We notice that despite the complexity of algorithms, we end up with a lower accuracy. One example is </w:t>
      </w:r>
      <w:proofErr w:type="gramStart"/>
      <w:r w:rsidR="009C683B" w:rsidRPr="00C3519B">
        <w:rPr>
          <w:lang w:val="en-AU"/>
        </w:rPr>
        <w:t>a</w:t>
      </w:r>
      <w:proofErr w:type="gramEnd"/>
      <w:r w:rsidR="009C683B" w:rsidRPr="00C3519B">
        <w:rPr>
          <w:lang w:val="en-AU"/>
        </w:rPr>
        <w:t xml:space="preserve"> 83% accuracy when still detecting heart condition, muscle tension and respiration </w:t>
      </w:r>
      <w:sdt>
        <w:sdtPr>
          <w:rPr>
            <w:lang w:val="en-AU"/>
          </w:rPr>
          <w:id w:val="58460036"/>
          <w:citation/>
        </w:sdtPr>
        <w:sdtEndPr/>
        <w:sdtContent>
          <w:r w:rsidR="009C683B" w:rsidRPr="00C3519B">
            <w:rPr>
              <w:lang w:val="en-AU"/>
            </w:rPr>
            <w:fldChar w:fldCharType="begin"/>
          </w:r>
          <w:r w:rsidR="009C683B" w:rsidRPr="00C3519B">
            <w:rPr>
              <w:lang w:val="en-AU"/>
            </w:rPr>
            <w:instrText xml:space="preserve"> CITATION Cho09 \l 3081 </w:instrText>
          </w:r>
          <w:r w:rsidR="009C683B" w:rsidRPr="00C3519B">
            <w:rPr>
              <w:lang w:val="en-AU"/>
            </w:rPr>
            <w:fldChar w:fldCharType="separate"/>
          </w:r>
          <w:r w:rsidR="00AB1BFA" w:rsidRPr="00AB1BFA">
            <w:rPr>
              <w:noProof/>
              <w:lang w:val="en-AU"/>
            </w:rPr>
            <w:t>[19]</w:t>
          </w:r>
          <w:r w:rsidR="009C683B" w:rsidRPr="00C3519B">
            <w:rPr>
              <w:lang w:val="en-AU"/>
            </w:rPr>
            <w:fldChar w:fldCharType="end"/>
          </w:r>
        </w:sdtContent>
      </w:sdt>
      <w:r w:rsidR="009C683B" w:rsidRPr="00C3519B">
        <w:rPr>
          <w:lang w:val="en-AU"/>
        </w:rPr>
        <w:t>. This used a non-linear Volterra series to establish stress levels</w:t>
      </w:r>
      <w:r w:rsidR="00BA01C8" w:rsidRPr="00C3519B">
        <w:rPr>
          <w:rStyle w:val="FootnoteReference"/>
          <w:lang w:val="en-AU"/>
        </w:rPr>
        <w:footnoteReference w:id="3"/>
      </w:r>
      <w:r w:rsidR="009C683B" w:rsidRPr="00C3519B">
        <w:rPr>
          <w:lang w:val="en-AU"/>
        </w:rPr>
        <w:t xml:space="preserve">. In the same way that the charge of a battery deteriorates over time, we note that </w:t>
      </w:r>
      <w:r w:rsidR="006569F8" w:rsidRPr="00C3519B">
        <w:rPr>
          <w:lang w:val="en-AU"/>
        </w:rPr>
        <w:t xml:space="preserve">the heart signals observed over time from the heart monitor has varying importance. This procedure of detecting stress, in particular, places a </w:t>
      </w:r>
      <w:r w:rsidR="006569F8" w:rsidRPr="00C3519B">
        <w:rPr>
          <w:lang w:val="en-AU"/>
        </w:rPr>
        <w:lastRenderedPageBreak/>
        <w:t>higher importance on HRV than the other factors. Therefore, we can appreciate machine learning as an important factor, as well as the other factors that determine stress that are not weighted as importantly.</w:t>
      </w:r>
    </w:p>
    <w:p w:rsidR="00AB0666" w:rsidRDefault="00D2112D" w:rsidP="005D5388">
      <w:pPr>
        <w:rPr>
          <w:lang w:val="en-AU"/>
        </w:rPr>
      </w:pPr>
      <w:r>
        <w:rPr>
          <w:lang w:val="en-AU"/>
        </w:rPr>
        <w:t xml:space="preserve">Respiration </w:t>
      </w:r>
      <w:r w:rsidR="005D5388">
        <w:rPr>
          <w:lang w:val="en-AU"/>
        </w:rPr>
        <w:t xml:space="preserve">was the second most prominent factor in these determinations. Namely, in non-mobile-phone applications, we notice its use in </w:t>
      </w:r>
      <w:sdt>
        <w:sdtPr>
          <w:rPr>
            <w:lang w:val="en-AU"/>
          </w:rPr>
          <w:id w:val="998615790"/>
          <w:citation/>
        </w:sdtPr>
        <w:sdtEndPr/>
        <w:sdtContent>
          <w:r w:rsidR="005D5388">
            <w:rPr>
              <w:lang w:val="en-AU"/>
            </w:rPr>
            <w:fldChar w:fldCharType="begin"/>
          </w:r>
          <w:r w:rsidR="005D5388">
            <w:rPr>
              <w:lang w:val="en-AU"/>
            </w:rPr>
            <w:instrText xml:space="preserve"> CITATION Sha13 \l 3081 </w:instrText>
          </w:r>
          <w:r w:rsidR="005D5388">
            <w:rPr>
              <w:lang w:val="en-AU"/>
            </w:rPr>
            <w:fldChar w:fldCharType="separate"/>
          </w:r>
          <w:r w:rsidR="00AB1BFA" w:rsidRPr="00AB1BFA">
            <w:rPr>
              <w:noProof/>
              <w:lang w:val="en-AU"/>
            </w:rPr>
            <w:t>[20]</w:t>
          </w:r>
          <w:r w:rsidR="005D5388">
            <w:rPr>
              <w:lang w:val="en-AU"/>
            </w:rPr>
            <w:fldChar w:fldCharType="end"/>
          </w:r>
        </w:sdtContent>
      </w:sdt>
      <w:r w:rsidR="005D5388">
        <w:rPr>
          <w:lang w:val="en-AU"/>
        </w:rPr>
        <w:t xml:space="preserve"> as a very good example. </w:t>
      </w:r>
      <w:r w:rsidR="00AB0666">
        <w:rPr>
          <w:lang w:val="en-AU"/>
        </w:rPr>
        <w:t>However, this uses an undiscussed hardware – ECG and GSRs. These are highly accurate pieces of equipment that can be used to detect one’s conductivity of the skin. This has a strong correlation with sweating, a symptom of stress. This is due to the high electrolyte content of sweat – hence dry skin has a much higher resistance than wet skin. The difference is significant enough to detect a change in.</w:t>
      </w:r>
    </w:p>
    <w:p w:rsidR="005D5388" w:rsidRDefault="00AB0666" w:rsidP="005D5388">
      <w:pPr>
        <w:rPr>
          <w:lang w:val="en-AU"/>
        </w:rPr>
      </w:pPr>
      <w:r>
        <w:rPr>
          <w:lang w:val="en-AU"/>
        </w:rPr>
        <w:t>Again, we’ve noted the accuracy it’s produced, and can attribute a part of that to the many factors that it takes into account. We must still consider the importance of the use of the SVM to create further accuracy, as well as the detection via eye-ball – something that no other relevant paper has considered and produced a strong accuracy.</w:t>
      </w:r>
    </w:p>
    <w:p w:rsidR="003B23EE" w:rsidRPr="003E0969" w:rsidRDefault="00A428B2" w:rsidP="005943F3">
      <w:pPr>
        <w:rPr>
          <w:lang w:val="en-AU"/>
        </w:rPr>
      </w:pPr>
      <w:r w:rsidRPr="00C3519B">
        <w:rPr>
          <w:lang w:val="en-AU"/>
        </w:rPr>
        <w:t xml:space="preserve">Overall, the accuracies determined throughout these experiments have a much higher accuracy than that of </w:t>
      </w:r>
      <w:r w:rsidR="00631DE5" w:rsidRPr="00C3519B">
        <w:rPr>
          <w:lang w:val="en-AU"/>
        </w:rPr>
        <w:t>those described in section 2.1.1</w:t>
      </w:r>
      <w:r w:rsidRPr="00C3519B">
        <w:rPr>
          <w:lang w:val="en-AU"/>
        </w:rPr>
        <w:t xml:space="preserve"> – up </w:t>
      </w:r>
      <w:r w:rsidR="009568C5" w:rsidRPr="00C3519B">
        <w:rPr>
          <w:lang w:val="en-AU"/>
        </w:rPr>
        <w:t>to 95%, versus a maximum of 83%</w:t>
      </w:r>
      <w:r w:rsidR="00356A05" w:rsidRPr="00C3519B">
        <w:rPr>
          <w:lang w:val="en-AU"/>
        </w:rPr>
        <w:t>.</w:t>
      </w:r>
      <w:r w:rsidRPr="00C3519B">
        <w:rPr>
          <w:lang w:val="en-AU"/>
        </w:rPr>
        <w:t xml:space="preserve"> What these procedures </w:t>
      </w:r>
      <w:r w:rsidR="009568C5" w:rsidRPr="00C3519B">
        <w:rPr>
          <w:lang w:val="en-AU"/>
        </w:rPr>
        <w:t xml:space="preserve">don’t </w:t>
      </w:r>
      <w:r w:rsidRPr="00C3519B">
        <w:rPr>
          <w:lang w:val="en-AU"/>
        </w:rPr>
        <w:t xml:space="preserve">have that </w:t>
      </w:r>
      <w:r w:rsidR="009568C5" w:rsidRPr="00C3519B">
        <w:rPr>
          <w:lang w:val="en-AU"/>
        </w:rPr>
        <w:t xml:space="preserve">those did are the </w:t>
      </w:r>
      <w:r w:rsidR="00356A05" w:rsidRPr="00C3519B">
        <w:rPr>
          <w:lang w:val="en-AU"/>
        </w:rPr>
        <w:t>restrictions that a mobile phone system uses. In particular, we must note that specialised external hardware provides a significant advantage in accuracy over those of a mobile phone</w:t>
      </w:r>
      <w:r w:rsidR="00356A05" w:rsidRPr="003E0969">
        <w:rPr>
          <w:lang w:val="en-AU"/>
        </w:rPr>
        <w:t>.</w:t>
      </w:r>
      <w:r w:rsidR="000905A8">
        <w:rPr>
          <w:lang w:val="en-AU"/>
        </w:rPr>
        <w:t xml:space="preserve"> Their usage is also less applicable to the practical world, as the equipment is optimised for simulations rather than day-to-day use. This is a significant disadvantage to a lot of non-mobile solutions and, thus, is a further inspiration for our proposed solution.</w:t>
      </w:r>
    </w:p>
    <w:p w:rsidR="005943F3" w:rsidRPr="00C3519B" w:rsidRDefault="005943F3" w:rsidP="005943F3">
      <w:pPr>
        <w:pStyle w:val="Heading3"/>
      </w:pPr>
      <w:bookmarkStart w:id="47" w:name="_Toc401613194"/>
      <w:r w:rsidRPr="00C3519B">
        <w:t>2.1.3 Research regarding stress factors generally</w:t>
      </w:r>
      <w:bookmarkEnd w:id="47"/>
    </w:p>
    <w:p w:rsidR="005943F3" w:rsidRPr="00C3519B" w:rsidRDefault="005943F3" w:rsidP="005943F3">
      <w:pPr>
        <w:rPr>
          <w:lang w:val="en-AU"/>
        </w:rPr>
      </w:pPr>
      <w:r w:rsidRPr="00C3519B">
        <w:rPr>
          <w:lang w:val="en-AU"/>
        </w:rPr>
        <w:t xml:space="preserve">There are a number of articles that describe the changes in emotions and stress due to various </w:t>
      </w:r>
      <w:r w:rsidR="00FA551E" w:rsidRPr="00C3519B">
        <w:rPr>
          <w:lang w:val="en-AU"/>
        </w:rPr>
        <w:t>factors</w:t>
      </w:r>
      <w:r w:rsidR="00DE2FA0" w:rsidRPr="00C3519B">
        <w:rPr>
          <w:lang w:val="en-AU"/>
        </w:rPr>
        <w:t>. A few different cases were analysed for the sake of diversity and a better understanding of the problem and potential solutions at hand</w:t>
      </w:r>
      <w:r w:rsidRPr="00C3519B">
        <w:rPr>
          <w:lang w:val="en-AU"/>
        </w:rPr>
        <w:t>.</w:t>
      </w:r>
      <w:r w:rsidR="009100FB">
        <w:rPr>
          <w:lang w:val="en-AU"/>
        </w:rPr>
        <w:t xml:space="preserve"> These were also assessed for relevancy in applying to</w:t>
      </w:r>
      <w:r w:rsidR="009100FB" w:rsidRPr="00C3519B">
        <w:rPr>
          <w:lang w:val="en-AU"/>
        </w:rPr>
        <w:t xml:space="preserve"> our </w:t>
      </w:r>
      <w:r w:rsidR="009100FB">
        <w:rPr>
          <w:lang w:val="en-AU"/>
        </w:rPr>
        <w:t xml:space="preserve">proposed </w:t>
      </w:r>
      <w:r w:rsidR="009100FB" w:rsidRPr="00C3519B">
        <w:rPr>
          <w:lang w:val="en-AU"/>
        </w:rPr>
        <w:t>methodology</w:t>
      </w:r>
      <w:r w:rsidR="009100FB">
        <w:rPr>
          <w:lang w:val="en-AU"/>
        </w:rPr>
        <w:t>.</w:t>
      </w:r>
    </w:p>
    <w:p w:rsidR="005943F3" w:rsidRPr="00C3519B" w:rsidRDefault="00FA551E" w:rsidP="005943F3">
      <w:pPr>
        <w:rPr>
          <w:lang w:val="en-AU"/>
        </w:rPr>
      </w:pPr>
      <w:r w:rsidRPr="003E0969">
        <w:rPr>
          <w:rStyle w:val="CommentReference"/>
          <w:lang w:val="en-AU"/>
        </w:rPr>
        <w:commentReference w:id="48"/>
      </w:r>
      <w:r w:rsidR="005943F3" w:rsidRPr="00C3519B">
        <w:rPr>
          <w:lang w:val="en-AU"/>
        </w:rPr>
        <w:t>One particular study involves the changes of the human emotional state based on social media patterns, and resulted in the development of “Moon Phrases”</w:t>
      </w:r>
      <w:sdt>
        <w:sdtPr>
          <w:rPr>
            <w:lang w:val="en-AU"/>
          </w:rPr>
          <w:id w:val="853380022"/>
          <w:citation/>
        </w:sdtPr>
        <w:sdtEndPr/>
        <w:sdtContent>
          <w:r w:rsidR="00D33F34" w:rsidRPr="00C3519B">
            <w:rPr>
              <w:lang w:val="en-AU"/>
            </w:rPr>
            <w:fldChar w:fldCharType="begin"/>
          </w:r>
          <w:r w:rsidR="00D33F34" w:rsidRPr="00C3519B">
            <w:rPr>
              <w:lang w:val="en-AU"/>
            </w:rPr>
            <w:instrText xml:space="preserve"> CITATION DeC13 \l 3081 </w:instrText>
          </w:r>
          <w:r w:rsidR="00D33F34" w:rsidRPr="00C3519B">
            <w:rPr>
              <w:lang w:val="en-AU"/>
            </w:rPr>
            <w:fldChar w:fldCharType="separate"/>
          </w:r>
          <w:r w:rsidR="00AB1BFA">
            <w:rPr>
              <w:noProof/>
              <w:lang w:val="en-AU"/>
            </w:rPr>
            <w:t xml:space="preserve"> </w:t>
          </w:r>
          <w:r w:rsidR="00AB1BFA" w:rsidRPr="00AB1BFA">
            <w:rPr>
              <w:noProof/>
              <w:lang w:val="en-AU"/>
            </w:rPr>
            <w:t>[23]</w:t>
          </w:r>
          <w:r w:rsidR="00D33F34" w:rsidRPr="00C3519B">
            <w:rPr>
              <w:lang w:val="en-AU"/>
            </w:rPr>
            <w:fldChar w:fldCharType="end"/>
          </w:r>
        </w:sdtContent>
      </w:sdt>
      <w:r w:rsidR="005943F3" w:rsidRPr="00C3519B">
        <w:rPr>
          <w:lang w:val="en-AU"/>
        </w:rPr>
        <w:t xml:space="preserve">. This is increasingly relevant in this current time, considering the amount that social media is used. One of the key factors that can be used to detect emotional disturbances is changes in linguistics. In particular, people express their emotions through Facebook, Twitter, etc. when interacting with friends or strangers. Initially, 6 subjects had their social </w:t>
      </w:r>
      <w:r w:rsidR="005943F3" w:rsidRPr="00C3519B">
        <w:rPr>
          <w:lang w:val="en-AU"/>
        </w:rPr>
        <w:lastRenderedPageBreak/>
        <w:t>media use analysed with feedback as to their current mood at the time. From here, a framework was developed which isolated linguistic factors to determine the mood in which a person was in based on their activity. Whilst it has not achieved its aim in acting as an intervention mechanism, it has still progressed towards it through accurate identification of emotional wellbeing and has the potential to have a positive impact on reducing negative behaviour of heavy social media users.</w:t>
      </w:r>
    </w:p>
    <w:p w:rsidR="005943F3" w:rsidRPr="00C3519B" w:rsidRDefault="005943F3" w:rsidP="005943F3">
      <w:pPr>
        <w:rPr>
          <w:lang w:val="en-AU"/>
        </w:rPr>
      </w:pPr>
      <w:r w:rsidRPr="00C3519B">
        <w:rPr>
          <w:lang w:val="en-AU"/>
        </w:rPr>
        <w:t xml:space="preserve">Whilst our main focus has been on physiological and physical reactions thus far, there are also deeper biological reactions to stress as well that can be analysed. It has been reported that prominent stressors that cause this include general stress, heat shock, cold shock, cytoplasmic stress, and starvation. The experiment involved the extraction of the biosensor (a trigger for our biological stress responses) and seeing under what conditions they survive. A study of this was conducted successfully </w:t>
      </w:r>
      <w:sdt>
        <w:sdtPr>
          <w:rPr>
            <w:lang w:val="en-AU"/>
          </w:rPr>
          <w:id w:val="1189881838"/>
          <w:citation/>
        </w:sdtPr>
        <w:sdtEndPr/>
        <w:sdtContent>
          <w:r w:rsidR="003B23EE" w:rsidRPr="00C3519B">
            <w:rPr>
              <w:lang w:val="en-AU"/>
            </w:rPr>
            <w:fldChar w:fldCharType="begin"/>
          </w:r>
          <w:r w:rsidR="003B23EE" w:rsidRPr="00C3519B">
            <w:rPr>
              <w:lang w:val="en-AU"/>
            </w:rPr>
            <w:instrText xml:space="preserve"> CITATION Abr11 \l 3081 </w:instrText>
          </w:r>
          <w:r w:rsidR="003B23EE" w:rsidRPr="00C3519B">
            <w:rPr>
              <w:lang w:val="en-AU"/>
            </w:rPr>
            <w:fldChar w:fldCharType="separate"/>
          </w:r>
          <w:r w:rsidR="00AB1BFA" w:rsidRPr="00AB1BFA">
            <w:rPr>
              <w:noProof/>
              <w:lang w:val="en-AU"/>
            </w:rPr>
            <w:t>[24]</w:t>
          </w:r>
          <w:r w:rsidR="003B23EE" w:rsidRPr="00C3519B">
            <w:rPr>
              <w:lang w:val="en-AU"/>
            </w:rPr>
            <w:fldChar w:fldCharType="end"/>
          </w:r>
        </w:sdtContent>
      </w:sdt>
    </w:p>
    <w:p w:rsidR="003B23EE" w:rsidRPr="00C3519B" w:rsidRDefault="003B23EE" w:rsidP="005943F3">
      <w:pPr>
        <w:rPr>
          <w:lang w:val="en-AU"/>
        </w:rPr>
      </w:pPr>
      <w:r w:rsidRPr="003E0969">
        <w:rPr>
          <w:lang w:val="en-AU"/>
        </w:rPr>
        <w:t>In terms of capabilities, phones are not equipped with all the hardware required for the analysis which we require currently. One example is obtaining biological data to help determine stress levels</w:t>
      </w:r>
      <w:sdt>
        <w:sdtPr>
          <w:rPr>
            <w:lang w:val="en-AU"/>
          </w:rPr>
          <w:id w:val="1184788263"/>
          <w:citation/>
        </w:sdtPr>
        <w:sdtEndPr/>
        <w:sdtContent>
          <w:r w:rsidRPr="003E0969">
            <w:rPr>
              <w:lang w:val="en-AU"/>
            </w:rPr>
            <w:fldChar w:fldCharType="begin"/>
          </w:r>
          <w:r w:rsidRPr="00C3519B">
            <w:rPr>
              <w:lang w:val="en-AU"/>
            </w:rPr>
            <w:instrText xml:space="preserve"> CITATION Abr11 \l 3081 </w:instrText>
          </w:r>
          <w:r w:rsidRPr="003E0969">
            <w:rPr>
              <w:lang w:val="en-AU"/>
            </w:rPr>
            <w:fldChar w:fldCharType="separate"/>
          </w:r>
          <w:r w:rsidR="00AB1BFA">
            <w:rPr>
              <w:noProof/>
              <w:lang w:val="en-AU"/>
            </w:rPr>
            <w:t xml:space="preserve"> </w:t>
          </w:r>
          <w:r w:rsidR="00AB1BFA" w:rsidRPr="00AB1BFA">
            <w:rPr>
              <w:noProof/>
              <w:lang w:val="en-AU"/>
            </w:rPr>
            <w:t>[24]</w:t>
          </w:r>
          <w:r w:rsidRPr="003E0969">
            <w:rPr>
              <w:lang w:val="en-AU"/>
            </w:rPr>
            <w:fldChar w:fldCharType="end"/>
          </w:r>
        </w:sdtContent>
      </w:sdt>
      <w:r w:rsidRPr="003E0969">
        <w:rPr>
          <w:lang w:val="en-AU"/>
        </w:rPr>
        <w:t xml:space="preserve">. For this reason, </w:t>
      </w:r>
      <w:r w:rsidR="000D18F3" w:rsidRPr="003E0969">
        <w:rPr>
          <w:lang w:val="en-AU"/>
        </w:rPr>
        <w:t xml:space="preserve">one disadvantage of the use of a mobile phone is that it is more probable that we achieve a better accuracy in all cases with other </w:t>
      </w:r>
      <w:r w:rsidR="00525230" w:rsidRPr="003E0969">
        <w:rPr>
          <w:lang w:val="en-AU"/>
        </w:rPr>
        <w:t>hardware</w:t>
      </w:r>
      <w:r w:rsidR="000D18F3" w:rsidRPr="003E0969">
        <w:rPr>
          <w:lang w:val="en-AU"/>
        </w:rPr>
        <w:t>.</w:t>
      </w:r>
    </w:p>
    <w:p w:rsidR="005943F3" w:rsidRPr="00C3519B" w:rsidRDefault="00FF5C76" w:rsidP="005943F3">
      <w:pPr>
        <w:pStyle w:val="Heading2"/>
      </w:pPr>
      <w:r w:rsidRPr="00C3519B">
        <w:br w:type="page"/>
      </w:r>
      <w:bookmarkStart w:id="49" w:name="_Toc401239242"/>
      <w:bookmarkStart w:id="50" w:name="_Toc401613195"/>
      <w:r w:rsidR="005943F3" w:rsidRPr="00C3519B">
        <w:lastRenderedPageBreak/>
        <w:t xml:space="preserve">2.2 Conclusions and </w:t>
      </w:r>
      <w:r w:rsidR="00E64E80">
        <w:t xml:space="preserve">Refined </w:t>
      </w:r>
      <w:r w:rsidR="005943F3" w:rsidRPr="00C3519B">
        <w:t>Aim</w:t>
      </w:r>
      <w:bookmarkEnd w:id="49"/>
      <w:bookmarkEnd w:id="50"/>
    </w:p>
    <w:p w:rsidR="00F133F6" w:rsidRPr="00C3519B" w:rsidRDefault="00F133F6" w:rsidP="00A74C9C">
      <w:pPr>
        <w:rPr>
          <w:lang w:val="en-AU"/>
        </w:rPr>
      </w:pPr>
      <w:r w:rsidRPr="00C3519B">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rsidR="00F133F6" w:rsidRPr="00C3519B" w:rsidRDefault="00F133F6" w:rsidP="00A74C9C">
      <w:pPr>
        <w:rPr>
          <w:lang w:val="en-AU"/>
        </w:rPr>
      </w:pPr>
      <w:r w:rsidRPr="00C3519B">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w:t>
      </w:r>
      <w:sdt>
        <w:sdtPr>
          <w:rPr>
            <w:lang w:val="en-AU"/>
          </w:rPr>
          <w:id w:val="1633132529"/>
          <w:citation/>
        </w:sdtPr>
        <w:sdtEndPr/>
        <w:sdtContent>
          <w:r w:rsidRPr="00C3519B">
            <w:rPr>
              <w:lang w:val="en-AU"/>
            </w:rPr>
            <w:fldChar w:fldCharType="begin"/>
          </w:r>
          <w:r w:rsidRPr="003E0969">
            <w:rPr>
              <w:lang w:val="en-AU"/>
            </w:rPr>
            <w:instrText xml:space="preserve"> CITATION Car07 \l 1033  \m Nat14 \m Seg14</w:instrText>
          </w:r>
          <w:r w:rsidRPr="00C3519B">
            <w:rPr>
              <w:lang w:val="en-AU"/>
            </w:rPr>
            <w:fldChar w:fldCharType="separate"/>
          </w:r>
          <w:r w:rsidR="00AB1BFA" w:rsidRPr="00AB1BFA">
            <w:rPr>
              <w:noProof/>
              <w:lang w:val="en-AU"/>
            </w:rPr>
            <w:t>[1, 25, 16]</w:t>
          </w:r>
          <w:r w:rsidRPr="00C3519B">
            <w:rPr>
              <w:lang w:val="en-AU"/>
            </w:rPr>
            <w:fldChar w:fldCharType="end"/>
          </w:r>
        </w:sdtContent>
      </w:sdt>
      <w:r w:rsidR="00EF5B85" w:rsidRPr="00C3519B">
        <w:rPr>
          <w:lang w:val="en-AU"/>
        </w:rPr>
        <w:t xml:space="preserve"> </w:t>
      </w:r>
      <w:r w:rsidRPr="00C3519B">
        <w:rPr>
          <w:lang w:val="en-AU"/>
        </w:rPr>
        <w:t>include:</w:t>
      </w:r>
    </w:p>
    <w:p w:rsidR="00F133F6" w:rsidRPr="00C3519B" w:rsidRDefault="00F133F6" w:rsidP="00A74C9C">
      <w:pPr>
        <w:pStyle w:val="ListParagraph"/>
        <w:numPr>
          <w:ilvl w:val="0"/>
          <w:numId w:val="7"/>
        </w:numPr>
        <w:suppressAutoHyphens w:val="0"/>
        <w:rPr>
          <w:lang w:val="en-AU"/>
        </w:rPr>
      </w:pPr>
      <w:r w:rsidRPr="00C3519B">
        <w:rPr>
          <w:lang w:val="en-AU"/>
        </w:rPr>
        <w:t>Changes in vocal pitch and amplitude</w:t>
      </w:r>
    </w:p>
    <w:p w:rsidR="00F133F6" w:rsidRPr="00C3519B" w:rsidRDefault="0037631C" w:rsidP="00A74C9C">
      <w:pPr>
        <w:pStyle w:val="ListParagraph"/>
        <w:numPr>
          <w:ilvl w:val="0"/>
          <w:numId w:val="7"/>
        </w:numPr>
        <w:suppressAutoHyphens w:val="0"/>
        <w:rPr>
          <w:lang w:val="en-AU"/>
        </w:rPr>
      </w:pPr>
      <w:r>
        <w:rPr>
          <w:lang w:val="en-AU"/>
        </w:rPr>
        <w:t>Erratic movement, e.g. p</w:t>
      </w:r>
      <w:r w:rsidR="00F133F6" w:rsidRPr="00C3519B">
        <w:rPr>
          <w:lang w:val="en-AU"/>
        </w:rPr>
        <w:t>acing up and down a certain distance</w:t>
      </w:r>
    </w:p>
    <w:p w:rsidR="00F133F6" w:rsidRPr="00C3519B" w:rsidRDefault="00F133F6" w:rsidP="00A74C9C">
      <w:pPr>
        <w:pStyle w:val="ListParagraph"/>
        <w:numPr>
          <w:ilvl w:val="0"/>
          <w:numId w:val="7"/>
        </w:numPr>
        <w:suppressAutoHyphens w:val="0"/>
        <w:rPr>
          <w:lang w:val="en-AU"/>
        </w:rPr>
      </w:pPr>
      <w:r w:rsidRPr="00C3519B">
        <w:rPr>
          <w:lang w:val="en-AU"/>
        </w:rPr>
        <w:t>Increased heart rate</w:t>
      </w:r>
    </w:p>
    <w:p w:rsidR="00F133F6" w:rsidRPr="00C3519B" w:rsidRDefault="00F133F6" w:rsidP="00A74C9C">
      <w:pPr>
        <w:pStyle w:val="ListParagraph"/>
        <w:numPr>
          <w:ilvl w:val="0"/>
          <w:numId w:val="7"/>
        </w:numPr>
        <w:suppressAutoHyphens w:val="0"/>
        <w:rPr>
          <w:lang w:val="en-AU"/>
        </w:rPr>
      </w:pPr>
      <w:r w:rsidRPr="00C3519B">
        <w:rPr>
          <w:lang w:val="en-AU"/>
        </w:rPr>
        <w:t>Perspiration via palms</w:t>
      </w:r>
    </w:p>
    <w:p w:rsidR="00F133F6" w:rsidRPr="00C3519B" w:rsidRDefault="00F133F6" w:rsidP="00A74C9C">
      <w:pPr>
        <w:pStyle w:val="ListParagraph"/>
        <w:numPr>
          <w:ilvl w:val="0"/>
          <w:numId w:val="7"/>
        </w:numPr>
        <w:suppressAutoHyphens w:val="0"/>
        <w:rPr>
          <w:lang w:val="en-AU"/>
        </w:rPr>
      </w:pPr>
      <w:r w:rsidRPr="00C3519B">
        <w:rPr>
          <w:lang w:val="en-AU"/>
        </w:rPr>
        <w:t>Increased blood pressure</w:t>
      </w:r>
    </w:p>
    <w:p w:rsidR="00F133F6" w:rsidRPr="00C3519B" w:rsidRDefault="00F133F6" w:rsidP="00A74C9C">
      <w:pPr>
        <w:pStyle w:val="ListParagraph"/>
        <w:numPr>
          <w:ilvl w:val="0"/>
          <w:numId w:val="7"/>
        </w:numPr>
        <w:suppressAutoHyphens w:val="0"/>
        <w:rPr>
          <w:lang w:val="en-AU"/>
        </w:rPr>
      </w:pPr>
      <w:r w:rsidRPr="00C3519B">
        <w:rPr>
          <w:lang w:val="en-AU"/>
        </w:rPr>
        <w:t>Brain damage – specifically learning and memory</w:t>
      </w:r>
    </w:p>
    <w:p w:rsidR="00F133F6" w:rsidRDefault="00F133F6" w:rsidP="00A74C9C">
      <w:pPr>
        <w:pStyle w:val="ListParagraph"/>
        <w:numPr>
          <w:ilvl w:val="0"/>
          <w:numId w:val="7"/>
        </w:numPr>
        <w:suppressAutoHyphens w:val="0"/>
        <w:rPr>
          <w:lang w:val="en-AU"/>
        </w:rPr>
      </w:pPr>
      <w:r w:rsidRPr="00C3519B">
        <w:rPr>
          <w:lang w:val="en-AU"/>
        </w:rPr>
        <w:t>Weakened immune system, and associated nervous system</w:t>
      </w:r>
    </w:p>
    <w:p w:rsidR="00082E02" w:rsidRDefault="00082E02" w:rsidP="00082E02">
      <w:pPr>
        <w:suppressAutoHyphens w:val="0"/>
        <w:rPr>
          <w:lang w:val="en-AU"/>
        </w:rPr>
      </w:pPr>
      <w:r>
        <w:rPr>
          <w:lang w:val="en-AU"/>
        </w:rPr>
        <w:t xml:space="preserve">Our reviews have taught us a lot about physiological, physical and biological symptoms of stress, as well as how they are detected and strong determinants of whether one is exhibiting stress symptoms or not. We also note that some methods have produced stronger accuracies than others. Whilst accuracy is one of the most important factors, we must </w:t>
      </w:r>
      <w:r w:rsidR="004A3098">
        <w:rPr>
          <w:lang w:val="en-AU"/>
        </w:rPr>
        <w:t>also consider other factors such as practicality in the real world. Such practicality for the user includes portability and ease of use.</w:t>
      </w:r>
    </w:p>
    <w:p w:rsidR="004A3098" w:rsidRDefault="004A3098" w:rsidP="00082E02">
      <w:pPr>
        <w:suppressAutoHyphens w:val="0"/>
        <w:rPr>
          <w:lang w:val="en-AU"/>
        </w:rPr>
      </w:pPr>
      <w:r>
        <w:rPr>
          <w:lang w:val="en-AU"/>
        </w:rPr>
        <w:t>We have decided to use a mobile phone application to take advantage of the portable hardware within the phone itself. However, the disadvantage of this is the inability to use the intricate software offered by some of the non-mobile solutions. Thus, we must investigate what hardware offers a high accuracy and are integrated into a phone.</w:t>
      </w:r>
    </w:p>
    <w:p w:rsidR="002F3BE2" w:rsidRDefault="002F3BE2" w:rsidP="00082E02">
      <w:pPr>
        <w:suppressAutoHyphens w:val="0"/>
        <w:rPr>
          <w:lang w:val="en-AU"/>
        </w:rPr>
      </w:pPr>
      <w:r>
        <w:rPr>
          <w:lang w:val="en-AU"/>
        </w:rPr>
        <w:lastRenderedPageBreak/>
        <w:t xml:space="preserve">For a start, we noted that biological symptoms </w:t>
      </w:r>
      <w:sdt>
        <w:sdtPr>
          <w:rPr>
            <w:lang w:val="en-AU"/>
          </w:rPr>
          <w:id w:val="-1156297993"/>
          <w:citation/>
        </w:sdtPr>
        <w:sdtEndPr/>
        <w:sdtContent>
          <w:r>
            <w:rPr>
              <w:lang w:val="en-AU"/>
            </w:rPr>
            <w:fldChar w:fldCharType="begin"/>
          </w:r>
          <w:r>
            <w:rPr>
              <w:lang w:val="en-AU"/>
            </w:rPr>
            <w:instrText xml:space="preserve"> CITATION Abr11 \l 3081 </w:instrText>
          </w:r>
          <w:r>
            <w:rPr>
              <w:lang w:val="en-AU"/>
            </w:rPr>
            <w:fldChar w:fldCharType="separate"/>
          </w:r>
          <w:r w:rsidR="00AB1BFA" w:rsidRPr="00AB1BFA">
            <w:rPr>
              <w:noProof/>
              <w:lang w:val="en-AU"/>
            </w:rPr>
            <w:t>[24]</w:t>
          </w:r>
          <w:r>
            <w:rPr>
              <w:lang w:val="en-AU"/>
            </w:rPr>
            <w:fldChar w:fldCharType="end"/>
          </w:r>
        </w:sdtContent>
      </w:sdt>
      <w:r>
        <w:rPr>
          <w:lang w:val="en-AU"/>
        </w:rPr>
        <w:t xml:space="preserve"> cannot be detected with a phone, as discussed above. Thus, the main concerns for our conclusions will revolve around physiological and physical symptoms of stress. Although these offer less accuracy at times, under certain conditions, they are the most practical symptoms to make use of.</w:t>
      </w:r>
    </w:p>
    <w:p w:rsidR="004A3098" w:rsidRDefault="004A3098" w:rsidP="00082E02">
      <w:pPr>
        <w:suppressAutoHyphens w:val="0"/>
        <w:rPr>
          <w:lang w:val="en-AU"/>
        </w:rPr>
      </w:pPr>
      <w:r>
        <w:rPr>
          <w:lang w:val="en-AU"/>
        </w:rPr>
        <w:t xml:space="preserve">We notice that heart rate is an extremely good indicator of stress, both mentally and physically. This has been mentioned previously in the literature review, let alone within the papers themselves on numerous occasions. </w:t>
      </w:r>
      <w:r w:rsidR="00F1769E">
        <w:rPr>
          <w:lang w:val="en-AU"/>
        </w:rPr>
        <w:t>A phone has the potential to recognise one’s heart rate using the camera</w:t>
      </w:r>
      <w:r w:rsidR="00F1769E">
        <w:rPr>
          <w:rStyle w:val="FootnoteReference"/>
          <w:lang w:val="en-AU"/>
        </w:rPr>
        <w:footnoteReference w:id="4"/>
      </w:r>
      <w:r w:rsidR="00F1769E">
        <w:rPr>
          <w:lang w:val="en-AU"/>
        </w:rPr>
        <w:t xml:space="preserve">. Such an example is its application in Azumio’s “Heart Rate Monitor”. Whilst this development is somewhat of an innovation based on </w:t>
      </w:r>
      <w:proofErr w:type="gramStart"/>
      <w:r w:rsidR="00F1769E">
        <w:rPr>
          <w:lang w:val="en-AU"/>
        </w:rPr>
        <w:t>a</w:t>
      </w:r>
      <w:proofErr w:type="gramEnd"/>
      <w:r w:rsidR="00F1769E">
        <w:rPr>
          <w:lang w:val="en-AU"/>
        </w:rPr>
        <w:t xml:space="preserve"> undedicated hardware, the camera, the logic to deduce one’s heart rate through imagery is correct, Thus, we will be able to take use of this sign</w:t>
      </w:r>
      <w:r w:rsidR="00C25B9F">
        <w:rPr>
          <w:lang w:val="en-AU"/>
        </w:rPr>
        <w:t>al using a mobile phone.</w:t>
      </w:r>
    </w:p>
    <w:p w:rsidR="00C25B9F" w:rsidRDefault="00C25B9F" w:rsidP="00082E02">
      <w:pPr>
        <w:suppressAutoHyphens w:val="0"/>
        <w:rPr>
          <w:lang w:val="en-AU"/>
        </w:rPr>
      </w:pPr>
      <w:r>
        <w:rPr>
          <w:lang w:val="en-AU"/>
        </w:rPr>
        <w:t xml:space="preserve">Another key signal we would like to observe is respiration symptoms due to stress. Respiration occurs in the form of cardio-vascular activity or perspiration. Again, papers that used respiration techniques had a furthered accuracy which we would like to take advantage of. </w:t>
      </w:r>
    </w:p>
    <w:p w:rsidR="00C25B9F" w:rsidRDefault="00C25B9F" w:rsidP="00082E02">
      <w:pPr>
        <w:suppressAutoHyphens w:val="0"/>
        <w:rPr>
          <w:lang w:val="en-AU"/>
        </w:rPr>
      </w:pPr>
      <w:r>
        <w:rPr>
          <w:lang w:val="en-AU"/>
        </w:rPr>
        <w:t xml:space="preserve">Perspiration can be measured in a phone using the hygrometer, which we will discuss later in this thesis. Again, this is not the dedicated purpose of the </w:t>
      </w:r>
      <w:r w:rsidR="0095087E">
        <w:rPr>
          <w:lang w:val="en-AU"/>
        </w:rPr>
        <w:t>hygrometer</w:t>
      </w:r>
      <w:r>
        <w:rPr>
          <w:rStyle w:val="FootnoteReference"/>
          <w:lang w:val="en-AU"/>
        </w:rPr>
        <w:footnoteReference w:id="5"/>
      </w:r>
      <w:r w:rsidR="0095087E">
        <w:rPr>
          <w:lang w:val="en-AU"/>
        </w:rPr>
        <w:t xml:space="preserve">, however the logic behind its use is correct and, provided we can provide a proof of concept to ourselves for its application, </w:t>
      </w:r>
      <w:proofErr w:type="gramStart"/>
      <w:r w:rsidR="0095087E">
        <w:rPr>
          <w:lang w:val="en-AU"/>
        </w:rPr>
        <w:t>it</w:t>
      </w:r>
      <w:proofErr w:type="gramEnd"/>
      <w:r w:rsidR="0095087E">
        <w:rPr>
          <w:lang w:val="en-AU"/>
        </w:rPr>
        <w:t xml:space="preserve"> is a feasible option to use for detecting perspiration.</w:t>
      </w:r>
    </w:p>
    <w:p w:rsidR="0095087E" w:rsidRDefault="0037631C" w:rsidP="00082E02">
      <w:pPr>
        <w:suppressAutoHyphens w:val="0"/>
        <w:rPr>
          <w:lang w:val="en-AU"/>
        </w:rPr>
      </w:pPr>
      <w:r>
        <w:rPr>
          <w:lang w:val="en-AU"/>
        </w:rPr>
        <w:t xml:space="preserve">Lastly, we take note of two mobile applications that make use of </w:t>
      </w:r>
      <w:proofErr w:type="spellStart"/>
      <w:r>
        <w:rPr>
          <w:lang w:val="en-AU"/>
        </w:rPr>
        <w:t>speeh</w:t>
      </w:r>
      <w:proofErr w:type="spellEnd"/>
      <w:r>
        <w:rPr>
          <w:lang w:val="en-AU"/>
        </w:rPr>
        <w:t xml:space="preserve"> patterns and their associations with stress. By itself, speech has the potential to provide one of the highest accuracies. We have also noted that libraries have been developed regarding speech patterns – in particular, specifically for stress </w:t>
      </w:r>
      <w:sdt>
        <w:sdtPr>
          <w:rPr>
            <w:lang w:val="en-AU"/>
          </w:rPr>
          <w:id w:val="-1129232124"/>
          <w:citation/>
        </w:sdtPr>
        <w:sdtEndPr/>
        <w:sdtContent>
          <w:r>
            <w:rPr>
              <w:lang w:val="en-AU"/>
            </w:rPr>
            <w:fldChar w:fldCharType="begin"/>
          </w:r>
          <w:r>
            <w:rPr>
              <w:lang w:val="en-AU"/>
            </w:rPr>
            <w:instrText xml:space="preserve"> CITATION Cha11 \l 3081 </w:instrText>
          </w:r>
          <w:r>
            <w:rPr>
              <w:lang w:val="en-AU"/>
            </w:rPr>
            <w:fldChar w:fldCharType="separate"/>
          </w:r>
          <w:r w:rsidR="00AB1BFA" w:rsidRPr="00AB1BFA">
            <w:rPr>
              <w:noProof/>
              <w:lang w:val="en-AU"/>
            </w:rPr>
            <w:t>[11]</w:t>
          </w:r>
          <w:r>
            <w:rPr>
              <w:lang w:val="en-AU"/>
            </w:rPr>
            <w:fldChar w:fldCharType="end"/>
          </w:r>
        </w:sdtContent>
      </w:sdt>
      <w:r>
        <w:rPr>
          <w:lang w:val="en-AU"/>
        </w:rPr>
        <w:t>. This is expected behaviour, with phones having a microphone dedicated to detecting speech for one of their primary uses, phone calls, and other uses such as recording. Thus, this is the last physical stress reaction that we will take into account as inspiration, based on the literature reviews.</w:t>
      </w:r>
    </w:p>
    <w:p w:rsidR="0037631C" w:rsidRPr="00082E02" w:rsidRDefault="0037631C" w:rsidP="00082E02">
      <w:pPr>
        <w:suppressAutoHyphens w:val="0"/>
        <w:rPr>
          <w:lang w:val="en-AU"/>
        </w:rPr>
      </w:pPr>
      <w:r>
        <w:rPr>
          <w:lang w:val="en-AU"/>
        </w:rPr>
        <w:t>However, we note that there are many other stress symptoms that have not been taken into account at all</w:t>
      </w:r>
      <w:r w:rsidR="000A41C0">
        <w:rPr>
          <w:lang w:val="en-AU"/>
        </w:rPr>
        <w:t xml:space="preserve"> in our research. Due to the new nature of this topic, we cannot expect all symptoms have been taken into account thus far. Such namely stress symptoms are </w:t>
      </w:r>
      <w:r>
        <w:rPr>
          <w:lang w:val="en-AU"/>
        </w:rPr>
        <w:t xml:space="preserve">some of those mentioned above. One in particular that will be discussed later is one’s erratic movement, which can be detected using a phone’s </w:t>
      </w:r>
      <w:r>
        <w:rPr>
          <w:lang w:val="en-AU"/>
        </w:rPr>
        <w:lastRenderedPageBreak/>
        <w:t>accelerometer</w:t>
      </w:r>
      <w:r w:rsidR="002C7D7C">
        <w:rPr>
          <w:lang w:val="en-AU"/>
        </w:rPr>
        <w:t>.</w:t>
      </w:r>
      <w:r w:rsidR="000A41C0">
        <w:rPr>
          <w:lang w:val="en-AU"/>
        </w:rPr>
        <w:t xml:space="preserve"> Despite a lack of investigation in previous literature reviews, other sources indicate subconscious movement is a body’s way of minimising mental stress </w:t>
      </w:r>
      <w:sdt>
        <w:sdtPr>
          <w:rPr>
            <w:lang w:val="en-AU"/>
          </w:rPr>
          <w:id w:val="1207682185"/>
          <w:citation/>
        </w:sdtPr>
        <w:sdtEndPr/>
        <w:sdtContent>
          <w:r w:rsidR="000A41C0">
            <w:rPr>
              <w:lang w:val="en-AU"/>
            </w:rPr>
            <w:fldChar w:fldCharType="begin"/>
          </w:r>
          <w:r w:rsidR="000A41C0">
            <w:rPr>
              <w:lang w:val="en-AU"/>
            </w:rPr>
            <w:instrText xml:space="preserve"> CITATION Car07 \l 3081  \m Cal14</w:instrText>
          </w:r>
          <w:r w:rsidR="000A41C0">
            <w:rPr>
              <w:lang w:val="en-AU"/>
            </w:rPr>
            <w:fldChar w:fldCharType="separate"/>
          </w:r>
          <w:r w:rsidR="00AB1BFA" w:rsidRPr="00AB1BFA">
            <w:rPr>
              <w:noProof/>
              <w:lang w:val="en-AU"/>
            </w:rPr>
            <w:t>[1, 26]</w:t>
          </w:r>
          <w:r w:rsidR="000A41C0">
            <w:rPr>
              <w:lang w:val="en-AU"/>
            </w:rPr>
            <w:fldChar w:fldCharType="end"/>
          </w:r>
        </w:sdtContent>
      </w:sdt>
      <w:r w:rsidR="000A41C0">
        <w:rPr>
          <w:lang w:val="en-AU"/>
        </w:rPr>
        <w:t xml:space="preserve">. This theoretical knowledge has resulted in a decision to investigate this symptom, which </w:t>
      </w:r>
      <w:r w:rsidR="00AD79DE">
        <w:rPr>
          <w:lang w:val="en-AU"/>
        </w:rPr>
        <w:t xml:space="preserve">is </w:t>
      </w:r>
      <w:r w:rsidR="000A41C0">
        <w:rPr>
          <w:lang w:val="en-AU"/>
        </w:rPr>
        <w:t>view</w:t>
      </w:r>
      <w:r w:rsidR="00AD79DE">
        <w:rPr>
          <w:lang w:val="en-AU"/>
        </w:rPr>
        <w:t>ed</w:t>
      </w:r>
      <w:r w:rsidR="000A41C0">
        <w:rPr>
          <w:lang w:val="en-AU"/>
        </w:rPr>
        <w:t xml:space="preserve"> as a knowledge gap.</w:t>
      </w:r>
    </w:p>
    <w:p w:rsidR="005943F3" w:rsidRPr="00C3519B" w:rsidRDefault="005943F3" w:rsidP="00A74C9C">
      <w:pPr>
        <w:suppressAutoHyphens w:val="0"/>
        <w:spacing w:after="0"/>
        <w:rPr>
          <w:lang w:val="en-AU"/>
        </w:rPr>
      </w:pPr>
      <w:r w:rsidRPr="00C3519B">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r w:rsidRPr="00C3519B">
        <w:rPr>
          <w:lang w:val="en-AU"/>
        </w:rPr>
        <w:br w:type="page"/>
      </w:r>
    </w:p>
    <w:p w:rsidR="00FF5C76" w:rsidRPr="00C3519B" w:rsidDel="00D47449" w:rsidRDefault="00FF5C76" w:rsidP="0062433B">
      <w:pPr>
        <w:pStyle w:val="Heading1"/>
        <w:rPr>
          <w:del w:id="51" w:author="Veerakumar" w:date="2014-10-21T00:03:00Z"/>
          <w:lang w:val="en-AU"/>
        </w:rPr>
      </w:pPr>
      <w:bookmarkStart w:id="52" w:name="_Toc401239244"/>
      <w:del w:id="53" w:author="Veerakumar" w:date="2014-10-21T00:03:00Z">
        <w:r w:rsidRPr="00C3519B" w:rsidDel="00D47449">
          <w:rPr>
            <w:lang w:val="en-AU"/>
          </w:rPr>
          <w:lastRenderedPageBreak/>
          <w:delText>3. Proposal</w:delText>
        </w:r>
        <w:bookmarkEnd w:id="52"/>
      </w:del>
    </w:p>
    <w:p w:rsidR="00FF5C76" w:rsidRPr="00C3519B" w:rsidDel="00D47449" w:rsidRDefault="00FF5C76" w:rsidP="00517AF0">
      <w:pPr>
        <w:pStyle w:val="Heading2"/>
        <w:rPr>
          <w:del w:id="54" w:author="Veerakumar" w:date="2014-10-21T00:03:00Z"/>
        </w:rPr>
      </w:pPr>
      <w:bookmarkStart w:id="55" w:name="_Toc401239245"/>
      <w:moveFromRangeStart w:id="56" w:author="Veerakumar" w:date="2014-10-21T00:01:00Z" w:name="move401613024"/>
      <w:moveFrom w:id="57" w:author="Veerakumar" w:date="2014-10-21T00:01:00Z">
        <w:del w:id="58" w:author="Veerakumar" w:date="2014-10-21T00:03:00Z">
          <w:r w:rsidRPr="00C3519B" w:rsidDel="00D47449">
            <w:delText>3.1 Deductions</w:delText>
          </w:r>
          <w:bookmarkEnd w:id="55"/>
        </w:del>
      </w:moveFrom>
    </w:p>
    <w:p w:rsidR="00027338" w:rsidRPr="00C3519B" w:rsidDel="00D47449" w:rsidRDefault="00027338" w:rsidP="00027338">
      <w:pPr>
        <w:rPr>
          <w:del w:id="59" w:author="Veerakumar" w:date="2014-10-21T00:03:00Z"/>
          <w:lang w:val="en-AU"/>
        </w:rPr>
      </w:pPr>
      <w:moveFrom w:id="60" w:author="Veerakumar" w:date="2014-10-21T00:01:00Z">
        <w:del w:id="61" w:author="Veerakumar" w:date="2014-10-21T00:03:00Z">
          <w:r w:rsidRPr="00C3519B" w:rsidDel="00D47449">
            <w:rPr>
              <w:lang w:val="en-AU"/>
            </w:rPr>
            <w:delTex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delText>
          </w:r>
        </w:del>
      </w:moveFrom>
    </w:p>
    <w:p w:rsidR="00027338" w:rsidRPr="00C3519B" w:rsidDel="00D47449" w:rsidRDefault="00027338" w:rsidP="00027338">
      <w:pPr>
        <w:rPr>
          <w:del w:id="62" w:author="Veerakumar" w:date="2014-10-21T00:03:00Z"/>
          <w:lang w:val="en-AU"/>
        </w:rPr>
      </w:pPr>
      <w:moveFrom w:id="63" w:author="Veerakumar" w:date="2014-10-21T00:01:00Z">
        <w:del w:id="64" w:author="Veerakumar" w:date="2014-10-21T00:03:00Z">
          <w:r w:rsidRPr="00C3519B" w:rsidDel="00D47449">
            <w:rPr>
              <w:lang w:val="en-AU"/>
            </w:rPr>
            <w:delText>From our previous analysis, we can deduce requirements of the following:</w:delText>
          </w:r>
        </w:del>
      </w:moveFrom>
    </w:p>
    <w:p w:rsidR="00027338" w:rsidRPr="00C3519B" w:rsidDel="00D47449" w:rsidRDefault="00027338" w:rsidP="00027338">
      <w:pPr>
        <w:pStyle w:val="ListParagraph"/>
        <w:numPr>
          <w:ilvl w:val="0"/>
          <w:numId w:val="8"/>
        </w:numPr>
        <w:suppressAutoHyphens w:val="0"/>
        <w:rPr>
          <w:del w:id="65" w:author="Veerakumar" w:date="2014-10-21T00:03:00Z"/>
          <w:lang w:val="en-AU"/>
        </w:rPr>
      </w:pPr>
      <w:moveFrom w:id="66" w:author="Veerakumar" w:date="2014-10-21T00:01:00Z">
        <w:del w:id="67" w:author="Veerakumar" w:date="2014-10-21T00:03:00Z">
          <w:r w:rsidRPr="00C3519B" w:rsidDel="00D47449">
            <w:rPr>
              <w:lang w:val="en-AU"/>
            </w:rPr>
            <w:delText>We are in need of a system that detects the onset of stress in a convenient manner</w:delText>
          </w:r>
        </w:del>
      </w:moveFrom>
    </w:p>
    <w:p w:rsidR="00027338" w:rsidRPr="00C3519B" w:rsidDel="00D47449" w:rsidRDefault="00027338" w:rsidP="00027338">
      <w:pPr>
        <w:pStyle w:val="ListParagraph"/>
        <w:numPr>
          <w:ilvl w:val="0"/>
          <w:numId w:val="8"/>
        </w:numPr>
        <w:suppressAutoHyphens w:val="0"/>
        <w:rPr>
          <w:del w:id="68" w:author="Veerakumar" w:date="2014-10-21T00:03:00Z"/>
          <w:lang w:val="en-AU"/>
        </w:rPr>
      </w:pPr>
      <w:moveFrom w:id="69" w:author="Veerakumar" w:date="2014-10-21T00:01:00Z">
        <w:del w:id="70" w:author="Veerakumar" w:date="2014-10-21T00:03:00Z">
          <w:r w:rsidRPr="00C3519B" w:rsidDel="00D47449">
            <w:rPr>
              <w:lang w:val="en-AU"/>
            </w:rPr>
            <w:delTex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delText>
          </w:r>
        </w:del>
      </w:moveFrom>
    </w:p>
    <w:p w:rsidR="00027338" w:rsidRPr="00C3519B" w:rsidDel="00D47449" w:rsidRDefault="00027338" w:rsidP="00027338">
      <w:pPr>
        <w:pStyle w:val="ListParagraph"/>
        <w:numPr>
          <w:ilvl w:val="0"/>
          <w:numId w:val="8"/>
        </w:numPr>
        <w:suppressAutoHyphens w:val="0"/>
        <w:rPr>
          <w:del w:id="71" w:author="Veerakumar" w:date="2014-10-21T00:03:00Z"/>
          <w:lang w:val="en-AU"/>
        </w:rPr>
      </w:pPr>
      <w:moveFrom w:id="72" w:author="Veerakumar" w:date="2014-10-21T00:01:00Z">
        <w:del w:id="73" w:author="Veerakumar" w:date="2014-10-21T00:03:00Z">
          <w:r w:rsidRPr="00C3519B" w:rsidDel="00D47449">
            <w:rPr>
              <w:lang w:val="en-AU"/>
            </w:rPr>
            <w:delText>Machine learning algorithms are a key part of the project, in order to ensure accuracy for all users – there is no one size fits all, and there is always room for improvement due to the varying nature of stress responses from different users.</w:delText>
          </w:r>
        </w:del>
      </w:moveFrom>
    </w:p>
    <w:p w:rsidR="00027338" w:rsidRPr="00C3519B" w:rsidDel="00D47449" w:rsidRDefault="00027338" w:rsidP="00027338">
      <w:pPr>
        <w:pStyle w:val="ListParagraph"/>
        <w:numPr>
          <w:ilvl w:val="0"/>
          <w:numId w:val="8"/>
        </w:numPr>
        <w:suppressAutoHyphens w:val="0"/>
        <w:rPr>
          <w:del w:id="74" w:author="Veerakumar" w:date="2014-10-21T00:03:00Z"/>
          <w:lang w:val="en-AU"/>
        </w:rPr>
      </w:pPr>
      <w:moveFrom w:id="75" w:author="Veerakumar" w:date="2014-10-21T00:01:00Z">
        <w:del w:id="76" w:author="Veerakumar" w:date="2014-10-21T00:03:00Z">
          <w:r w:rsidRPr="00C3519B" w:rsidDel="00D47449">
            <w:rPr>
              <w:lang w:val="en-AU"/>
            </w:rPr>
            <w:delTex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delText>
          </w:r>
        </w:del>
      </w:moveFrom>
    </w:p>
    <w:p w:rsidR="00027338" w:rsidRPr="00C3519B" w:rsidDel="00D47449" w:rsidRDefault="00027338" w:rsidP="00027338">
      <w:pPr>
        <w:rPr>
          <w:del w:id="77" w:author="Veerakumar" w:date="2014-10-21T00:03:00Z"/>
          <w:lang w:val="en-AU"/>
        </w:rPr>
      </w:pPr>
      <w:moveFrom w:id="78" w:author="Veerakumar" w:date="2014-10-21T00:01:00Z">
        <w:del w:id="79" w:author="Veerakumar" w:date="2014-10-21T00:03:00Z">
          <w:r w:rsidRPr="00C3519B" w:rsidDel="00D47449">
            <w:rPr>
              <w:lang w:val="en-AU"/>
            </w:rPr>
            <w:delText>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communication, or simply through interactions when using other applications such as games, the Internet, video viewing, etc.</w:delText>
          </w:r>
        </w:del>
      </w:moveFrom>
    </w:p>
    <w:p w:rsidR="00027338" w:rsidRPr="00C3519B" w:rsidDel="00D47449" w:rsidRDefault="00027338" w:rsidP="00027338">
      <w:pPr>
        <w:rPr>
          <w:del w:id="80" w:author="Veerakumar" w:date="2014-10-21T00:03:00Z"/>
          <w:lang w:val="en-AU"/>
        </w:rPr>
      </w:pPr>
      <w:moveFrom w:id="81" w:author="Veerakumar" w:date="2014-10-21T00:01:00Z">
        <w:del w:id="82" w:author="Veerakumar" w:date="2014-10-21T00:03:00Z">
          <w:r w:rsidRPr="00C3519B" w:rsidDel="00D47449">
            <w:rPr>
              <w:lang w:val="en-AU"/>
            </w:rPr>
            <w:delText xml:space="preserve">A mobile phone is a convenient gadget to use, with over two thirds of Australians owning a smart phone </w:delText>
          </w:r>
        </w:del>
      </w:moveFrom>
      <w:customXmlDelRangeStart w:id="83" w:author="Veerakumar" w:date="2014-10-21T00:03:00Z"/>
      <w:sdt>
        <w:sdtPr>
          <w:rPr>
            <w:lang w:val="en-AU"/>
          </w:rPr>
          <w:id w:val="1993678646"/>
          <w:citation/>
        </w:sdtPr>
        <w:sdtEndPr/>
        <w:sdtContent>
          <w:customXmlDelRangeEnd w:id="83"/>
          <w:moveFrom w:id="84" w:author="Veerakumar" w:date="2014-10-21T00:01:00Z">
            <w:del w:id="85" w:author="Veerakumar" w:date="2014-10-21T00:03:00Z">
              <w:r w:rsidRPr="00C3519B" w:rsidDel="00D47449">
                <w:rPr>
                  <w:lang w:val="en-AU"/>
                </w:rPr>
                <w:fldChar w:fldCharType="begin"/>
              </w:r>
              <w:r w:rsidRPr="003E0969" w:rsidDel="00D47449">
                <w:rPr>
                  <w:lang w:val="en-AU"/>
                </w:rPr>
                <w:delInstrText xml:space="preserve"> CITATION Sta13 \l 1033 </w:delInstrText>
              </w:r>
              <w:r w:rsidRPr="00C3519B" w:rsidDel="00D47449">
                <w:rPr>
                  <w:lang w:val="en-AU"/>
                </w:rPr>
                <w:fldChar w:fldCharType="separate"/>
              </w:r>
              <w:r w:rsidR="00AB1BFA" w:rsidRPr="00AB1BFA" w:rsidDel="00D47449">
                <w:rPr>
                  <w:noProof/>
                  <w:lang w:val="en-AU"/>
                </w:rPr>
                <w:delText>[27]</w:delText>
              </w:r>
              <w:r w:rsidRPr="00C3519B" w:rsidDel="00D47449">
                <w:rPr>
                  <w:lang w:val="en-AU"/>
                </w:rPr>
                <w:fldChar w:fldCharType="end"/>
              </w:r>
            </w:del>
          </w:moveFrom>
          <w:customXmlDelRangeStart w:id="86" w:author="Veerakumar" w:date="2014-10-21T00:03:00Z"/>
        </w:sdtContent>
      </w:sdt>
      <w:customXmlDelRangeEnd w:id="86"/>
      <w:moveFrom w:id="87" w:author="Veerakumar" w:date="2014-10-21T00:01:00Z">
        <w:del w:id="88" w:author="Veerakumar" w:date="2014-10-21T00:03:00Z">
          <w:r w:rsidRPr="00C3519B" w:rsidDel="00D47449">
            <w:rPr>
              <w:lang w:val="en-AU"/>
            </w:rPr>
            <w:delTex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delText>
          </w:r>
        </w:del>
      </w:moveFrom>
      <w:customXmlDelRangeStart w:id="89" w:author="Veerakumar" w:date="2014-10-21T00:03:00Z"/>
      <w:sdt>
        <w:sdtPr>
          <w:rPr>
            <w:lang w:val="en-AU"/>
          </w:rPr>
          <w:id w:val="1728340731"/>
          <w:citation/>
        </w:sdtPr>
        <w:sdtEndPr/>
        <w:sdtContent>
          <w:customXmlDelRangeEnd w:id="89"/>
          <w:moveFrom w:id="90" w:author="Veerakumar" w:date="2014-10-21T00:01:00Z">
            <w:del w:id="91" w:author="Veerakumar" w:date="2014-10-21T00:03:00Z">
              <w:r w:rsidRPr="00C3519B" w:rsidDel="00D47449">
                <w:rPr>
                  <w:lang w:val="en-AU"/>
                </w:rPr>
                <w:fldChar w:fldCharType="begin"/>
              </w:r>
              <w:r w:rsidRPr="003E0969" w:rsidDel="00D47449">
                <w:rPr>
                  <w:lang w:val="en-AU"/>
                </w:rPr>
                <w:delInstrText xml:space="preserve"> CITATION Car07 \l 1033  \m Web13 \m Nat14</w:delInstrText>
              </w:r>
              <w:r w:rsidRPr="00C3519B" w:rsidDel="00D47449">
                <w:rPr>
                  <w:lang w:val="en-AU"/>
                </w:rPr>
                <w:fldChar w:fldCharType="separate"/>
              </w:r>
              <w:r w:rsidR="00AB1BFA" w:rsidRPr="00AB1BFA" w:rsidDel="00D47449">
                <w:rPr>
                  <w:noProof/>
                  <w:lang w:val="en-AU"/>
                </w:rPr>
                <w:delText>[1, 28, 25]</w:delText>
              </w:r>
              <w:r w:rsidRPr="00C3519B" w:rsidDel="00D47449">
                <w:rPr>
                  <w:lang w:val="en-AU"/>
                </w:rPr>
                <w:fldChar w:fldCharType="end"/>
              </w:r>
            </w:del>
          </w:moveFrom>
          <w:customXmlDelRangeStart w:id="92" w:author="Veerakumar" w:date="2014-10-21T00:03:00Z"/>
        </w:sdtContent>
      </w:sdt>
      <w:customXmlDelRangeEnd w:id="92"/>
      <w:moveFrom w:id="93" w:author="Veerakumar" w:date="2014-10-21T00:01:00Z">
        <w:del w:id="94" w:author="Veerakumar" w:date="2014-10-21T00:03:00Z">
          <w:r w:rsidRPr="00C3519B" w:rsidDel="00D47449">
            <w:rPr>
              <w:lang w:val="en-AU"/>
            </w:rPr>
            <w:delTex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 and accelerometer respectively. With technological advancement and time, the project will be able to expand further and detect other stress responses, such as detecting blood pressure using only the phone’s internal hardware.</w:delText>
          </w:r>
        </w:del>
      </w:moveFrom>
    </w:p>
    <w:p w:rsidR="00027338" w:rsidRPr="00C3519B" w:rsidDel="00D47449" w:rsidRDefault="00027338" w:rsidP="00027338">
      <w:pPr>
        <w:rPr>
          <w:del w:id="95" w:author="Veerakumar" w:date="2014-10-21T00:03:00Z"/>
          <w:lang w:val="en-AU"/>
        </w:rPr>
      </w:pPr>
      <w:moveFrom w:id="96" w:author="Veerakumar" w:date="2014-10-21T00:01:00Z">
        <w:del w:id="97" w:author="Veerakumar" w:date="2014-10-21T00:03:00Z">
          <w:r w:rsidRPr="00C3519B" w:rsidDel="00D47449">
            <w:rPr>
              <w:lang w:val="en-AU"/>
            </w:rPr>
            <w:delTex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delText>
          </w:r>
        </w:del>
      </w:moveFrom>
      <w:customXmlDelRangeStart w:id="98" w:author="Veerakumar" w:date="2014-10-21T00:03:00Z"/>
      <w:sdt>
        <w:sdtPr>
          <w:rPr>
            <w:lang w:val="en-AU"/>
          </w:rPr>
          <w:id w:val="-169256434"/>
          <w:citation/>
        </w:sdtPr>
        <w:sdtEndPr/>
        <w:sdtContent>
          <w:customXmlDelRangeEnd w:id="98"/>
          <w:moveFrom w:id="99" w:author="Veerakumar" w:date="2014-10-21T00:01:00Z">
            <w:del w:id="100" w:author="Veerakumar" w:date="2014-10-21T00:03:00Z">
              <w:r w:rsidRPr="00C3519B" w:rsidDel="00D47449">
                <w:rPr>
                  <w:lang w:val="en-AU"/>
                </w:rPr>
                <w:fldChar w:fldCharType="begin"/>
              </w:r>
              <w:r w:rsidRPr="003E0969" w:rsidDel="00D47449">
                <w:rPr>
                  <w:lang w:val="en-AU"/>
                </w:rPr>
                <w:delInstrText xml:space="preserve"> CITATION LiK13 \l 1033 </w:delInstrText>
              </w:r>
              <w:r w:rsidRPr="00C3519B" w:rsidDel="00D47449">
                <w:rPr>
                  <w:lang w:val="en-AU"/>
                </w:rPr>
                <w:fldChar w:fldCharType="separate"/>
              </w:r>
              <w:r w:rsidR="00AB1BFA" w:rsidRPr="00AB1BFA" w:rsidDel="00D47449">
                <w:rPr>
                  <w:noProof/>
                  <w:lang w:val="en-AU"/>
                </w:rPr>
                <w:delText>[5]</w:delText>
              </w:r>
              <w:r w:rsidRPr="00C3519B" w:rsidDel="00D47449">
                <w:rPr>
                  <w:lang w:val="en-AU"/>
                </w:rPr>
                <w:fldChar w:fldCharType="end"/>
              </w:r>
            </w:del>
          </w:moveFrom>
          <w:customXmlDelRangeStart w:id="101" w:author="Veerakumar" w:date="2014-10-21T00:03:00Z"/>
        </w:sdtContent>
      </w:sdt>
      <w:customXmlDelRangeEnd w:id="101"/>
      <w:moveFrom w:id="102" w:author="Veerakumar" w:date="2014-10-21T00:01:00Z">
        <w:del w:id="103" w:author="Veerakumar" w:date="2014-10-21T00:03:00Z">
          <w:r w:rsidRPr="00C3519B" w:rsidDel="00D47449">
            <w:rPr>
              <w:lang w:val="en-AU"/>
            </w:rPr>
            <w:delText xml:space="preserve">, or random forest decision tree, as discussed in </w:delText>
          </w:r>
        </w:del>
      </w:moveFrom>
      <w:customXmlDelRangeStart w:id="104" w:author="Veerakumar" w:date="2014-10-21T00:03:00Z"/>
      <w:sdt>
        <w:sdtPr>
          <w:rPr>
            <w:lang w:val="en-AU"/>
          </w:rPr>
          <w:id w:val="1678375181"/>
          <w:citation/>
        </w:sdtPr>
        <w:sdtEndPr/>
        <w:sdtContent>
          <w:customXmlDelRangeEnd w:id="104"/>
          <w:moveFrom w:id="105" w:author="Veerakumar" w:date="2014-10-21T00:01:00Z">
            <w:del w:id="106" w:author="Veerakumar" w:date="2014-10-21T00:03:00Z">
              <w:r w:rsidRPr="00C3519B" w:rsidDel="00D47449">
                <w:rPr>
                  <w:lang w:val="en-AU"/>
                </w:rPr>
                <w:fldChar w:fldCharType="begin"/>
              </w:r>
              <w:r w:rsidRPr="003E0969" w:rsidDel="00D47449">
                <w:rPr>
                  <w:lang w:val="en-AU"/>
                </w:rPr>
                <w:delInstrText xml:space="preserve"> CITATION Pet12 \l 1033 </w:delInstrText>
              </w:r>
              <w:r w:rsidRPr="00C3519B" w:rsidDel="00D47449">
                <w:rPr>
                  <w:lang w:val="en-AU"/>
                </w:rPr>
                <w:fldChar w:fldCharType="separate"/>
              </w:r>
              <w:r w:rsidR="00AB1BFA" w:rsidRPr="00AB1BFA" w:rsidDel="00D47449">
                <w:rPr>
                  <w:noProof/>
                  <w:lang w:val="en-AU"/>
                </w:rPr>
                <w:delText>[2]</w:delText>
              </w:r>
              <w:r w:rsidRPr="00C3519B" w:rsidDel="00D47449">
                <w:rPr>
                  <w:lang w:val="en-AU"/>
                </w:rPr>
                <w:fldChar w:fldCharType="end"/>
              </w:r>
            </w:del>
          </w:moveFrom>
          <w:customXmlDelRangeStart w:id="107" w:author="Veerakumar" w:date="2014-10-21T00:03:00Z"/>
        </w:sdtContent>
      </w:sdt>
      <w:customXmlDelRangeEnd w:id="107"/>
      <w:moveFrom w:id="108" w:author="Veerakumar" w:date="2014-10-21T00:01:00Z">
        <w:del w:id="109" w:author="Veerakumar" w:date="2014-10-21T00:03:00Z">
          <w:r w:rsidRPr="00C3519B" w:rsidDel="00D47449">
            <w:rPr>
              <w:lang w:val="en-AU"/>
            </w:rPr>
            <w:delTex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delText>
          </w:r>
        </w:del>
      </w:moveFrom>
    </w:p>
    <w:p w:rsidR="00027338" w:rsidRPr="00C3519B" w:rsidDel="00D47449" w:rsidRDefault="00027338" w:rsidP="00027338">
      <w:pPr>
        <w:rPr>
          <w:del w:id="110" w:author="Veerakumar" w:date="2014-10-21T00:03:00Z"/>
          <w:lang w:val="en-AU"/>
        </w:rPr>
      </w:pPr>
      <w:moveFrom w:id="111" w:author="Veerakumar" w:date="2014-10-21T00:01:00Z">
        <w:del w:id="112" w:author="Veerakumar" w:date="2014-10-21T00:03:00Z">
          <w:r w:rsidRPr="00C3519B" w:rsidDel="00D47449">
            <w:rPr>
              <w:lang w:val="en-AU"/>
            </w:rPr>
            <w:delTex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model to collate useful data sourced solely from a mobile phone, and use this in future research. Furthermore, whilst the initial process of supervised machine learning involves having a set of test-data, we can also collect more initial data for future users by collecting from the current application users themselves. In having more data, we are adopting a semi-supervised learning process </w:delText>
          </w:r>
        </w:del>
      </w:moveFrom>
      <w:customXmlDelRangeStart w:id="113" w:author="Veerakumar" w:date="2014-10-21T00:03:00Z"/>
      <w:sdt>
        <w:sdtPr>
          <w:rPr>
            <w:lang w:val="en-AU"/>
          </w:rPr>
          <w:id w:val="-1753112728"/>
          <w:citation/>
        </w:sdtPr>
        <w:sdtEndPr/>
        <w:sdtContent>
          <w:customXmlDelRangeEnd w:id="113"/>
          <w:moveFrom w:id="114" w:author="Veerakumar" w:date="2014-10-21T00:01:00Z">
            <w:del w:id="115" w:author="Veerakumar" w:date="2014-10-21T00:03:00Z">
              <w:r w:rsidRPr="00C3519B" w:rsidDel="00D47449">
                <w:rPr>
                  <w:lang w:val="en-AU"/>
                </w:rPr>
                <w:fldChar w:fldCharType="begin"/>
              </w:r>
              <w:r w:rsidRPr="003E0969" w:rsidDel="00D47449">
                <w:rPr>
                  <w:lang w:val="en-AU"/>
                </w:rPr>
                <w:delInstrText xml:space="preserve"> CITATION Pet12 \l 1033 </w:delInstrText>
              </w:r>
              <w:r w:rsidRPr="00C3519B" w:rsidDel="00D47449">
                <w:rPr>
                  <w:lang w:val="en-AU"/>
                </w:rPr>
                <w:fldChar w:fldCharType="separate"/>
              </w:r>
            </w:del>
          </w:moveFrom>
          <w:r w:rsidR="00B60025" w:rsidRPr="00B60025">
            <w:rPr>
              <w:noProof/>
              <w:lang w:val="en-AU"/>
            </w:rPr>
            <w:t>[2]</w:t>
          </w:r>
          <w:moveFrom w:id="116" w:author="Veerakumar" w:date="2014-10-21T00:01:00Z">
            <w:del w:id="117" w:author="Veerakumar" w:date="2014-10-21T00:03:00Z">
              <w:r w:rsidRPr="00C3519B" w:rsidDel="00D47449">
                <w:rPr>
                  <w:lang w:val="en-AU"/>
                </w:rPr>
                <w:fldChar w:fldCharType="end"/>
              </w:r>
            </w:del>
          </w:moveFrom>
          <w:customXmlDelRangeStart w:id="118" w:author="Veerakumar" w:date="2014-10-21T00:03:00Z"/>
        </w:sdtContent>
      </w:sdt>
      <w:customXmlDelRangeEnd w:id="118"/>
      <w:moveFrom w:id="119" w:author="Veerakumar" w:date="2014-10-21T00:01:00Z">
        <w:del w:id="120" w:author="Veerakumar" w:date="2014-10-21T00:03:00Z">
          <w:r w:rsidRPr="00C3519B" w:rsidDel="00D47449">
            <w:rPr>
              <w:lang w:val="en-AU"/>
            </w:rPr>
            <w:delText xml:space="preserve"> - we are using data that is sent without interference from the developer. Whilst we run the risk of false data being sent for use, the risk of corrupted test data is minimised using the original test data, and giving it more weighting when used in modelling.</w:delText>
          </w:r>
        </w:del>
      </w:moveFrom>
    </w:p>
    <w:p w:rsidR="00027338" w:rsidRPr="00C3519B" w:rsidDel="00D47449" w:rsidRDefault="00027338" w:rsidP="00027338">
      <w:pPr>
        <w:rPr>
          <w:del w:id="121" w:author="Veerakumar" w:date="2014-10-21T00:03:00Z"/>
          <w:lang w:val="en-AU"/>
        </w:rPr>
      </w:pPr>
      <w:moveFrom w:id="122" w:author="Veerakumar" w:date="2014-10-21T00:01:00Z">
        <w:del w:id="123" w:author="Veerakumar" w:date="2014-10-21T00:03:00Z">
          <w:r w:rsidRPr="00C3519B" w:rsidDel="00D47449">
            <w:rPr>
              <w:lang w:val="en-AU"/>
            </w:rPr>
            <w:delText>Thus, upon research, we have determined a seemingly perfect solution that has not been exercised yet. A proof of concept has been partially developed, where we are testing the hardware and the degrees of accuracy to which the hardware hold true.</w:delText>
          </w:r>
        </w:del>
      </w:moveFrom>
    </w:p>
    <w:p w:rsidR="00027338" w:rsidRPr="00C3519B" w:rsidDel="00D47449" w:rsidRDefault="00027338" w:rsidP="00027338">
      <w:pPr>
        <w:rPr>
          <w:del w:id="124" w:author="Veerakumar" w:date="2014-10-21T00:03:00Z"/>
          <w:lang w:val="en-AU"/>
        </w:rPr>
      </w:pPr>
      <w:moveFrom w:id="125" w:author="Veerakumar" w:date="2014-10-21T00:01:00Z">
        <w:del w:id="126" w:author="Veerakumar" w:date="2014-10-21T00:03:00Z">
          <w:r w:rsidRPr="00C3519B" w:rsidDel="00D47449">
            <w:rPr>
              <w:lang w:val="en-AU"/>
            </w:rPr>
            <w:delText>With the progression that stands as is, as well as a partial proof of concept that has been developed, we now have the following to consider over our time period of Tuesday May 27</w:delText>
          </w:r>
          <w:r w:rsidRPr="00C3519B" w:rsidDel="00D47449">
            <w:rPr>
              <w:vertAlign w:val="superscript"/>
              <w:lang w:val="en-AU"/>
            </w:rPr>
            <w:delText>th</w:delText>
          </w:r>
          <w:r w:rsidRPr="00C3519B" w:rsidDel="00D47449">
            <w:rPr>
              <w:lang w:val="en-AU"/>
            </w:rPr>
            <w:delText xml:space="preserve"> 2014 – Friday 3</w:delText>
          </w:r>
          <w:r w:rsidRPr="00C3519B" w:rsidDel="00D47449">
            <w:rPr>
              <w:vertAlign w:val="superscript"/>
              <w:lang w:val="en-AU"/>
            </w:rPr>
            <w:delText>rd</w:delText>
          </w:r>
          <w:r w:rsidRPr="00C3519B" w:rsidDel="00D47449">
            <w:rPr>
              <w:lang w:val="en-AU"/>
            </w:rPr>
            <w:delText xml:space="preserve"> October 2014, which is described in Figures 2 and 3.</w:delText>
          </w:r>
        </w:del>
      </w:moveFrom>
    </w:p>
    <w:p w:rsidR="00D75412" w:rsidRPr="00C3519B" w:rsidDel="00D47449" w:rsidRDefault="00D75412" w:rsidP="00517AF0">
      <w:pPr>
        <w:rPr>
          <w:del w:id="127" w:author="Veerakumar" w:date="2014-10-21T00:03:00Z"/>
          <w:lang w:val="en-AU"/>
        </w:rPr>
        <w:sectPr w:rsidR="00D75412" w:rsidRPr="00C3519B" w:rsidDel="00D47449" w:rsidSect="00EA605F">
          <w:pgSz w:w="12240" w:h="15840"/>
          <w:pgMar w:top="1418" w:right="1134" w:bottom="1134" w:left="1134" w:header="720" w:footer="720" w:gutter="0"/>
          <w:pgNumType w:start="1"/>
          <w:cols w:space="720"/>
          <w:formProt w:val="0"/>
          <w:docGrid w:linePitch="360" w:charSpace="-2049"/>
        </w:sectPr>
      </w:pPr>
    </w:p>
    <w:p w:rsidR="00274422" w:rsidRPr="00C3519B" w:rsidDel="00D47449" w:rsidRDefault="00402E6A" w:rsidP="00D75412">
      <w:pPr>
        <w:spacing w:line="276" w:lineRule="auto"/>
        <w:jc w:val="center"/>
        <w:rPr>
          <w:del w:id="128" w:author="Veerakumar" w:date="2014-10-21T00:03:00Z"/>
          <w:lang w:val="en-AU"/>
        </w:rPr>
      </w:pPr>
      <w:moveFrom w:id="129" w:author="Veerakumar" w:date="2014-10-21T00:01:00Z">
        <w:del w:id="130" w:author="Veerakumar" w:date="2014-10-21T00:03:00Z">
          <w:r w:rsidRPr="00C3519B" w:rsidDel="00D47449">
            <w:rPr>
              <w:noProof/>
              <w:lang w:val="en-AU" w:eastAsia="en-AU"/>
            </w:rPr>
            <w:drawing>
              <wp:inline distT="0" distB="0" distL="0" distR="0" wp14:anchorId="11FE0452" wp14:editId="58F880D9">
                <wp:extent cx="6313821" cy="71448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316890" cy="7148343"/>
                        </a:xfrm>
                        <a:prstGeom prst="rect">
                          <a:avLst/>
                        </a:prstGeom>
                        <a:noFill/>
                        <a:ln w="9525">
                          <a:noFill/>
                          <a:miter lim="800000"/>
                          <a:headEnd/>
                          <a:tailEnd/>
                        </a:ln>
                      </pic:spPr>
                    </pic:pic>
                  </a:graphicData>
                </a:graphic>
              </wp:inline>
            </w:drawing>
          </w:r>
        </w:del>
      </w:moveFrom>
    </w:p>
    <w:p w:rsidR="00274422" w:rsidRPr="00C3519B" w:rsidDel="00D47449" w:rsidRDefault="00402E6A" w:rsidP="00DD797F">
      <w:pPr>
        <w:pStyle w:val="Caption"/>
        <w:jc w:val="center"/>
        <w:rPr>
          <w:del w:id="131" w:author="Veerakumar" w:date="2014-10-21T00:03:00Z"/>
          <w:color w:val="00000A"/>
          <w:lang w:val="en-AU"/>
        </w:rPr>
        <w:sectPr w:rsidR="00274422" w:rsidRPr="00C3519B" w:rsidDel="00D47449" w:rsidSect="00C00B5C">
          <w:pgSz w:w="12240" w:h="15840"/>
          <w:pgMar w:top="1134" w:right="1134" w:bottom="1134" w:left="1134" w:header="720" w:footer="720" w:gutter="0"/>
          <w:cols w:space="720"/>
          <w:formProt w:val="0"/>
          <w:vAlign w:val="center"/>
          <w:docGrid w:linePitch="360" w:charSpace="-2049"/>
        </w:sectPr>
      </w:pPr>
      <w:moveFrom w:id="132" w:author="Veerakumar" w:date="2014-10-21T00:01:00Z">
        <w:del w:id="133" w:author="Veerakumar" w:date="2014-10-21T00:03:00Z">
          <w:r w:rsidRPr="00C3519B" w:rsidDel="00D47449">
            <w:rPr>
              <w:color w:val="00000A"/>
              <w:lang w:val="en-AU"/>
            </w:rPr>
            <w:delText xml:space="preserve">Figure </w:delText>
          </w:r>
          <w:r w:rsidRPr="00C3519B" w:rsidDel="00D47449">
            <w:rPr>
              <w:color w:val="00000A"/>
              <w:lang w:val="en-AU"/>
            </w:rPr>
            <w:fldChar w:fldCharType="begin"/>
          </w:r>
          <w:r w:rsidRPr="00C3519B" w:rsidDel="00D47449">
            <w:rPr>
              <w:lang w:val="en-AU"/>
            </w:rPr>
            <w:delInstrText>SEQ "Figure" \*Arabic</w:delInstrText>
          </w:r>
          <w:r w:rsidRPr="00C3519B" w:rsidDel="00D47449">
            <w:rPr>
              <w:lang w:val="en-AU"/>
            </w:rPr>
            <w:fldChar w:fldCharType="separate"/>
          </w:r>
          <w:r w:rsidR="003E0969" w:rsidDel="00D47449">
            <w:rPr>
              <w:noProof/>
              <w:lang w:val="en-AU"/>
            </w:rPr>
            <w:delText>3</w:delText>
          </w:r>
          <w:r w:rsidRPr="00C3519B" w:rsidDel="00D47449">
            <w:rPr>
              <w:lang w:val="en-AU"/>
            </w:rPr>
            <w:fldChar w:fldCharType="end"/>
          </w:r>
          <w:r w:rsidR="003E0969" w:rsidDel="00D47449">
            <w:rPr>
              <w:color w:val="00000A"/>
              <w:lang w:val="en-AU"/>
            </w:rPr>
            <w:delText xml:space="preserve"> – </w:delText>
          </w:r>
          <w:r w:rsidRPr="00C3519B" w:rsidDel="00D47449">
            <w:rPr>
              <w:color w:val="00000A"/>
              <w:lang w:val="en-AU"/>
            </w:rPr>
            <w:delText>Planning until preliminary demonstration</w:delText>
          </w:r>
        </w:del>
      </w:moveFrom>
    </w:p>
    <w:p w:rsidR="00274422" w:rsidRPr="00C3519B" w:rsidDel="00D47449" w:rsidRDefault="00402E6A" w:rsidP="00C00B5C">
      <w:pPr>
        <w:keepNext/>
        <w:spacing w:line="276" w:lineRule="auto"/>
        <w:jc w:val="center"/>
        <w:rPr>
          <w:del w:id="134" w:author="Veerakumar" w:date="2014-10-21T00:03:00Z"/>
          <w:lang w:val="en-AU"/>
        </w:rPr>
      </w:pPr>
      <w:moveFrom w:id="135" w:author="Veerakumar" w:date="2014-10-21T00:01:00Z">
        <w:del w:id="136" w:author="Veerakumar" w:date="2014-10-21T00:03:00Z">
          <w:r w:rsidRPr="00C3519B" w:rsidDel="00D47449">
            <w:rPr>
              <w:noProof/>
              <w:lang w:val="en-AU" w:eastAsia="en-AU"/>
            </w:rPr>
            <w:drawing>
              <wp:inline distT="0" distB="0" distL="0" distR="0" wp14:anchorId="5073F479" wp14:editId="0B76B887">
                <wp:extent cx="8636652" cy="3944471"/>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8642062" cy="3946942"/>
                        </a:xfrm>
                        <a:prstGeom prst="rect">
                          <a:avLst/>
                        </a:prstGeom>
                        <a:noFill/>
                        <a:ln w="9525">
                          <a:noFill/>
                          <a:miter lim="800000"/>
                          <a:headEnd/>
                          <a:tailEnd/>
                        </a:ln>
                      </pic:spPr>
                    </pic:pic>
                  </a:graphicData>
                </a:graphic>
              </wp:inline>
            </w:drawing>
          </w:r>
        </w:del>
      </w:moveFrom>
    </w:p>
    <w:p w:rsidR="00274422" w:rsidRPr="00C3519B" w:rsidDel="00D47449" w:rsidRDefault="00402E6A" w:rsidP="00DD797F">
      <w:pPr>
        <w:pStyle w:val="Caption"/>
        <w:jc w:val="center"/>
        <w:rPr>
          <w:del w:id="137" w:author="Veerakumar" w:date="2014-10-21T00:03:00Z"/>
          <w:color w:val="00000A"/>
          <w:lang w:val="en-AU"/>
        </w:rPr>
        <w:sectPr w:rsidR="00274422" w:rsidRPr="00C3519B" w:rsidDel="00D47449" w:rsidSect="00C00B5C">
          <w:headerReference w:type="default" r:id="rId16"/>
          <w:footerReference w:type="default" r:id="rId17"/>
          <w:pgSz w:w="15840" w:h="12240" w:orient="landscape" w:code="1"/>
          <w:pgMar w:top="1134" w:right="1134" w:bottom="1134" w:left="1134" w:header="720" w:footer="720" w:gutter="0"/>
          <w:cols w:space="720"/>
          <w:formProt w:val="0"/>
          <w:vAlign w:val="center"/>
          <w:docGrid w:linePitch="360" w:charSpace="-2049"/>
        </w:sectPr>
      </w:pPr>
      <w:moveFrom w:id="138" w:author="Veerakumar" w:date="2014-10-21T00:01:00Z">
        <w:del w:id="139" w:author="Veerakumar" w:date="2014-10-21T00:03:00Z">
          <w:r w:rsidRPr="00C3519B" w:rsidDel="00D47449">
            <w:rPr>
              <w:color w:val="00000A"/>
              <w:lang w:val="en-AU"/>
            </w:rPr>
            <w:delText xml:space="preserve">Figure </w:delText>
          </w:r>
          <w:r w:rsidRPr="00C3519B" w:rsidDel="00D47449">
            <w:rPr>
              <w:color w:val="00000A"/>
              <w:lang w:val="en-AU"/>
            </w:rPr>
            <w:fldChar w:fldCharType="begin"/>
          </w:r>
          <w:r w:rsidRPr="00C3519B" w:rsidDel="00D47449">
            <w:rPr>
              <w:lang w:val="en-AU"/>
            </w:rPr>
            <w:delInstrText>SEQ "Figure" \*Arabic</w:delInstrText>
          </w:r>
          <w:r w:rsidRPr="00C3519B" w:rsidDel="00D47449">
            <w:rPr>
              <w:lang w:val="en-AU"/>
            </w:rPr>
            <w:fldChar w:fldCharType="separate"/>
          </w:r>
          <w:r w:rsidR="003E0969" w:rsidDel="00D47449">
            <w:rPr>
              <w:noProof/>
              <w:lang w:val="en-AU"/>
            </w:rPr>
            <w:delText>4</w:delText>
          </w:r>
          <w:r w:rsidRPr="00C3519B" w:rsidDel="00D47449">
            <w:rPr>
              <w:lang w:val="en-AU"/>
            </w:rPr>
            <w:fldChar w:fldCharType="end"/>
          </w:r>
          <w:r w:rsidR="003E0969" w:rsidDel="00D47449">
            <w:rPr>
              <w:color w:val="00000A"/>
              <w:lang w:val="en-AU"/>
            </w:rPr>
            <w:delText xml:space="preserve"> –</w:delText>
          </w:r>
          <w:r w:rsidRPr="00C3519B" w:rsidDel="00D47449">
            <w:rPr>
              <w:color w:val="00000A"/>
              <w:lang w:val="en-AU"/>
            </w:rPr>
            <w:delText xml:space="preserve"> GANTT chart representation of plan</w:delText>
          </w:r>
        </w:del>
      </w:moveFrom>
    </w:p>
    <w:p w:rsidR="00274422" w:rsidRPr="00C3519B" w:rsidDel="00D47449" w:rsidRDefault="00DB766A" w:rsidP="00517AF0">
      <w:pPr>
        <w:pStyle w:val="Heading2"/>
        <w:rPr>
          <w:del w:id="140" w:author="Veerakumar" w:date="2014-10-21T00:03:00Z"/>
        </w:rPr>
      </w:pPr>
      <w:bookmarkStart w:id="141" w:name="_Toc401239246"/>
      <w:moveFrom w:id="142" w:author="Veerakumar" w:date="2014-10-21T00:01:00Z">
        <w:del w:id="143" w:author="Veerakumar" w:date="2014-10-21T00:03:00Z">
          <w:r w:rsidRPr="00C3519B" w:rsidDel="00D47449">
            <w:delText xml:space="preserve">3.2 </w:delText>
          </w:r>
          <w:r w:rsidR="00402E6A" w:rsidRPr="00C3519B" w:rsidDel="00D47449">
            <w:delText>Breakdown</w:delText>
          </w:r>
          <w:bookmarkEnd w:id="141"/>
        </w:del>
      </w:moveFrom>
    </w:p>
    <w:p w:rsidR="00027338" w:rsidRPr="00C3519B" w:rsidDel="00D47449" w:rsidRDefault="00027338" w:rsidP="00027338">
      <w:pPr>
        <w:rPr>
          <w:del w:id="144" w:author="Veerakumar" w:date="2014-10-21T00:03:00Z"/>
          <w:lang w:val="en-AU"/>
        </w:rPr>
      </w:pPr>
      <w:moveFrom w:id="145" w:author="Veerakumar" w:date="2014-10-21T00:01:00Z">
        <w:del w:id="146" w:author="Veerakumar" w:date="2014-10-21T00:03:00Z">
          <w:r w:rsidRPr="00C3519B" w:rsidDel="00D47449">
            <w:rPr>
              <w:lang w:val="en-AU"/>
            </w:rPr>
            <w:delText>The aim of this section is to justify the necessity for the breakdown of our project.</w:delText>
          </w:r>
        </w:del>
      </w:moveFrom>
    </w:p>
    <w:p w:rsidR="00027338" w:rsidRPr="00C3519B" w:rsidDel="00D47449" w:rsidRDefault="00027338" w:rsidP="00027338">
      <w:pPr>
        <w:rPr>
          <w:del w:id="147" w:author="Veerakumar" w:date="2014-10-21T00:03:00Z"/>
          <w:lang w:val="en-AU"/>
        </w:rPr>
      </w:pPr>
      <w:moveFrom w:id="148" w:author="Veerakumar" w:date="2014-10-21T00:01:00Z">
        <w:del w:id="149" w:author="Veerakumar" w:date="2014-10-21T00:03:00Z">
          <w:r w:rsidRPr="00C3519B" w:rsidDel="00D47449">
            <w:rPr>
              <w:lang w:val="en-AU"/>
            </w:rPr>
            <w:delTex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delText>
          </w:r>
        </w:del>
      </w:moveFrom>
    </w:p>
    <w:p w:rsidR="00027338" w:rsidRPr="00C3519B" w:rsidDel="00D47449" w:rsidRDefault="00027338" w:rsidP="00027338">
      <w:pPr>
        <w:rPr>
          <w:del w:id="150" w:author="Veerakumar" w:date="2014-10-21T00:03:00Z"/>
          <w:lang w:val="en-AU"/>
        </w:rPr>
      </w:pPr>
      <w:moveFrom w:id="151" w:author="Veerakumar" w:date="2014-10-21T00:01:00Z">
        <w:del w:id="152" w:author="Veerakumar" w:date="2014-10-21T00:03:00Z">
          <w:r w:rsidRPr="00C3519B" w:rsidDel="00D47449">
            <w:rPr>
              <w:lang w:val="en-AU"/>
            </w:rPr>
            <w:delTex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delText>
          </w:r>
        </w:del>
      </w:moveFrom>
    </w:p>
    <w:p w:rsidR="00027338" w:rsidRPr="00C3519B" w:rsidDel="00D47449" w:rsidRDefault="00027338" w:rsidP="00027338">
      <w:pPr>
        <w:rPr>
          <w:del w:id="153" w:author="Veerakumar" w:date="2014-10-21T00:03:00Z"/>
          <w:lang w:val="en-AU"/>
        </w:rPr>
      </w:pPr>
      <w:moveFrom w:id="154" w:author="Veerakumar" w:date="2014-10-21T00:01:00Z">
        <w:del w:id="155" w:author="Veerakumar" w:date="2014-10-21T00:03:00Z">
          <w:r w:rsidRPr="00C3519B" w:rsidDel="00D47449">
            <w:rPr>
              <w:lang w:val="en-AU"/>
            </w:rPr>
            <w:delTex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delText>
          </w:r>
        </w:del>
      </w:moveFrom>
    </w:p>
    <w:p w:rsidR="00027338" w:rsidRPr="00C3519B" w:rsidDel="00D47449" w:rsidRDefault="00027338" w:rsidP="00027338">
      <w:pPr>
        <w:rPr>
          <w:del w:id="156" w:author="Veerakumar" w:date="2014-10-21T00:03:00Z"/>
          <w:lang w:val="en-AU"/>
        </w:rPr>
      </w:pPr>
      <w:moveFrom w:id="157" w:author="Veerakumar" w:date="2014-10-21T00:01:00Z">
        <w:del w:id="158" w:author="Veerakumar" w:date="2014-10-21T00:03:00Z">
          <w:r w:rsidRPr="00C3519B" w:rsidDel="00D47449">
            <w:rPr>
              <w:lang w:val="en-AU"/>
            </w:rPr>
            <w:delTex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delText>
          </w:r>
        </w:del>
      </w:moveFrom>
    </w:p>
    <w:p w:rsidR="00027338" w:rsidRPr="00C3519B" w:rsidDel="00D47449" w:rsidRDefault="00027338" w:rsidP="00027338">
      <w:pPr>
        <w:rPr>
          <w:del w:id="159" w:author="Veerakumar" w:date="2014-10-21T00:03:00Z"/>
          <w:lang w:val="en-AU"/>
        </w:rPr>
      </w:pPr>
      <w:moveFrom w:id="160" w:author="Veerakumar" w:date="2014-10-21T00:01:00Z">
        <w:del w:id="161" w:author="Veerakumar" w:date="2014-10-21T00:03:00Z">
          <w:r w:rsidRPr="00C3519B" w:rsidDel="00D47449">
            <w:rPr>
              <w:lang w:val="en-AU"/>
            </w:rPr>
            <w:delTex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delText>
          </w:r>
        </w:del>
      </w:moveFrom>
    </w:p>
    <w:p w:rsidR="00027338" w:rsidRPr="00C3519B" w:rsidDel="00D47449" w:rsidRDefault="00027338" w:rsidP="00027338">
      <w:pPr>
        <w:rPr>
          <w:del w:id="162" w:author="Veerakumar" w:date="2014-10-21T00:03:00Z"/>
          <w:lang w:val="en-AU"/>
        </w:rPr>
      </w:pPr>
      <w:moveFrom w:id="163" w:author="Veerakumar" w:date="2014-10-21T00:01:00Z">
        <w:del w:id="164" w:author="Veerakumar" w:date="2014-10-21T00:03:00Z">
          <w:r w:rsidRPr="00C3519B" w:rsidDel="00D47449">
            <w:rPr>
              <w:lang w:val="en-AU"/>
            </w:rPr>
            <w:delText>The new data is summarised, and from here the algorithms can further be refined. Hence, an efficient machine learning process is integrated into the system. Once this is complete, the application is ready to be used. The application is packaged, with the collated data incorporated for supervised learning purposes.</w:delText>
          </w:r>
        </w:del>
      </w:moveFrom>
    </w:p>
    <w:p w:rsidR="005A3DC5" w:rsidDel="00D47449" w:rsidRDefault="00027338" w:rsidP="005A3DC5">
      <w:pPr>
        <w:suppressAutoHyphens w:val="0"/>
        <w:spacing w:after="0" w:line="276" w:lineRule="auto"/>
        <w:rPr>
          <w:del w:id="165" w:author="Veerakumar" w:date="2014-10-21T00:03:00Z"/>
          <w:lang w:val="en-AU"/>
        </w:rPr>
      </w:pPr>
      <w:moveFrom w:id="166" w:author="Veerakumar" w:date="2014-10-21T00:01:00Z">
        <w:del w:id="167" w:author="Veerakumar" w:date="2014-10-21T00:03:00Z">
          <w:r w:rsidRPr="00C3519B" w:rsidDel="00D47449">
            <w:rPr>
              <w:lang w:val="en-AU"/>
            </w:rPr>
            <w:delText>We then re-collect the data through having a final testing session with the same sources, as well as other people. This will end our collection of data for evaluation, and the information will be summarised.</w:delText>
          </w:r>
        </w:del>
      </w:moveFrom>
    </w:p>
    <w:moveFromRangeEnd w:id="56"/>
    <w:p w:rsidR="0062433B" w:rsidRPr="0062433B" w:rsidRDefault="00AA03E8" w:rsidP="005A3DC5">
      <w:pPr>
        <w:suppressAutoHyphens w:val="0"/>
        <w:spacing w:after="0" w:line="276" w:lineRule="auto"/>
        <w:rPr>
          <w:rStyle w:val="Heading1Char"/>
        </w:rPr>
      </w:pPr>
      <w:del w:id="168" w:author="Veerakumar" w:date="2014-10-21T00:03:00Z">
        <w:r w:rsidRPr="00C3519B" w:rsidDel="00D47449">
          <w:rPr>
            <w:lang w:val="en-AU"/>
          </w:rPr>
          <w:br w:type="page"/>
        </w:r>
        <w:r w:rsidR="0062433B" w:rsidRPr="0062433B" w:rsidDel="00D47449">
          <w:rPr>
            <w:rStyle w:val="Heading1Char"/>
          </w:rPr>
          <w:delText>4</w:delText>
        </w:r>
      </w:del>
      <w:bookmarkStart w:id="169" w:name="_Toc401613196"/>
      <w:ins w:id="170" w:author="Veerakumar" w:date="2014-10-21T00:03:00Z">
        <w:r w:rsidR="00D47449">
          <w:rPr>
            <w:rStyle w:val="Heading1Char"/>
          </w:rPr>
          <w:t>3</w:t>
        </w:r>
      </w:ins>
      <w:r w:rsidR="0062433B" w:rsidRPr="0062433B">
        <w:rPr>
          <w:rStyle w:val="Heading1Char"/>
        </w:rPr>
        <w:t>. Own Work</w:t>
      </w:r>
      <w:bookmarkEnd w:id="169"/>
    </w:p>
    <w:p w:rsidR="00C90E9C" w:rsidRDefault="00C90E9C" w:rsidP="00B02A7C">
      <w:pPr>
        <w:rPr>
          <w:ins w:id="171" w:author="Veerakumar" w:date="2014-10-21T00:00:00Z"/>
        </w:rPr>
      </w:pPr>
      <w:commentRangeStart w:id="172"/>
      <w:r>
        <w:t>Intro</w:t>
      </w:r>
      <w:commentRangeEnd w:id="172"/>
      <w:r>
        <w:rPr>
          <w:rStyle w:val="CommentReference"/>
        </w:rPr>
        <w:commentReference w:id="172"/>
      </w:r>
    </w:p>
    <w:p w:rsidR="00D47449" w:rsidRDefault="00D47449" w:rsidP="00D47449">
      <w:pPr>
        <w:pStyle w:val="Heading2"/>
        <w:rPr>
          <w:ins w:id="173" w:author="Veerakumar" w:date="2014-10-21T00:01:00Z"/>
        </w:rPr>
        <w:pPrChange w:id="174" w:author="Veerakumar" w:date="2014-10-21T00:01:00Z">
          <w:pPr/>
        </w:pPrChange>
      </w:pPr>
      <w:bookmarkStart w:id="175" w:name="_Toc401613197"/>
      <w:ins w:id="176" w:author="Veerakumar" w:date="2014-10-21T00:03:00Z">
        <w:r>
          <w:t>3</w:t>
        </w:r>
      </w:ins>
      <w:ins w:id="177" w:author="Veerakumar" w:date="2014-10-21T00:00:00Z">
        <w:r>
          <w:t>.1</w:t>
        </w:r>
      </w:ins>
      <w:ins w:id="178" w:author="Veerakumar" w:date="2014-10-21T00:01:00Z">
        <w:r>
          <w:t xml:space="preserve"> Proposal</w:t>
        </w:r>
        <w:bookmarkEnd w:id="175"/>
      </w:ins>
    </w:p>
    <w:p w:rsidR="00D47449" w:rsidRPr="00C3519B" w:rsidRDefault="00D47449" w:rsidP="00D47449">
      <w:pPr>
        <w:pStyle w:val="Heading3"/>
        <w:pPrChange w:id="179" w:author="Veerakumar" w:date="2014-10-21T00:01:00Z">
          <w:pPr>
            <w:pStyle w:val="Heading2"/>
          </w:pPr>
        </w:pPrChange>
      </w:pPr>
      <w:moveToRangeStart w:id="180" w:author="Veerakumar" w:date="2014-10-21T00:01:00Z" w:name="move401613024"/>
      <w:moveTo w:id="181" w:author="Veerakumar" w:date="2014-10-21T00:01:00Z">
        <w:del w:id="182" w:author="Veerakumar" w:date="2014-10-21T00:01:00Z">
          <w:r w:rsidRPr="00C3519B" w:rsidDel="00D47449">
            <w:delText>3</w:delText>
          </w:r>
        </w:del>
      </w:moveTo>
      <w:bookmarkStart w:id="183" w:name="_Toc401613198"/>
      <w:ins w:id="184" w:author="Veerakumar" w:date="2014-10-21T00:03:00Z">
        <w:r>
          <w:t>3</w:t>
        </w:r>
      </w:ins>
      <w:moveTo w:id="185" w:author="Veerakumar" w:date="2014-10-21T00:01:00Z">
        <w:r w:rsidRPr="00C3519B">
          <w:t>.</w:t>
        </w:r>
      </w:moveTo>
      <w:ins w:id="186" w:author="Veerakumar" w:date="2014-10-21T00:01:00Z">
        <w:r>
          <w:t>1.</w:t>
        </w:r>
      </w:ins>
      <w:moveTo w:id="187" w:author="Veerakumar" w:date="2014-10-21T00:01:00Z">
        <w:r w:rsidRPr="00C3519B">
          <w:t>1 Deductions</w:t>
        </w:r>
        <w:bookmarkEnd w:id="183"/>
      </w:moveTo>
    </w:p>
    <w:p w:rsidR="00D47449" w:rsidRPr="00C3519B" w:rsidRDefault="00D47449" w:rsidP="00D47449">
      <w:pPr>
        <w:rPr>
          <w:lang w:val="en-AU"/>
        </w:rPr>
      </w:pPr>
      <w:moveTo w:id="188" w:author="Veerakumar" w:date="2014-10-21T00:01:00Z">
        <w:r w:rsidRPr="00C3519B">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moveTo>
    </w:p>
    <w:p w:rsidR="00D47449" w:rsidRPr="00C3519B" w:rsidRDefault="00D47449" w:rsidP="00D47449">
      <w:pPr>
        <w:rPr>
          <w:lang w:val="en-AU"/>
        </w:rPr>
      </w:pPr>
      <w:moveTo w:id="189" w:author="Veerakumar" w:date="2014-10-21T00:01:00Z">
        <w:r w:rsidRPr="00C3519B">
          <w:rPr>
            <w:lang w:val="en-AU"/>
          </w:rPr>
          <w:t>From our previous analysis, we can deduce requirements of the following:</w:t>
        </w:r>
      </w:moveTo>
    </w:p>
    <w:p w:rsidR="00D47449" w:rsidRPr="00C3519B" w:rsidRDefault="00D47449" w:rsidP="00D47449">
      <w:pPr>
        <w:pStyle w:val="ListParagraph"/>
        <w:numPr>
          <w:ilvl w:val="0"/>
          <w:numId w:val="8"/>
        </w:numPr>
        <w:suppressAutoHyphens w:val="0"/>
        <w:rPr>
          <w:lang w:val="en-AU"/>
        </w:rPr>
      </w:pPr>
      <w:moveTo w:id="190" w:author="Veerakumar" w:date="2014-10-21T00:01:00Z">
        <w:r w:rsidRPr="00C3519B">
          <w:rPr>
            <w:lang w:val="en-AU"/>
          </w:rPr>
          <w:t>We are in need of a system that detects the onset of stress in a convenient manner</w:t>
        </w:r>
      </w:moveTo>
    </w:p>
    <w:p w:rsidR="00D47449" w:rsidRPr="00C3519B" w:rsidRDefault="00D47449" w:rsidP="00D47449">
      <w:pPr>
        <w:pStyle w:val="ListParagraph"/>
        <w:numPr>
          <w:ilvl w:val="0"/>
          <w:numId w:val="8"/>
        </w:numPr>
        <w:suppressAutoHyphens w:val="0"/>
        <w:rPr>
          <w:lang w:val="en-AU"/>
        </w:rPr>
      </w:pPr>
      <w:moveTo w:id="191" w:author="Veerakumar" w:date="2014-10-21T00:01:00Z">
        <w:r w:rsidRPr="00C3519B">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moveTo>
    </w:p>
    <w:p w:rsidR="00D47449" w:rsidRPr="00C3519B" w:rsidRDefault="00D47449" w:rsidP="00D47449">
      <w:pPr>
        <w:pStyle w:val="ListParagraph"/>
        <w:numPr>
          <w:ilvl w:val="0"/>
          <w:numId w:val="8"/>
        </w:numPr>
        <w:suppressAutoHyphens w:val="0"/>
        <w:rPr>
          <w:lang w:val="en-AU"/>
        </w:rPr>
      </w:pPr>
      <w:moveTo w:id="192" w:author="Veerakumar" w:date="2014-10-21T00:01:00Z">
        <w:r w:rsidRPr="00C3519B">
          <w:rPr>
            <w:lang w:val="en-AU"/>
          </w:rPr>
          <w:t>Machine learning algorithms are a key part of the project, in order to ensure accuracy for all users – there is no one size fits all, and there is always room for improvement due to the varying nature of stress responses from different users.</w:t>
        </w:r>
      </w:moveTo>
    </w:p>
    <w:p w:rsidR="00D47449" w:rsidRPr="00C3519B" w:rsidRDefault="00D47449" w:rsidP="00D47449">
      <w:pPr>
        <w:pStyle w:val="ListParagraph"/>
        <w:numPr>
          <w:ilvl w:val="0"/>
          <w:numId w:val="8"/>
        </w:numPr>
        <w:suppressAutoHyphens w:val="0"/>
        <w:rPr>
          <w:lang w:val="en-AU"/>
        </w:rPr>
      </w:pPr>
      <w:moveTo w:id="193" w:author="Veerakumar" w:date="2014-10-21T00:01:00Z">
        <w:r w:rsidRPr="00C3519B">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moveTo>
    </w:p>
    <w:p w:rsidR="00D47449" w:rsidRPr="00C3519B" w:rsidRDefault="00D47449" w:rsidP="00D47449">
      <w:pPr>
        <w:rPr>
          <w:lang w:val="en-AU"/>
        </w:rPr>
      </w:pPr>
      <w:moveTo w:id="194" w:author="Veerakumar" w:date="2014-10-21T00:01:00Z">
        <w:r w:rsidRPr="00C3519B">
          <w:rPr>
            <w:lang w:val="en-AU"/>
          </w:rPr>
          <w:t xml:space="preserve">As explained before, a person experiencing stress responses is not necessarily acting rationally. We require a solution that will collect our data through natural means. This include when the phone is on </w:t>
        </w:r>
        <w:r w:rsidRPr="00C3519B">
          <w:rPr>
            <w:lang w:val="en-AU"/>
          </w:rPr>
          <w:lastRenderedPageBreak/>
          <w:t>standby next to us or in our pocket, when we are using our phone for remote video or vocal communication, or simply through interactions when using other applications such as games, the Internet, video viewing, etc.</w:t>
        </w:r>
      </w:moveTo>
    </w:p>
    <w:p w:rsidR="00D47449" w:rsidRPr="00C3519B" w:rsidRDefault="00D47449" w:rsidP="00D47449">
      <w:pPr>
        <w:rPr>
          <w:lang w:val="en-AU"/>
        </w:rPr>
      </w:pPr>
      <w:moveTo w:id="195" w:author="Veerakumar" w:date="2014-10-21T00:01:00Z">
        <w:r w:rsidRPr="00C3519B">
          <w:rPr>
            <w:lang w:val="en-AU"/>
          </w:rPr>
          <w:t xml:space="preserve">A mobile phone is a convenient gadget to use, with over two thirds of Australians owning a smart phone </w:t>
        </w:r>
      </w:moveTo>
      <w:sdt>
        <w:sdtPr>
          <w:rPr>
            <w:lang w:val="en-AU"/>
          </w:rPr>
          <w:id w:val="1840570749"/>
          <w:citation/>
        </w:sdtPr>
        <w:sdtContent>
          <w:moveTo w:id="196" w:author="Veerakumar" w:date="2014-10-21T00:01:00Z">
            <w:r w:rsidRPr="00C3519B">
              <w:rPr>
                <w:lang w:val="en-AU"/>
              </w:rPr>
              <w:fldChar w:fldCharType="begin"/>
            </w:r>
            <w:r w:rsidRPr="003E0969">
              <w:rPr>
                <w:lang w:val="en-AU"/>
              </w:rPr>
              <w:instrText xml:space="preserve"> CITATION Sta13 \l 1033 </w:instrText>
            </w:r>
            <w:r w:rsidRPr="00C3519B">
              <w:rPr>
                <w:lang w:val="en-AU"/>
              </w:rPr>
              <w:fldChar w:fldCharType="separate"/>
            </w:r>
          </w:moveTo>
          <w:r w:rsidR="00B60025" w:rsidRPr="00B60025">
            <w:rPr>
              <w:noProof/>
              <w:lang w:val="en-AU"/>
            </w:rPr>
            <w:t>[27]</w:t>
          </w:r>
          <w:moveTo w:id="197" w:author="Veerakumar" w:date="2014-10-21T00:01:00Z">
            <w:r w:rsidRPr="00C3519B">
              <w:rPr>
                <w:lang w:val="en-AU"/>
              </w:rPr>
              <w:fldChar w:fldCharType="end"/>
            </w:r>
          </w:moveTo>
        </w:sdtContent>
      </w:sdt>
      <w:moveTo w:id="198" w:author="Veerakumar" w:date="2014-10-21T00:01:00Z">
        <w:r w:rsidRPr="00C3519B">
          <w:rPr>
            <w:lang w:val="en-AU"/>
          </w:rPr>
          <w: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t>
        </w:r>
      </w:moveTo>
      <w:sdt>
        <w:sdtPr>
          <w:rPr>
            <w:lang w:val="en-AU"/>
          </w:rPr>
          <w:id w:val="-560247604"/>
          <w:citation/>
        </w:sdtPr>
        <w:sdtContent>
          <w:moveTo w:id="199" w:author="Veerakumar" w:date="2014-10-21T00:01:00Z">
            <w:r w:rsidRPr="00C3519B">
              <w:rPr>
                <w:lang w:val="en-AU"/>
              </w:rPr>
              <w:fldChar w:fldCharType="begin"/>
            </w:r>
            <w:r w:rsidRPr="003E0969">
              <w:rPr>
                <w:lang w:val="en-AU"/>
              </w:rPr>
              <w:instrText xml:space="preserve"> CITATION Car07 \l 1033  \m Web13 \m Nat14</w:instrText>
            </w:r>
            <w:r w:rsidRPr="00C3519B">
              <w:rPr>
                <w:lang w:val="en-AU"/>
              </w:rPr>
              <w:fldChar w:fldCharType="separate"/>
            </w:r>
          </w:moveTo>
          <w:r w:rsidR="00B60025" w:rsidRPr="00B60025">
            <w:rPr>
              <w:noProof/>
              <w:lang w:val="en-AU"/>
            </w:rPr>
            <w:t>[1, 28, 25]</w:t>
          </w:r>
          <w:moveTo w:id="200" w:author="Veerakumar" w:date="2014-10-21T00:01:00Z">
            <w:r w:rsidRPr="00C3519B">
              <w:rPr>
                <w:lang w:val="en-AU"/>
              </w:rPr>
              <w:fldChar w:fldCharType="end"/>
            </w:r>
          </w:moveTo>
        </w:sdtContent>
      </w:sdt>
      <w:moveTo w:id="201" w:author="Veerakumar" w:date="2014-10-21T00:01:00Z">
        <w:r w:rsidRPr="00C3519B">
          <w:rPr>
            <w:lang w:val="en-AU"/>
          </w:rPr>
          <w: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 and accelerometer respectively. With technological advancement and time, the project will be able to expand further and detect other stress responses, such as detecting blood pressure using only the phone’s internal hardware.</w:t>
        </w:r>
      </w:moveTo>
    </w:p>
    <w:p w:rsidR="00D47449" w:rsidRPr="00C3519B" w:rsidRDefault="00D47449" w:rsidP="00D47449">
      <w:pPr>
        <w:rPr>
          <w:lang w:val="en-AU"/>
        </w:rPr>
      </w:pPr>
      <w:moveTo w:id="202" w:author="Veerakumar" w:date="2014-10-21T00:01:00Z">
        <w:r w:rsidRPr="00C3519B">
          <w:rPr>
            <w:lang w:val="en-AU"/>
          </w:rPr>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moveTo>
      <w:sdt>
        <w:sdtPr>
          <w:rPr>
            <w:lang w:val="en-AU"/>
          </w:rPr>
          <w:id w:val="2051722501"/>
          <w:citation/>
        </w:sdtPr>
        <w:sdtContent>
          <w:moveTo w:id="203" w:author="Veerakumar" w:date="2014-10-21T00:01:00Z">
            <w:r w:rsidRPr="00C3519B">
              <w:rPr>
                <w:lang w:val="en-AU"/>
              </w:rPr>
              <w:fldChar w:fldCharType="begin"/>
            </w:r>
            <w:r w:rsidRPr="003E0969">
              <w:rPr>
                <w:lang w:val="en-AU"/>
              </w:rPr>
              <w:instrText xml:space="preserve"> CITATION LiK13 \l 1033 </w:instrText>
            </w:r>
            <w:r w:rsidRPr="00C3519B">
              <w:rPr>
                <w:lang w:val="en-AU"/>
              </w:rPr>
              <w:fldChar w:fldCharType="separate"/>
            </w:r>
          </w:moveTo>
          <w:r w:rsidR="00B60025" w:rsidRPr="00B60025">
            <w:rPr>
              <w:noProof/>
              <w:lang w:val="en-AU"/>
            </w:rPr>
            <w:t>[5]</w:t>
          </w:r>
          <w:moveTo w:id="204" w:author="Veerakumar" w:date="2014-10-21T00:01:00Z">
            <w:r w:rsidRPr="00C3519B">
              <w:rPr>
                <w:lang w:val="en-AU"/>
              </w:rPr>
              <w:fldChar w:fldCharType="end"/>
            </w:r>
          </w:moveTo>
        </w:sdtContent>
      </w:sdt>
      <w:moveTo w:id="205" w:author="Veerakumar" w:date="2014-10-21T00:01:00Z">
        <w:r w:rsidRPr="00C3519B">
          <w:rPr>
            <w:lang w:val="en-AU"/>
          </w:rPr>
          <w:t xml:space="preserve">, or random forest decision tree, as discussed in </w:t>
        </w:r>
      </w:moveTo>
      <w:sdt>
        <w:sdtPr>
          <w:rPr>
            <w:lang w:val="en-AU"/>
          </w:rPr>
          <w:id w:val="-1900583363"/>
          <w:citation/>
        </w:sdtPr>
        <w:sdtContent>
          <w:moveTo w:id="206" w:author="Veerakumar" w:date="2014-10-21T00:01:00Z">
            <w:r w:rsidRPr="00C3519B">
              <w:rPr>
                <w:lang w:val="en-AU"/>
              </w:rPr>
              <w:fldChar w:fldCharType="begin"/>
            </w:r>
            <w:r w:rsidRPr="003E0969">
              <w:rPr>
                <w:lang w:val="en-AU"/>
              </w:rPr>
              <w:instrText xml:space="preserve"> CITATION Pet12 \l 1033 </w:instrText>
            </w:r>
            <w:r w:rsidRPr="00C3519B">
              <w:rPr>
                <w:lang w:val="en-AU"/>
              </w:rPr>
              <w:fldChar w:fldCharType="separate"/>
            </w:r>
          </w:moveTo>
          <w:r w:rsidR="00B60025" w:rsidRPr="00B60025">
            <w:rPr>
              <w:noProof/>
              <w:lang w:val="en-AU"/>
            </w:rPr>
            <w:t>[2]</w:t>
          </w:r>
          <w:moveTo w:id="207" w:author="Veerakumar" w:date="2014-10-21T00:01:00Z">
            <w:r w:rsidRPr="00C3519B">
              <w:rPr>
                <w:lang w:val="en-AU"/>
              </w:rPr>
              <w:fldChar w:fldCharType="end"/>
            </w:r>
          </w:moveTo>
        </w:sdtContent>
      </w:sdt>
      <w:moveTo w:id="208" w:author="Veerakumar" w:date="2014-10-21T00:01:00Z">
        <w:r w:rsidRPr="00C3519B">
          <w:rPr>
            <w:lang w:val="en-AU"/>
          </w:rPr>
          <w: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moveTo>
    </w:p>
    <w:p w:rsidR="00D47449" w:rsidRPr="00C3519B" w:rsidRDefault="00D47449" w:rsidP="00D47449">
      <w:pPr>
        <w:rPr>
          <w:lang w:val="en-AU"/>
        </w:rPr>
      </w:pPr>
      <w:moveTo w:id="209" w:author="Veerakumar" w:date="2014-10-21T00:01:00Z">
        <w:r w:rsidRPr="00C3519B">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model to collate useful data sourced solely from a mobile phone, and use this in future research. Furthermore, whilst the initial process of supervised machine learning involves having a set of test-data, we can also collect more initial data for future users by collecting from the current application users themselves. In having </w:t>
        </w:r>
        <w:r w:rsidRPr="00C3519B">
          <w:rPr>
            <w:lang w:val="en-AU"/>
          </w:rPr>
          <w:lastRenderedPageBreak/>
          <w:t xml:space="preserve">more data, we are adopting a semi-supervised learning process </w:t>
        </w:r>
      </w:moveTo>
      <w:sdt>
        <w:sdtPr>
          <w:rPr>
            <w:lang w:val="en-AU"/>
          </w:rPr>
          <w:id w:val="-1857340657"/>
          <w:citation/>
        </w:sdtPr>
        <w:sdtContent>
          <w:moveTo w:id="210" w:author="Veerakumar" w:date="2014-10-21T00:01:00Z">
            <w:r w:rsidRPr="00C3519B">
              <w:rPr>
                <w:lang w:val="en-AU"/>
              </w:rPr>
              <w:fldChar w:fldCharType="begin"/>
            </w:r>
            <w:r w:rsidRPr="003E0969">
              <w:rPr>
                <w:lang w:val="en-AU"/>
              </w:rPr>
              <w:instrText xml:space="preserve"> CITATION Pet12 \l 1033 </w:instrText>
            </w:r>
            <w:r w:rsidRPr="00C3519B">
              <w:rPr>
                <w:lang w:val="en-AU"/>
              </w:rPr>
              <w:fldChar w:fldCharType="separate"/>
            </w:r>
          </w:moveTo>
          <w:r w:rsidR="00B60025" w:rsidRPr="00B60025">
            <w:rPr>
              <w:noProof/>
              <w:lang w:val="en-AU"/>
            </w:rPr>
            <w:t>[2]</w:t>
          </w:r>
          <w:moveTo w:id="211" w:author="Veerakumar" w:date="2014-10-21T00:01:00Z">
            <w:r w:rsidRPr="00C3519B">
              <w:rPr>
                <w:lang w:val="en-AU"/>
              </w:rPr>
              <w:fldChar w:fldCharType="end"/>
            </w:r>
          </w:moveTo>
        </w:sdtContent>
      </w:sdt>
      <w:moveTo w:id="212" w:author="Veerakumar" w:date="2014-10-21T00:01:00Z">
        <w:r w:rsidRPr="00C3519B">
          <w:rPr>
            <w:lang w:val="en-AU"/>
          </w:rPr>
          <w:t xml:space="preserve"> - we are using data that is sent without interference from the developer. Whilst we run the risk of false data being sent for use, the risk of corrupted test data is minimised using the original test data, and giving it more weighting when used in modelling.</w:t>
        </w:r>
      </w:moveTo>
    </w:p>
    <w:p w:rsidR="00D47449" w:rsidRPr="00C3519B" w:rsidRDefault="00D47449" w:rsidP="00D47449">
      <w:pPr>
        <w:rPr>
          <w:lang w:val="en-AU"/>
        </w:rPr>
      </w:pPr>
      <w:moveTo w:id="213" w:author="Veerakumar" w:date="2014-10-21T00:01:00Z">
        <w:r w:rsidRPr="00C3519B">
          <w:rPr>
            <w:lang w:val="en-AU"/>
          </w:rPr>
          <w:t>Thus, upon research, we have determined a seemingly perfect solution that has not been exercised yet. A proof of concept has been partially developed, where we are testing the hardware and the degrees of accuracy to which the hardware hold true.</w:t>
        </w:r>
      </w:moveTo>
    </w:p>
    <w:p w:rsidR="00D47449" w:rsidRPr="00C3519B" w:rsidRDefault="00D47449" w:rsidP="00D47449">
      <w:pPr>
        <w:rPr>
          <w:lang w:val="en-AU"/>
        </w:rPr>
      </w:pPr>
      <w:moveTo w:id="214" w:author="Veerakumar" w:date="2014-10-21T00:01:00Z">
        <w:r w:rsidRPr="00C3519B">
          <w:rPr>
            <w:lang w:val="en-AU"/>
          </w:rPr>
          <w:t>With the progression that stands as is, as well as a partial proof of concept that has been developed, we now have the following to consider over our time period of Tuesday May 27</w:t>
        </w:r>
        <w:r w:rsidRPr="00C3519B">
          <w:rPr>
            <w:vertAlign w:val="superscript"/>
            <w:lang w:val="en-AU"/>
          </w:rPr>
          <w:t>th</w:t>
        </w:r>
        <w:r w:rsidRPr="00C3519B">
          <w:rPr>
            <w:lang w:val="en-AU"/>
          </w:rPr>
          <w:t xml:space="preserve"> 2014 – Friday 3</w:t>
        </w:r>
        <w:r w:rsidRPr="00C3519B">
          <w:rPr>
            <w:vertAlign w:val="superscript"/>
            <w:lang w:val="en-AU"/>
          </w:rPr>
          <w:t>rd</w:t>
        </w:r>
        <w:r w:rsidRPr="00C3519B">
          <w:rPr>
            <w:lang w:val="en-AU"/>
          </w:rPr>
          <w:t xml:space="preserve"> October 2014, which is described in Figures 2 and 3.</w:t>
        </w:r>
      </w:moveTo>
    </w:p>
    <w:p w:rsidR="00D47449" w:rsidRPr="00C3519B" w:rsidRDefault="00D47449" w:rsidP="00D47449">
      <w:pPr>
        <w:rPr>
          <w:lang w:val="en-AU"/>
        </w:rPr>
        <w:sectPr w:rsidR="00D47449" w:rsidRPr="00C3519B" w:rsidSect="00EA605F">
          <w:pgSz w:w="12240" w:h="15840"/>
          <w:pgMar w:top="1418" w:right="1134" w:bottom="1134" w:left="1134" w:header="720" w:footer="720" w:gutter="0"/>
          <w:pgNumType w:start="1"/>
          <w:cols w:space="720"/>
          <w:formProt w:val="0"/>
          <w:docGrid w:linePitch="360" w:charSpace="-2049"/>
        </w:sectPr>
      </w:pPr>
    </w:p>
    <w:p w:rsidR="00D47449" w:rsidRPr="00C3519B" w:rsidRDefault="00D47449" w:rsidP="00D47449">
      <w:pPr>
        <w:spacing w:line="276" w:lineRule="auto"/>
        <w:jc w:val="center"/>
        <w:rPr>
          <w:lang w:val="en-AU"/>
        </w:rPr>
      </w:pPr>
      <w:moveTo w:id="215" w:author="Veerakumar" w:date="2014-10-21T00:01:00Z">
        <w:r w:rsidRPr="00C3519B">
          <w:rPr>
            <w:noProof/>
            <w:lang w:val="en-AU" w:eastAsia="en-AU"/>
          </w:rPr>
          <w:lastRenderedPageBreak/>
          <w:drawing>
            <wp:inline distT="0" distB="0" distL="0" distR="0" wp14:anchorId="13E2D762" wp14:editId="006D84FA">
              <wp:extent cx="6313821" cy="714487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316890" cy="7148343"/>
                      </a:xfrm>
                      <a:prstGeom prst="rect">
                        <a:avLst/>
                      </a:prstGeom>
                      <a:noFill/>
                      <a:ln w="9525">
                        <a:noFill/>
                        <a:miter lim="800000"/>
                        <a:headEnd/>
                        <a:tailEnd/>
                      </a:ln>
                    </pic:spPr>
                  </pic:pic>
                </a:graphicData>
              </a:graphic>
            </wp:inline>
          </w:drawing>
        </w:r>
      </w:moveTo>
    </w:p>
    <w:p w:rsidR="00D47449" w:rsidRPr="00C3519B" w:rsidRDefault="00D47449" w:rsidP="00D47449">
      <w:pPr>
        <w:pStyle w:val="Caption"/>
        <w:jc w:val="center"/>
        <w:rPr>
          <w:color w:val="00000A"/>
          <w:lang w:val="en-AU"/>
        </w:rPr>
        <w:sectPr w:rsidR="00D47449" w:rsidRPr="00C3519B" w:rsidSect="00C00B5C">
          <w:pgSz w:w="12240" w:h="15840"/>
          <w:pgMar w:top="1134" w:right="1134" w:bottom="1134" w:left="1134" w:header="720" w:footer="720" w:gutter="0"/>
          <w:cols w:space="720"/>
          <w:formProt w:val="0"/>
          <w:vAlign w:val="center"/>
          <w:docGrid w:linePitch="360" w:charSpace="-2049"/>
        </w:sectPr>
      </w:pPr>
      <w:bookmarkStart w:id="216" w:name="_Toc401613177"/>
      <w:moveTo w:id="217" w:author="Veerakumar" w:date="2014-10-21T00:01:00Z">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Pr>
            <w:noProof/>
            <w:lang w:val="en-AU"/>
          </w:rPr>
          <w:t>3</w:t>
        </w:r>
        <w:r w:rsidRPr="00C3519B">
          <w:rPr>
            <w:lang w:val="en-AU"/>
          </w:rPr>
          <w:fldChar w:fldCharType="end"/>
        </w:r>
        <w:r>
          <w:rPr>
            <w:color w:val="00000A"/>
            <w:lang w:val="en-AU"/>
          </w:rPr>
          <w:t xml:space="preserve"> – </w:t>
        </w:r>
        <w:r w:rsidRPr="00C3519B">
          <w:rPr>
            <w:color w:val="00000A"/>
            <w:lang w:val="en-AU"/>
          </w:rPr>
          <w:t>Planning until preliminary demonstration</w:t>
        </w:r>
        <w:bookmarkEnd w:id="216"/>
      </w:moveTo>
    </w:p>
    <w:p w:rsidR="00D47449" w:rsidRPr="00C3519B" w:rsidRDefault="00D47449" w:rsidP="00D47449">
      <w:pPr>
        <w:keepNext/>
        <w:spacing w:line="276" w:lineRule="auto"/>
        <w:jc w:val="center"/>
        <w:rPr>
          <w:lang w:val="en-AU"/>
        </w:rPr>
      </w:pPr>
      <w:moveTo w:id="218" w:author="Veerakumar" w:date="2014-10-21T00:01:00Z">
        <w:r w:rsidRPr="00C3519B">
          <w:rPr>
            <w:noProof/>
            <w:lang w:val="en-AU" w:eastAsia="en-AU"/>
          </w:rPr>
          <w:lastRenderedPageBreak/>
          <w:drawing>
            <wp:inline distT="0" distB="0" distL="0" distR="0" wp14:anchorId="04930B0B" wp14:editId="181B5C86">
              <wp:extent cx="8636652" cy="3944471"/>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8642062" cy="3946942"/>
                      </a:xfrm>
                      <a:prstGeom prst="rect">
                        <a:avLst/>
                      </a:prstGeom>
                      <a:noFill/>
                      <a:ln w="9525">
                        <a:noFill/>
                        <a:miter lim="800000"/>
                        <a:headEnd/>
                        <a:tailEnd/>
                      </a:ln>
                    </pic:spPr>
                  </pic:pic>
                </a:graphicData>
              </a:graphic>
            </wp:inline>
          </w:drawing>
        </w:r>
      </w:moveTo>
    </w:p>
    <w:p w:rsidR="00D47449" w:rsidRPr="00C3519B" w:rsidRDefault="00D47449" w:rsidP="00D47449">
      <w:pPr>
        <w:pStyle w:val="Caption"/>
        <w:jc w:val="center"/>
        <w:rPr>
          <w:color w:val="00000A"/>
          <w:lang w:val="en-AU"/>
        </w:rPr>
        <w:sectPr w:rsidR="00D47449" w:rsidRPr="00C3519B" w:rsidSect="00C00B5C">
          <w:headerReference w:type="default" r:id="rId18"/>
          <w:footerReference w:type="default" r:id="rId19"/>
          <w:pgSz w:w="15840" w:h="12240" w:orient="landscape" w:code="1"/>
          <w:pgMar w:top="1134" w:right="1134" w:bottom="1134" w:left="1134" w:header="720" w:footer="720" w:gutter="0"/>
          <w:cols w:space="720"/>
          <w:formProt w:val="0"/>
          <w:vAlign w:val="center"/>
          <w:docGrid w:linePitch="360" w:charSpace="-2049"/>
        </w:sectPr>
      </w:pPr>
      <w:bookmarkStart w:id="219" w:name="_Toc401613178"/>
      <w:moveTo w:id="220" w:author="Veerakumar" w:date="2014-10-21T00:01:00Z">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Pr>
            <w:noProof/>
            <w:lang w:val="en-AU"/>
          </w:rPr>
          <w:t>4</w:t>
        </w:r>
        <w:r w:rsidRPr="00C3519B">
          <w:rPr>
            <w:lang w:val="en-AU"/>
          </w:rPr>
          <w:fldChar w:fldCharType="end"/>
        </w:r>
        <w:r>
          <w:rPr>
            <w:color w:val="00000A"/>
            <w:lang w:val="en-AU"/>
          </w:rPr>
          <w:t xml:space="preserve"> –</w:t>
        </w:r>
        <w:r w:rsidRPr="00C3519B">
          <w:rPr>
            <w:color w:val="00000A"/>
            <w:lang w:val="en-AU"/>
          </w:rPr>
          <w:t xml:space="preserve"> </w:t>
        </w:r>
        <w:proofErr w:type="gramStart"/>
        <w:r w:rsidRPr="00C3519B">
          <w:rPr>
            <w:color w:val="00000A"/>
            <w:lang w:val="en-AU"/>
          </w:rPr>
          <w:t>GANTT</w:t>
        </w:r>
        <w:proofErr w:type="gramEnd"/>
        <w:r w:rsidRPr="00C3519B">
          <w:rPr>
            <w:color w:val="00000A"/>
            <w:lang w:val="en-AU"/>
          </w:rPr>
          <w:t xml:space="preserve"> chart representation of plan</w:t>
        </w:r>
        <w:bookmarkEnd w:id="219"/>
      </w:moveTo>
    </w:p>
    <w:p w:rsidR="00D47449" w:rsidRPr="00C3519B" w:rsidRDefault="00D47449" w:rsidP="00D47449">
      <w:pPr>
        <w:pStyle w:val="Heading3"/>
        <w:pPrChange w:id="221" w:author="Veerakumar" w:date="2014-10-21T00:02:00Z">
          <w:pPr>
            <w:pStyle w:val="Heading2"/>
          </w:pPr>
        </w:pPrChange>
      </w:pPr>
      <w:bookmarkStart w:id="222" w:name="_Toc401613199"/>
      <w:ins w:id="223" w:author="Veerakumar" w:date="2014-10-21T00:03:00Z">
        <w:r>
          <w:lastRenderedPageBreak/>
          <w:t>3</w:t>
        </w:r>
      </w:ins>
      <w:ins w:id="224" w:author="Veerakumar" w:date="2014-10-21T00:02:00Z">
        <w:r>
          <w:t>.1</w:t>
        </w:r>
        <w:proofErr w:type="gramStart"/>
        <w:r>
          <w:t>.</w:t>
        </w:r>
      </w:ins>
      <w:proofErr w:type="gramEnd"/>
      <w:moveTo w:id="225" w:author="Veerakumar" w:date="2014-10-21T00:01:00Z">
        <w:del w:id="226" w:author="Veerakumar" w:date="2014-10-21T00:02:00Z">
          <w:r w:rsidRPr="00C3519B" w:rsidDel="00D47449">
            <w:delText>3.</w:delText>
          </w:r>
        </w:del>
        <w:r w:rsidRPr="00C3519B">
          <w:t>2 Breakdown</w:t>
        </w:r>
        <w:bookmarkEnd w:id="222"/>
      </w:moveTo>
    </w:p>
    <w:p w:rsidR="00D47449" w:rsidRPr="00C3519B" w:rsidRDefault="00D47449" w:rsidP="00D47449">
      <w:pPr>
        <w:rPr>
          <w:lang w:val="en-AU"/>
        </w:rPr>
      </w:pPr>
      <w:moveTo w:id="227" w:author="Veerakumar" w:date="2014-10-21T00:01:00Z">
        <w:r w:rsidRPr="00C3519B">
          <w:rPr>
            <w:lang w:val="en-AU"/>
          </w:rPr>
          <w:t>The aim of this section is to justify the necessity for the breakdown of our project.</w:t>
        </w:r>
      </w:moveTo>
    </w:p>
    <w:p w:rsidR="00D47449" w:rsidRPr="00C3519B" w:rsidRDefault="00D47449" w:rsidP="00D47449">
      <w:pPr>
        <w:rPr>
          <w:lang w:val="en-AU"/>
        </w:rPr>
      </w:pPr>
      <w:moveTo w:id="228" w:author="Veerakumar" w:date="2014-10-21T00:01:00Z">
        <w:r w:rsidRPr="00C3519B">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moveTo>
    </w:p>
    <w:p w:rsidR="00D47449" w:rsidRPr="00C3519B" w:rsidRDefault="00D47449" w:rsidP="00D47449">
      <w:pPr>
        <w:rPr>
          <w:lang w:val="en-AU"/>
        </w:rPr>
      </w:pPr>
      <w:moveTo w:id="229" w:author="Veerakumar" w:date="2014-10-21T00:01:00Z">
        <w:r w:rsidRPr="00C3519B">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moveTo>
    </w:p>
    <w:p w:rsidR="00D47449" w:rsidRPr="00C3519B" w:rsidRDefault="00D47449" w:rsidP="00D47449">
      <w:pPr>
        <w:rPr>
          <w:lang w:val="en-AU"/>
        </w:rPr>
      </w:pPr>
      <w:moveTo w:id="230" w:author="Veerakumar" w:date="2014-10-21T00:01:00Z">
        <w:r w:rsidRPr="00C3519B">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moveTo>
    </w:p>
    <w:p w:rsidR="00D47449" w:rsidRPr="00C3519B" w:rsidRDefault="00D47449" w:rsidP="00D47449">
      <w:pPr>
        <w:rPr>
          <w:lang w:val="en-AU"/>
        </w:rPr>
      </w:pPr>
      <w:moveTo w:id="231" w:author="Veerakumar" w:date="2014-10-21T00:01:00Z">
        <w:r w:rsidRPr="00C3519B">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moveTo>
    </w:p>
    <w:p w:rsidR="00D47449" w:rsidRPr="00C3519B" w:rsidRDefault="00D47449" w:rsidP="00D47449">
      <w:pPr>
        <w:rPr>
          <w:lang w:val="en-AU"/>
        </w:rPr>
      </w:pPr>
      <w:moveTo w:id="232" w:author="Veerakumar" w:date="2014-10-21T00:01:00Z">
        <w:r w:rsidRPr="00C3519B">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moveTo>
    </w:p>
    <w:p w:rsidR="00D47449" w:rsidRPr="00C3519B" w:rsidRDefault="00D47449" w:rsidP="00D47449">
      <w:pPr>
        <w:rPr>
          <w:lang w:val="en-AU"/>
        </w:rPr>
      </w:pPr>
      <w:moveTo w:id="233" w:author="Veerakumar" w:date="2014-10-21T00:01:00Z">
        <w:r w:rsidRPr="00C3519B">
          <w:rPr>
            <w:lang w:val="en-AU"/>
          </w:rPr>
          <w:t xml:space="preserve">The new data is summarised, and from here the algorithms can further be refined. Hence, an efficient machine learning process is integrated into the system. Once this is complete, the application is ready </w:t>
        </w:r>
        <w:r w:rsidRPr="00C3519B">
          <w:rPr>
            <w:lang w:val="en-AU"/>
          </w:rPr>
          <w:lastRenderedPageBreak/>
          <w:t>to be used. The application is packaged, with the collated data incorporated for supervised learning purposes.</w:t>
        </w:r>
      </w:moveTo>
    </w:p>
    <w:p w:rsidR="00D47449" w:rsidRDefault="00D47449" w:rsidP="00D47449">
      <w:pPr>
        <w:suppressAutoHyphens w:val="0"/>
        <w:spacing w:after="0" w:line="276" w:lineRule="auto"/>
        <w:rPr>
          <w:lang w:val="en-AU"/>
        </w:rPr>
      </w:pPr>
      <w:moveTo w:id="234" w:author="Veerakumar" w:date="2014-10-21T00:01:00Z">
        <w:r w:rsidRPr="00C3519B">
          <w:rPr>
            <w:lang w:val="en-AU"/>
          </w:rPr>
          <w:t>We then re-collect the data through having a final testing session with the same sources, as well as other people. This will end our collection of data for evaluation, and the information will be summarised.</w:t>
        </w:r>
      </w:moveTo>
    </w:p>
    <w:moveToRangeEnd w:id="180"/>
    <w:p w:rsidR="00D47449" w:rsidRDefault="00D47449" w:rsidP="00B02A7C"/>
    <w:p w:rsidR="005A3DC5" w:rsidRDefault="00D47449" w:rsidP="005A3DC5">
      <w:pPr>
        <w:pStyle w:val="Heading2"/>
      </w:pPr>
      <w:bookmarkStart w:id="235" w:name="_Toc401613200"/>
      <w:ins w:id="236" w:author="Veerakumar" w:date="2014-10-21T00:03:00Z">
        <w:r>
          <w:t>3</w:t>
        </w:r>
      </w:ins>
      <w:del w:id="237" w:author="Veerakumar" w:date="2014-10-21T00:03:00Z">
        <w:r w:rsidR="005A3DC5" w:rsidDel="00D47449">
          <w:delText>4</w:delText>
        </w:r>
      </w:del>
      <w:r w:rsidR="005A3DC5">
        <w:t>.</w:t>
      </w:r>
      <w:ins w:id="238" w:author="Veerakumar" w:date="2014-10-21T00:00:00Z">
        <w:r>
          <w:t>2</w:t>
        </w:r>
      </w:ins>
      <w:del w:id="239" w:author="Veerakumar" w:date="2014-10-21T00:00:00Z">
        <w:r w:rsidR="005A3DC5" w:rsidDel="00D47449">
          <w:delText>1</w:delText>
        </w:r>
      </w:del>
      <w:r w:rsidR="005A3DC5">
        <w:t xml:space="preserve"> </w:t>
      </w:r>
      <w:r w:rsidR="00C90E9C">
        <w:t xml:space="preserve">Specific </w:t>
      </w:r>
      <w:r w:rsidR="005A3DC5">
        <w:t>Learning</w:t>
      </w:r>
      <w:bookmarkEnd w:id="235"/>
    </w:p>
    <w:p w:rsidR="005A3DC5" w:rsidRDefault="00D47449" w:rsidP="005A3DC5">
      <w:pPr>
        <w:pStyle w:val="Heading3"/>
      </w:pPr>
      <w:bookmarkStart w:id="240" w:name="_Toc401613201"/>
      <w:ins w:id="241" w:author="Veerakumar" w:date="2014-10-21T00:03:00Z">
        <w:r>
          <w:t>3</w:t>
        </w:r>
      </w:ins>
      <w:del w:id="242" w:author="Veerakumar" w:date="2014-10-21T00:03:00Z">
        <w:r w:rsidR="005A3DC5" w:rsidDel="00D47449">
          <w:delText>4</w:delText>
        </w:r>
      </w:del>
      <w:r w:rsidR="005A3DC5">
        <w:t>.</w:t>
      </w:r>
      <w:ins w:id="243" w:author="Veerakumar" w:date="2014-10-21T00:01:00Z">
        <w:r>
          <w:t>2</w:t>
        </w:r>
      </w:ins>
      <w:del w:id="244" w:author="Veerakumar" w:date="2014-10-21T00:01:00Z">
        <w:r w:rsidR="005A3DC5" w:rsidDel="00D47449">
          <w:delText>1</w:delText>
        </w:r>
      </w:del>
      <w:r w:rsidR="005A3DC5">
        <w:t>.1 Android API</w:t>
      </w:r>
      <w:bookmarkEnd w:id="240"/>
    </w:p>
    <w:p w:rsidR="005A3DC5" w:rsidRPr="005A3DC5" w:rsidRDefault="00D47449" w:rsidP="005A3DC5">
      <w:pPr>
        <w:pStyle w:val="Heading3"/>
      </w:pPr>
      <w:bookmarkStart w:id="245" w:name="_Toc401613202"/>
      <w:proofErr w:type="gramStart"/>
      <w:ins w:id="246" w:author="Veerakumar" w:date="2014-10-21T00:03:00Z">
        <w:r>
          <w:t>3.</w:t>
        </w:r>
      </w:ins>
      <w:proofErr w:type="gramEnd"/>
      <w:del w:id="247" w:author="Veerakumar" w:date="2014-10-21T00:03:00Z">
        <w:r w:rsidR="005A3DC5" w:rsidDel="00D47449">
          <w:delText>4</w:delText>
        </w:r>
      </w:del>
      <w:del w:id="248" w:author="Veerakumar" w:date="2014-10-21T00:01:00Z">
        <w:r w:rsidR="005A3DC5" w:rsidDel="00D47449">
          <w:delText>.</w:delText>
        </w:r>
      </w:del>
      <w:r w:rsidR="005A3DC5">
        <w:t>1.2 Machine learning algorithms</w:t>
      </w:r>
      <w:bookmarkEnd w:id="245"/>
    </w:p>
    <w:p w:rsidR="005F214D" w:rsidRDefault="00D47449" w:rsidP="005A3DC5">
      <w:pPr>
        <w:pStyle w:val="Heading2"/>
      </w:pPr>
      <w:bookmarkStart w:id="249" w:name="_Toc401613203"/>
      <w:ins w:id="250" w:author="Veerakumar" w:date="2014-10-21T00:03:00Z">
        <w:r>
          <w:t>3</w:t>
        </w:r>
      </w:ins>
      <w:del w:id="251" w:author="Veerakumar" w:date="2014-10-21T00:03:00Z">
        <w:r w:rsidR="005F214D" w:rsidDel="00D47449">
          <w:delText>4</w:delText>
        </w:r>
      </w:del>
      <w:r w:rsidR="005F214D">
        <w:t>.</w:t>
      </w:r>
      <w:del w:id="252" w:author="Veerakumar" w:date="2014-10-21T00:01:00Z">
        <w:r w:rsidR="005F214D" w:rsidDel="00D47449">
          <w:delText>2</w:delText>
        </w:r>
      </w:del>
      <w:ins w:id="253" w:author="Veerakumar" w:date="2014-10-21T00:01:00Z">
        <w:r>
          <w:t>3</w:t>
        </w:r>
      </w:ins>
      <w:r w:rsidR="005F214D">
        <w:t xml:space="preserve"> Process</w:t>
      </w:r>
      <w:bookmarkEnd w:id="249"/>
    </w:p>
    <w:p w:rsidR="005F214D" w:rsidRDefault="00D47449" w:rsidP="00E64E80">
      <w:pPr>
        <w:pStyle w:val="Heading3"/>
      </w:pPr>
      <w:bookmarkStart w:id="254" w:name="_Toc401613204"/>
      <w:ins w:id="255" w:author="Veerakumar" w:date="2014-10-21T00:03:00Z">
        <w:r>
          <w:t>3</w:t>
        </w:r>
      </w:ins>
      <w:del w:id="256" w:author="Veerakumar" w:date="2014-10-21T00:03:00Z">
        <w:r w:rsidR="005F214D" w:rsidDel="00D47449">
          <w:delText>4</w:delText>
        </w:r>
      </w:del>
      <w:r w:rsidR="005F214D">
        <w:t>.</w:t>
      </w:r>
      <w:ins w:id="257" w:author="Veerakumar" w:date="2014-10-21T00:01:00Z">
        <w:r>
          <w:t>3</w:t>
        </w:r>
      </w:ins>
      <w:del w:id="258" w:author="Veerakumar" w:date="2014-10-21T00:01:00Z">
        <w:r w:rsidR="005F214D" w:rsidDel="00D47449">
          <w:delText>2</w:delText>
        </w:r>
      </w:del>
      <w:r w:rsidR="005F214D">
        <w:t>.1 Data Gathering</w:t>
      </w:r>
      <w:bookmarkEnd w:id="254"/>
    </w:p>
    <w:p w:rsidR="005F214D" w:rsidRDefault="00D47449" w:rsidP="00E64E80">
      <w:pPr>
        <w:pStyle w:val="Heading3"/>
      </w:pPr>
      <w:bookmarkStart w:id="259" w:name="_Toc401613205"/>
      <w:ins w:id="260" w:author="Veerakumar" w:date="2014-10-21T00:03:00Z">
        <w:r>
          <w:t>3</w:t>
        </w:r>
      </w:ins>
      <w:del w:id="261" w:author="Veerakumar" w:date="2014-10-21T00:03:00Z">
        <w:r w:rsidR="005F214D" w:rsidDel="00D47449">
          <w:delText>4</w:delText>
        </w:r>
      </w:del>
      <w:r w:rsidR="005F214D">
        <w:t>.</w:t>
      </w:r>
      <w:del w:id="262" w:author="Veerakumar" w:date="2014-10-21T00:01:00Z">
        <w:r w:rsidR="005F214D" w:rsidDel="00D47449">
          <w:delText>2</w:delText>
        </w:r>
      </w:del>
      <w:ins w:id="263" w:author="Veerakumar" w:date="2014-10-21T00:01:00Z">
        <w:r>
          <w:t>3</w:t>
        </w:r>
      </w:ins>
      <w:r w:rsidR="005F214D">
        <w:t xml:space="preserve">.2 Manual </w:t>
      </w:r>
      <w:proofErr w:type="spellStart"/>
      <w:r w:rsidR="005F214D">
        <w:t>Inteferences</w:t>
      </w:r>
      <w:bookmarkEnd w:id="259"/>
      <w:proofErr w:type="spellEnd"/>
    </w:p>
    <w:p w:rsidR="005F214D" w:rsidRDefault="00D47449" w:rsidP="00E64E80">
      <w:pPr>
        <w:pStyle w:val="Heading3"/>
      </w:pPr>
      <w:bookmarkStart w:id="264" w:name="_Toc401613206"/>
      <w:ins w:id="265" w:author="Veerakumar" w:date="2014-10-21T00:03:00Z">
        <w:r>
          <w:t>3</w:t>
        </w:r>
      </w:ins>
      <w:del w:id="266" w:author="Veerakumar" w:date="2014-10-21T00:03:00Z">
        <w:r w:rsidR="005F214D" w:rsidDel="00D47449">
          <w:delText>4</w:delText>
        </w:r>
      </w:del>
      <w:r w:rsidR="005F214D">
        <w:t>.</w:t>
      </w:r>
      <w:ins w:id="267" w:author="Veerakumar" w:date="2014-10-21T00:01:00Z">
        <w:r>
          <w:t>3</w:t>
        </w:r>
      </w:ins>
      <w:del w:id="268" w:author="Veerakumar" w:date="2014-10-21T00:01:00Z">
        <w:r w:rsidR="005F214D" w:rsidDel="00D47449">
          <w:delText>2</w:delText>
        </w:r>
      </w:del>
      <w:r w:rsidR="005F214D">
        <w:t>.3 Machine learning</w:t>
      </w:r>
      <w:bookmarkEnd w:id="264"/>
    </w:p>
    <w:p w:rsidR="005F214D" w:rsidRPr="00E64E80" w:rsidRDefault="00D47449" w:rsidP="00E64E80">
      <w:pPr>
        <w:pStyle w:val="Heading3"/>
      </w:pPr>
      <w:bookmarkStart w:id="269" w:name="_Toc401613207"/>
      <w:ins w:id="270" w:author="Veerakumar" w:date="2014-10-21T00:03:00Z">
        <w:r>
          <w:t>3</w:t>
        </w:r>
      </w:ins>
      <w:del w:id="271" w:author="Veerakumar" w:date="2014-10-21T00:03:00Z">
        <w:r w:rsidR="005F214D" w:rsidDel="00D47449">
          <w:delText>4</w:delText>
        </w:r>
      </w:del>
      <w:r w:rsidR="005F214D">
        <w:t>.</w:t>
      </w:r>
      <w:del w:id="272" w:author="Veerakumar" w:date="2014-10-21T00:01:00Z">
        <w:r w:rsidR="005F214D" w:rsidDel="00D47449">
          <w:delText>2</w:delText>
        </w:r>
      </w:del>
      <w:ins w:id="273" w:author="Veerakumar" w:date="2014-10-21T00:01:00Z">
        <w:r>
          <w:t>3</w:t>
        </w:r>
      </w:ins>
      <w:r w:rsidR="005F214D">
        <w:t>.4 Refine Algorithm</w:t>
      </w:r>
      <w:bookmarkEnd w:id="269"/>
    </w:p>
    <w:p w:rsidR="005A3DC5" w:rsidRDefault="00D47449" w:rsidP="005A3DC5">
      <w:pPr>
        <w:pStyle w:val="Heading2"/>
      </w:pPr>
      <w:bookmarkStart w:id="274" w:name="_Toc401613208"/>
      <w:ins w:id="275" w:author="Veerakumar" w:date="2014-10-21T00:03:00Z">
        <w:r>
          <w:t>3</w:t>
        </w:r>
      </w:ins>
      <w:del w:id="276" w:author="Veerakumar" w:date="2014-10-21T00:03:00Z">
        <w:r w:rsidR="005A3DC5" w:rsidDel="00D47449">
          <w:delText>4</w:delText>
        </w:r>
      </w:del>
      <w:r w:rsidR="005A3DC5">
        <w:t>.</w:t>
      </w:r>
      <w:ins w:id="277" w:author="Veerakumar" w:date="2014-10-21T00:01:00Z">
        <w:r>
          <w:t>4</w:t>
        </w:r>
      </w:ins>
      <w:del w:id="278" w:author="Veerakumar" w:date="2014-10-21T00:01:00Z">
        <w:r w:rsidR="005F214D" w:rsidDel="00D47449">
          <w:delText>3</w:delText>
        </w:r>
      </w:del>
      <w:r w:rsidR="005A3DC5">
        <w:t xml:space="preserve"> Implementation</w:t>
      </w:r>
      <w:bookmarkEnd w:id="274"/>
    </w:p>
    <w:p w:rsidR="005A3DC5" w:rsidRPr="005A3DC5" w:rsidRDefault="00D47449" w:rsidP="005A3DC5">
      <w:pPr>
        <w:pStyle w:val="Heading3"/>
      </w:pPr>
      <w:bookmarkStart w:id="279" w:name="_Toc401613209"/>
      <w:ins w:id="280" w:author="Veerakumar" w:date="2014-10-21T00:03:00Z">
        <w:r>
          <w:t>3</w:t>
        </w:r>
      </w:ins>
      <w:del w:id="281" w:author="Veerakumar" w:date="2014-10-21T00:03:00Z">
        <w:r w:rsidR="005F214D" w:rsidDel="00D47449">
          <w:delText>4</w:delText>
        </w:r>
      </w:del>
      <w:r w:rsidR="005F214D">
        <w:t>.</w:t>
      </w:r>
      <w:ins w:id="282" w:author="Veerakumar" w:date="2014-10-21T00:01:00Z">
        <w:r>
          <w:t>4</w:t>
        </w:r>
      </w:ins>
      <w:del w:id="283" w:author="Veerakumar" w:date="2014-10-21T00:01:00Z">
        <w:r w:rsidR="005F214D" w:rsidDel="00D47449">
          <w:delText>3</w:delText>
        </w:r>
      </w:del>
      <w:r w:rsidR="005A3DC5">
        <w:t xml:space="preserve">.x &lt;talk about each </w:t>
      </w:r>
      <w:r w:rsidR="00942792">
        <w:t>package</w:t>
      </w:r>
      <w:r w:rsidR="005A3DC5">
        <w:t>&gt;</w:t>
      </w:r>
      <w:r w:rsidR="00C90E9C">
        <w:t xml:space="preserve"> - half a page </w:t>
      </w:r>
      <w:r w:rsidR="00942792">
        <w:t>per class on average</w:t>
      </w:r>
      <w:bookmarkEnd w:id="279"/>
    </w:p>
    <w:p w:rsidR="0062433B" w:rsidRDefault="0062433B">
      <w:pPr>
        <w:suppressAutoHyphens w:val="0"/>
        <w:spacing w:after="0" w:line="276" w:lineRule="auto"/>
        <w:rPr>
          <w:lang w:val="en-AU"/>
        </w:rPr>
      </w:pPr>
      <w:r>
        <w:rPr>
          <w:lang w:val="en-AU"/>
        </w:rPr>
        <w:br w:type="page"/>
      </w:r>
    </w:p>
    <w:p w:rsidR="0062433B" w:rsidRDefault="0062433B" w:rsidP="0062433B">
      <w:pPr>
        <w:pStyle w:val="Heading1"/>
        <w:rPr>
          <w:lang w:val="en-AU"/>
        </w:rPr>
      </w:pPr>
      <w:del w:id="284" w:author="Veerakumar" w:date="2014-10-21T00:03:00Z">
        <w:r w:rsidDel="00D47449">
          <w:rPr>
            <w:lang w:val="en-AU"/>
          </w:rPr>
          <w:lastRenderedPageBreak/>
          <w:delText>5</w:delText>
        </w:r>
      </w:del>
      <w:bookmarkStart w:id="285" w:name="_Toc401613210"/>
      <w:ins w:id="286" w:author="Veerakumar" w:date="2014-10-21T00:03:00Z">
        <w:r w:rsidR="00D47449">
          <w:rPr>
            <w:lang w:val="en-AU"/>
          </w:rPr>
          <w:t>4</w:t>
        </w:r>
      </w:ins>
      <w:r>
        <w:rPr>
          <w:lang w:val="en-AU"/>
        </w:rPr>
        <w:t>. Evaluation</w:t>
      </w:r>
      <w:bookmarkEnd w:id="285"/>
    </w:p>
    <w:p w:rsidR="00E64E80" w:rsidRDefault="00E64E80" w:rsidP="00E64E80">
      <w:commentRangeStart w:id="287"/>
      <w:r>
        <w:t>Intro</w:t>
      </w:r>
      <w:commentRangeEnd w:id="287"/>
      <w:r>
        <w:rPr>
          <w:rStyle w:val="CommentReference"/>
        </w:rPr>
        <w:commentReference w:id="287"/>
      </w:r>
    </w:p>
    <w:p w:rsidR="00343F3B" w:rsidRDefault="00343F3B" w:rsidP="00343F3B">
      <w:pPr>
        <w:pStyle w:val="Heading2"/>
      </w:pPr>
      <w:del w:id="288" w:author="Veerakumar" w:date="2014-10-21T00:03:00Z">
        <w:r w:rsidDel="00D47449">
          <w:delText>5</w:delText>
        </w:r>
      </w:del>
      <w:bookmarkStart w:id="289" w:name="_Toc401613211"/>
      <w:ins w:id="290" w:author="Veerakumar" w:date="2014-10-21T00:03:00Z">
        <w:r w:rsidR="00D47449">
          <w:t>4</w:t>
        </w:r>
      </w:ins>
      <w:r>
        <w:t>.1 Testing</w:t>
      </w:r>
      <w:r w:rsidR="008F76C5">
        <w:t xml:space="preserve"> procedure</w:t>
      </w:r>
      <w:bookmarkEnd w:id="289"/>
    </w:p>
    <w:p w:rsidR="00343F3B" w:rsidRDefault="00D47449" w:rsidP="00343F3B">
      <w:pPr>
        <w:pStyle w:val="Heading2"/>
      </w:pPr>
      <w:bookmarkStart w:id="291" w:name="_Toc401613212"/>
      <w:ins w:id="292" w:author="Veerakumar" w:date="2014-10-21T00:03:00Z">
        <w:r>
          <w:t>4</w:t>
        </w:r>
      </w:ins>
      <w:del w:id="293" w:author="Veerakumar" w:date="2014-10-21T00:03:00Z">
        <w:r w:rsidR="00343F3B" w:rsidDel="00D47449">
          <w:delText>5</w:delText>
        </w:r>
      </w:del>
      <w:r w:rsidR="00343F3B">
        <w:t>.2 Method</w:t>
      </w:r>
      <w:bookmarkEnd w:id="291"/>
    </w:p>
    <w:p w:rsidR="00343F3B" w:rsidRDefault="00D47449" w:rsidP="00343F3B">
      <w:pPr>
        <w:pStyle w:val="Heading2"/>
      </w:pPr>
      <w:bookmarkStart w:id="294" w:name="_Toc401613213"/>
      <w:ins w:id="295" w:author="Veerakumar" w:date="2014-10-21T00:03:00Z">
        <w:r>
          <w:t>4</w:t>
        </w:r>
      </w:ins>
      <w:del w:id="296" w:author="Veerakumar" w:date="2014-10-21T00:03:00Z">
        <w:r w:rsidR="00343F3B" w:rsidDel="00D47449">
          <w:delText>5</w:delText>
        </w:r>
      </w:del>
      <w:r w:rsidR="00343F3B">
        <w:t>.3 Results</w:t>
      </w:r>
      <w:bookmarkEnd w:id="294"/>
    </w:p>
    <w:p w:rsidR="003255D7" w:rsidRPr="003255D7" w:rsidRDefault="00D47449" w:rsidP="003255D7">
      <w:pPr>
        <w:pStyle w:val="Heading2"/>
      </w:pPr>
      <w:bookmarkStart w:id="297" w:name="_Toc401613214"/>
      <w:ins w:id="298" w:author="Veerakumar" w:date="2014-10-21T00:03:00Z">
        <w:r>
          <w:t>4</w:t>
        </w:r>
      </w:ins>
      <w:del w:id="299" w:author="Veerakumar" w:date="2014-10-21T00:03:00Z">
        <w:r w:rsidR="003255D7" w:rsidDel="00D47449">
          <w:delText>5</w:delText>
        </w:r>
      </w:del>
      <w:r w:rsidR="003255D7">
        <w:t xml:space="preserve">.4 </w:t>
      </w:r>
      <w:commentRangeStart w:id="300"/>
      <w:r w:rsidR="003255D7">
        <w:t>Discussion</w:t>
      </w:r>
      <w:commentRangeEnd w:id="300"/>
      <w:r w:rsidR="003255D7">
        <w:rPr>
          <w:rStyle w:val="CommentReference"/>
          <w:rFonts w:ascii="Times New Roman" w:hAnsi="Times New Roman"/>
          <w:b w:val="0"/>
          <w:bCs w:val="0"/>
          <w:lang w:val="en-US"/>
        </w:rPr>
        <w:commentReference w:id="300"/>
      </w:r>
      <w:bookmarkEnd w:id="297"/>
    </w:p>
    <w:p w:rsidR="0062433B" w:rsidRDefault="0062433B">
      <w:pPr>
        <w:suppressAutoHyphens w:val="0"/>
        <w:spacing w:after="0" w:line="276" w:lineRule="auto"/>
        <w:rPr>
          <w:lang w:val="en-AU"/>
        </w:rPr>
      </w:pPr>
      <w:r>
        <w:rPr>
          <w:lang w:val="en-AU"/>
        </w:rPr>
        <w:br w:type="page"/>
      </w:r>
    </w:p>
    <w:p w:rsidR="0062433B" w:rsidRDefault="0062433B" w:rsidP="0062433B">
      <w:pPr>
        <w:pStyle w:val="Heading1"/>
        <w:rPr>
          <w:lang w:val="en-AU"/>
        </w:rPr>
      </w:pPr>
      <w:del w:id="301" w:author="Veerakumar" w:date="2014-10-21T00:03:00Z">
        <w:r w:rsidDel="00D47449">
          <w:rPr>
            <w:lang w:val="en-AU"/>
          </w:rPr>
          <w:lastRenderedPageBreak/>
          <w:delText>6</w:delText>
        </w:r>
      </w:del>
      <w:bookmarkStart w:id="302" w:name="_Toc401613215"/>
      <w:ins w:id="303" w:author="Veerakumar" w:date="2014-10-21T00:03:00Z">
        <w:r w:rsidR="00D47449">
          <w:rPr>
            <w:lang w:val="en-AU"/>
          </w:rPr>
          <w:t>5</w:t>
        </w:r>
      </w:ins>
      <w:r>
        <w:rPr>
          <w:lang w:val="en-AU"/>
        </w:rPr>
        <w:t>. Conclusion</w:t>
      </w:r>
      <w:bookmarkEnd w:id="302"/>
    </w:p>
    <w:p w:rsidR="00E64E80" w:rsidRDefault="00E64E80" w:rsidP="00E64E80">
      <w:commentRangeStart w:id="304"/>
      <w:r>
        <w:t>Intro</w:t>
      </w:r>
      <w:commentRangeEnd w:id="304"/>
      <w:r>
        <w:rPr>
          <w:rStyle w:val="CommentReference"/>
        </w:rPr>
        <w:commentReference w:id="304"/>
      </w:r>
    </w:p>
    <w:p w:rsidR="00343F3B" w:rsidRDefault="00525B14" w:rsidP="000905A8">
      <w:pPr>
        <w:pStyle w:val="Heading2"/>
      </w:pPr>
      <w:del w:id="305" w:author="Veerakumar" w:date="2014-10-21T00:03:00Z">
        <w:r w:rsidDel="00D47449">
          <w:delText>4</w:delText>
        </w:r>
      </w:del>
      <w:bookmarkStart w:id="306" w:name="_Toc401613216"/>
      <w:proofErr w:type="gramStart"/>
      <w:ins w:id="307" w:author="Veerakumar" w:date="2014-10-21T00:03:00Z">
        <w:r w:rsidR="00D47449">
          <w:t>5</w:t>
        </w:r>
      </w:ins>
      <w:r>
        <w:t>.x</w:t>
      </w:r>
      <w:proofErr w:type="gramEnd"/>
      <w:r>
        <w:t xml:space="preserve"> Future work</w:t>
      </w:r>
      <w:bookmarkEnd w:id="306"/>
    </w:p>
    <w:p w:rsidR="0062433B" w:rsidRDefault="0062433B">
      <w:pPr>
        <w:suppressAutoHyphens w:val="0"/>
        <w:spacing w:after="0" w:line="276" w:lineRule="auto"/>
        <w:rPr>
          <w:lang w:val="en-AU"/>
        </w:rPr>
      </w:pPr>
      <w:r>
        <w:rPr>
          <w:lang w:val="en-AU"/>
        </w:rPr>
        <w:br w:type="page"/>
      </w:r>
    </w:p>
    <w:bookmarkStart w:id="308" w:name="_Toc401613217" w:displacedByCustomXml="next"/>
    <w:sdt>
      <w:sdtPr>
        <w:rPr>
          <w:rFonts w:ascii="Times New Roman" w:hAnsi="Times New Roman"/>
          <w:b w:val="0"/>
          <w:bCs w:val="0"/>
          <w:caps w:val="0"/>
          <w:sz w:val="24"/>
          <w:szCs w:val="22"/>
          <w:lang w:val="en-AU"/>
        </w:rPr>
        <w:id w:val="1696722241"/>
        <w:docPartObj>
          <w:docPartGallery w:val="Bibliographies"/>
          <w:docPartUnique/>
        </w:docPartObj>
      </w:sdtPr>
      <w:sdtEndPr/>
      <w:sdtContent>
        <w:p w:rsidR="00027338" w:rsidRPr="003E0969" w:rsidRDefault="00D47449" w:rsidP="0062433B">
          <w:pPr>
            <w:pStyle w:val="Heading1"/>
            <w:rPr>
              <w:lang w:val="en-AU"/>
            </w:rPr>
          </w:pPr>
          <w:ins w:id="309" w:author="Veerakumar" w:date="2014-10-21T00:03:00Z">
            <w:r>
              <w:rPr>
                <w:lang w:val="en-AU"/>
              </w:rPr>
              <w:t>6</w:t>
            </w:r>
          </w:ins>
          <w:del w:id="310" w:author="Veerakumar" w:date="2014-10-21T00:03:00Z">
            <w:r w:rsidR="0062433B" w:rsidDel="00D47449">
              <w:rPr>
                <w:lang w:val="en-AU"/>
              </w:rPr>
              <w:delText>7</w:delText>
            </w:r>
          </w:del>
          <w:r w:rsidR="00027338" w:rsidRPr="00C3519B">
            <w:rPr>
              <w:lang w:val="en-AU"/>
            </w:rPr>
            <w:t xml:space="preserve">. </w:t>
          </w:r>
          <w:r w:rsidR="00027338" w:rsidRPr="003E0969">
            <w:rPr>
              <w:lang w:val="en-AU"/>
            </w:rPr>
            <w:t>Bibliography</w:t>
          </w:r>
          <w:bookmarkEnd w:id="308"/>
        </w:p>
        <w:sdt>
          <w:sdtPr>
            <w:rPr>
              <w:lang w:val="en-AU"/>
            </w:rPr>
            <w:id w:val="111145805"/>
            <w:bibliography/>
          </w:sdtPr>
          <w:sdtEndPr/>
          <w:sdtContent>
            <w:p w:rsidR="00B60025" w:rsidRDefault="00027338">
              <w:pPr>
                <w:rPr>
                  <w:rFonts w:ascii="Calibri" w:hAnsi="Calibri"/>
                  <w:noProof/>
                  <w:sz w:val="22"/>
                </w:rPr>
              </w:pPr>
              <w:r w:rsidRPr="003E0969">
                <w:rPr>
                  <w:lang w:val="en-AU"/>
                </w:rPr>
                <w:fldChar w:fldCharType="begin"/>
              </w:r>
              <w:r w:rsidRPr="003E0969">
                <w:rPr>
                  <w:lang w:val="en-AU"/>
                </w:rPr>
                <w:instrText xml:space="preserve"> BIBLIOGRAPHY </w:instrText>
              </w:r>
              <w:r w:rsidRPr="003E0969">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587"/>
              </w:tblGrid>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[1] </w:t>
                    </w:r>
                  </w:p>
                </w:tc>
                <w:tc>
                  <w:tcPr>
                    <w:tcW w:w="0" w:type="auto"/>
                    <w:hideMark/>
                  </w:tcPr>
                  <w:p w:rsidR="00B60025" w:rsidRDefault="00B60025">
                    <w:pPr>
                      <w:pStyle w:val="Bibliography"/>
                      <w:rPr>
                        <w:rFonts w:eastAsiaTheme="minorEastAsia"/>
                        <w:noProof/>
                      </w:rPr>
                    </w:pPr>
                    <w:r>
                      <w:rPr>
                        <w:noProof/>
                      </w:rPr>
                      <w:t xml:space="preserve">N. R. Carlson, Physiology of Behavior, Amherst, USA: Pearson, 2007. </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[2] </w:t>
                    </w:r>
                  </w:p>
                </w:tc>
                <w:tc>
                  <w:tcPr>
                    <w:tcW w:w="0" w:type="auto"/>
                    <w:hideMark/>
                  </w:tcPr>
                  <w:p w:rsidR="00B60025" w:rsidRDefault="00B60025">
                    <w:pPr>
                      <w:pStyle w:val="Bibliography"/>
                      <w:rPr>
                        <w:rFonts w:eastAsiaTheme="minorEastAsia"/>
                        <w:noProof/>
                      </w:rPr>
                    </w:pPr>
                    <w:r>
                      <w:rPr>
                        <w:noProof/>
                      </w:rPr>
                      <w:t xml:space="preserve">P. Flach, Machine Learning: The Art and Science of Algorithms that Make Sense of Data, Cambridge, CB2 8RU, UK: MPG Books Group, 2012. </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[3] </w:t>
                    </w:r>
                  </w:p>
                </w:tc>
                <w:tc>
                  <w:tcPr>
                    <w:tcW w:w="0" w:type="auto"/>
                    <w:hideMark/>
                  </w:tcPr>
                  <w:p w:rsidR="00B60025" w:rsidRDefault="00B60025">
                    <w:pPr>
                      <w:pStyle w:val="Bibliography"/>
                      <w:rPr>
                        <w:rFonts w:eastAsiaTheme="minorEastAsia"/>
                        <w:noProof/>
                      </w:rPr>
                    </w:pPr>
                    <w:r>
                      <w:rPr>
                        <w:noProof/>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[4] </w:t>
                    </w:r>
                  </w:p>
                </w:tc>
                <w:tc>
                  <w:tcPr>
                    <w:tcW w:w="0" w:type="auto"/>
                    <w:hideMark/>
                  </w:tcPr>
                  <w:p w:rsidR="00B60025" w:rsidRDefault="00B60025">
                    <w:pPr>
                      <w:pStyle w:val="Bibliography"/>
                      <w:rPr>
                        <w:rFonts w:eastAsiaTheme="minorEastAsia"/>
                        <w:noProof/>
                      </w:rPr>
                    </w:pPr>
                    <w:r>
                      <w:rPr>
                        <w:noProof/>
                      </w:rPr>
                      <w:t>Y. Lee, C. Min, C. Hwang, J. Kee, I. Hwang, Y. Ju, C. Yoo, M. Moon, U. Lee and J. Song, “SocioPhone: Everyday Face-to-Face Interaction Monitoring Platform Using Multi-Phone Sensor Fusion,” MobiSys, Taipei, Taiwan, 2013.</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[5] </w:t>
                    </w:r>
                  </w:p>
                </w:tc>
                <w:tc>
                  <w:tcPr>
                    <w:tcW w:w="0" w:type="auto"/>
                    <w:hideMark/>
                  </w:tcPr>
                  <w:p w:rsidR="00B60025" w:rsidRDefault="00B60025">
                    <w:pPr>
                      <w:pStyle w:val="Bibliography"/>
                      <w:rPr>
                        <w:rFonts w:eastAsiaTheme="minorEastAsia"/>
                        <w:noProof/>
                      </w:rPr>
                    </w:pPr>
                    <w:r>
                      <w:rPr>
                        <w:noProof/>
                      </w:rPr>
                      <w:t>R. LiKamWa, Y. Liu, N. D. Lane and L. Zhong, “MoodScope: Building a Mood Sensor from Smartphone Usage Patterns,” MobiSys, Beijing, China, 2013.</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[6] </w:t>
                    </w:r>
                  </w:p>
                </w:tc>
                <w:tc>
                  <w:tcPr>
                    <w:tcW w:w="0" w:type="auto"/>
                    <w:hideMark/>
                  </w:tcPr>
                  <w:p w:rsidR="00B60025" w:rsidRDefault="00B60025">
                    <w:pPr>
                      <w:pStyle w:val="Bibliography"/>
                      <w:rPr>
                        <w:rFonts w:eastAsiaTheme="minorEastAsia"/>
                        <w:noProof/>
                      </w:rPr>
                    </w:pPr>
                    <w:r>
                      <w:rPr>
                        <w:noProof/>
                      </w:rPr>
                      <w:t>J. Hernandez, W. Drevo, R. W. Picard and M. E. Hoque, “Mood Meter: Counting Smiles in the Wild,” UbiComp, Cambridge, MA, USA, 2012.</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[7] </w:t>
                    </w:r>
                  </w:p>
                </w:tc>
                <w:tc>
                  <w:tcPr>
                    <w:tcW w:w="0" w:type="auto"/>
                    <w:hideMark/>
                  </w:tcPr>
                  <w:p w:rsidR="00B60025" w:rsidRDefault="00B60025">
                    <w:pPr>
                      <w:pStyle w:val="Bibliography"/>
                      <w:rPr>
                        <w:rFonts w:eastAsiaTheme="minorEastAsia"/>
                        <w:noProof/>
                      </w:rPr>
                    </w:pPr>
                    <w:r>
                      <w:rPr>
                        <w:noProof/>
                      </w:rPr>
                      <w:t xml:space="preserve">A. G. Logan, W. J. McIsaac, A. Tisler, M. J. Irvine, A. Saunders, A. Dunai, C. A. Rizo, D. S. Feig, M. Hamill, M. Trudel and J. A. Cafazzo, “Mobile Phone–Based Remote Patient Monitoring System for Management of Hypertension in Diabetic Patients,” </w:t>
                    </w:r>
                    <w:r>
                      <w:rPr>
                        <w:i/>
                        <w:iCs/>
                        <w:noProof/>
                      </w:rPr>
                      <w:t xml:space="preserve">American Journal of Hypertension, Ltd, </w:t>
                    </w:r>
                    <w:r>
                      <w:rPr>
                        <w:noProof/>
                      </w:rPr>
                      <w:t xml:space="preserve">vol. 2007, no. 20, p. 7, 2007. </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[8] </w:t>
                    </w:r>
                  </w:p>
                </w:tc>
                <w:tc>
                  <w:tcPr>
                    <w:tcW w:w="0" w:type="auto"/>
                    <w:hideMark/>
                  </w:tcPr>
                  <w:p w:rsidR="00B60025" w:rsidRDefault="00B60025">
                    <w:pPr>
                      <w:pStyle w:val="Bibliography"/>
                      <w:rPr>
                        <w:rFonts w:eastAsiaTheme="minorEastAsia"/>
                        <w:noProof/>
                      </w:rPr>
                    </w:pPr>
                    <w:r>
                      <w:rPr>
                        <w:noProof/>
                      </w:rPr>
                      <w:t>H. Lu, M. Rabbi, G. T. Chittaranjan, D. Frauendorfer, M. S. Mast, A. T. Campbell, D. Gatica-Perez and T. Choudhury, “StressSense: Detecting Stress in Unconstrained Acoustic Environments using Smartphones,” UbiComp, Pittsburgh, USA, 2012.</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[9] </w:t>
                    </w:r>
                  </w:p>
                </w:tc>
                <w:tc>
                  <w:tcPr>
                    <w:tcW w:w="0" w:type="auto"/>
                    <w:hideMark/>
                  </w:tcPr>
                  <w:p w:rsidR="00B60025" w:rsidRDefault="00B60025">
                    <w:pPr>
                      <w:pStyle w:val="Bibliography"/>
                      <w:rPr>
                        <w:rFonts w:eastAsiaTheme="minorEastAsia"/>
                        <w:noProof/>
                      </w:rPr>
                    </w:pPr>
                    <w:r>
                      <w:rPr>
                        <w:noProof/>
                      </w:rPr>
                      <w:t>A. K. Dey and G. D. Abowd, “Context-Awareness, Towards a Better Understanding of Context and Context Awareness,” Graphics, Visualization and Usability Center and College of Computing, Georgia Institute of Technology, Atlanta, GA, USA, 1999.</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lastRenderedPageBreak/>
                      <w:t xml:space="preserve">[10] </w:t>
                    </w:r>
                  </w:p>
                </w:tc>
                <w:tc>
                  <w:tcPr>
                    <w:tcW w:w="0" w:type="auto"/>
                    <w:hideMark/>
                  </w:tcPr>
                  <w:p w:rsidR="00B60025" w:rsidRDefault="00B60025">
                    <w:pPr>
                      <w:pStyle w:val="Bibliography"/>
                      <w:rPr>
                        <w:rFonts w:eastAsiaTheme="minorEastAsia"/>
                        <w:noProof/>
                      </w:rPr>
                    </w:pPr>
                    <w:r>
                      <w:rPr>
                        <w:noProof/>
                      </w:rPr>
                      <w:t>T.-V. How, J. Chee, E. Wan and A. Mihailidis, “MyWalk: A Mobile App for Gait Asymmetry Rehabilitation in the Community,” University of Toronto, Toronto, Canada, 2013.</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[11] </w:t>
                    </w:r>
                  </w:p>
                </w:tc>
                <w:tc>
                  <w:tcPr>
                    <w:tcW w:w="0" w:type="auto"/>
                    <w:hideMark/>
                  </w:tcPr>
                  <w:p w:rsidR="00B60025" w:rsidRDefault="00B60025">
                    <w:pPr>
                      <w:pStyle w:val="Bibliography"/>
                      <w:rPr>
                        <w:rFonts w:eastAsiaTheme="minorEastAsia"/>
                        <w:noProof/>
                      </w:rPr>
                    </w:pPr>
                    <w:r>
                      <w:rPr>
                        <w:noProof/>
                      </w:rPr>
                      <w:t>K.-h. Chang, D. Fisher and J. Canny, “AMMON: A Speech Analysis Library for Analyzing Affect, Stress, and Mental Health on Mobile Phones,” University of California at Berkeley, Berkley, CA, USA, 2011.</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[12] </w:t>
                    </w:r>
                  </w:p>
                </w:tc>
                <w:tc>
                  <w:tcPr>
                    <w:tcW w:w="0" w:type="auto"/>
                    <w:hideMark/>
                  </w:tcPr>
                  <w:p w:rsidR="00B60025" w:rsidRDefault="00B60025">
                    <w:pPr>
                      <w:pStyle w:val="Bibliography"/>
                      <w:rPr>
                        <w:rFonts w:eastAsiaTheme="minorEastAsia"/>
                        <w:noProof/>
                      </w:rPr>
                    </w:pPr>
                    <w:r>
                      <w:rPr>
                        <w:noProof/>
                      </w:rPr>
                      <w:t>H. Lu, W. Pan, N. D. Lane, T. Choudhury and A. T. Campbell, “SoundSense: scalable sound sensing for people-centric applications on mobile phones,” ACM, New York, 2009.</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[13] </w:t>
                    </w:r>
                  </w:p>
                </w:tc>
                <w:tc>
                  <w:tcPr>
                    <w:tcW w:w="0" w:type="auto"/>
                    <w:hideMark/>
                  </w:tcPr>
                  <w:p w:rsidR="00B60025" w:rsidRDefault="00B60025">
                    <w:pPr>
                      <w:pStyle w:val="Bibliography"/>
                      <w:rPr>
                        <w:rFonts w:eastAsiaTheme="minorEastAsia"/>
                        <w:noProof/>
                      </w:rPr>
                    </w:pPr>
                    <w:r>
                      <w:rPr>
                        <w:noProof/>
                      </w:rPr>
                      <w:t>Azumio, “Stress Check | Azumio,” Azumio, 2012. [Online]. Available: http://www.azumio.com/apps/stress-check/. [Accessed 3 April 2014].</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[14] </w:t>
                    </w:r>
                  </w:p>
                </w:tc>
                <w:tc>
                  <w:tcPr>
                    <w:tcW w:w="0" w:type="auto"/>
                    <w:hideMark/>
                  </w:tcPr>
                  <w:p w:rsidR="00B60025" w:rsidRDefault="00B60025">
                    <w:pPr>
                      <w:pStyle w:val="Bibliography"/>
                      <w:rPr>
                        <w:rFonts w:eastAsiaTheme="minorEastAsia"/>
                        <w:noProof/>
                      </w:rPr>
                    </w:pPr>
                    <w:r>
                      <w:rPr>
                        <w:noProof/>
                      </w:rPr>
                      <w:t>V. Chandrasekeran, “Measuring Vital Signs Using Smart Phones,” University of North Texas, Denton, TX, USA, 2010.</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[15] </w:t>
                    </w:r>
                  </w:p>
                </w:tc>
                <w:tc>
                  <w:tcPr>
                    <w:tcW w:w="0" w:type="auto"/>
                    <w:hideMark/>
                  </w:tcPr>
                  <w:p w:rsidR="00B60025" w:rsidRDefault="00B60025">
                    <w:pPr>
                      <w:pStyle w:val="Bibliography"/>
                      <w:rPr>
                        <w:rFonts w:eastAsiaTheme="minorEastAsia"/>
                        <w:noProof/>
                      </w:rPr>
                    </w:pPr>
                    <w:r>
                      <w:rPr>
                        <w:noProof/>
                      </w:rPr>
                      <w:t>Q. Wei and R. L. Dunbrack Jr, “The Role of Balanced Training and Testing Data Sets for Binary Classifiers in Bioinformatics,” Plos One, 2013.</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[16] </w:t>
                    </w:r>
                  </w:p>
                </w:tc>
                <w:tc>
                  <w:tcPr>
                    <w:tcW w:w="0" w:type="auto"/>
                    <w:hideMark/>
                  </w:tcPr>
                  <w:p w:rsidR="00B60025" w:rsidRDefault="00B60025">
                    <w:pPr>
                      <w:pStyle w:val="Bibliography"/>
                      <w:rPr>
                        <w:rFonts w:eastAsiaTheme="minorEastAsia"/>
                        <w:noProof/>
                      </w:rPr>
                    </w:pPr>
                    <w:r>
                      <w:rPr>
                        <w:noProof/>
                      </w:rPr>
                      <w:t>R. Segal, M. Smith and J. Segal, “Stress Symptoms, Signs &amp;Causes: Effects of Stress Overload,” HelpGuide.org, May 2014. [Online]. Available: http://www.helpguide.org/mental/stress_signs.htm. [Accessed 12 May 2014].</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[17] </w:t>
                    </w:r>
                  </w:p>
                </w:tc>
                <w:tc>
                  <w:tcPr>
                    <w:tcW w:w="0" w:type="auto"/>
                    <w:hideMark/>
                  </w:tcPr>
                  <w:p w:rsidR="00B60025" w:rsidRDefault="00B60025">
                    <w:pPr>
                      <w:pStyle w:val="Bibliography"/>
                      <w:rPr>
                        <w:rFonts w:eastAsiaTheme="minorEastAsia"/>
                        <w:noProof/>
                      </w:rPr>
                    </w:pPr>
                    <w:r>
                      <w:rPr>
                        <w:noProof/>
                      </w:rPr>
                      <w:t>American Psychology Association, “Stress The different kinds of stress,” 2014. [Online]. Available: http://www.apa.org/helpcenter/stress-kinds.aspx. [Accessed 20 May 2014].</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[18] </w:t>
                    </w:r>
                  </w:p>
                </w:tc>
                <w:tc>
                  <w:tcPr>
                    <w:tcW w:w="0" w:type="auto"/>
                    <w:hideMark/>
                  </w:tcPr>
                  <w:p w:rsidR="00B60025" w:rsidRDefault="00B60025">
                    <w:pPr>
                      <w:pStyle w:val="Bibliography"/>
                      <w:rPr>
                        <w:rFonts w:eastAsiaTheme="minorEastAsia"/>
                        <w:noProof/>
                      </w:rPr>
                    </w:pPr>
                    <w:r>
                      <w:rPr>
                        <w:noProof/>
                      </w:rPr>
                      <w:t>iHealth, “iHealth Wireless Blood Pressure Wrist Monitor Mobile Health Products,” iHealth, 2012. [Online]. Available: http://www.ihealthlabs.com/wireless-blood-pressure-monitor-feature_32.htm. [Accessed 23 May 2014].</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[19] </w:t>
                    </w:r>
                  </w:p>
                </w:tc>
                <w:tc>
                  <w:tcPr>
                    <w:tcW w:w="0" w:type="auto"/>
                    <w:hideMark/>
                  </w:tcPr>
                  <w:p w:rsidR="00B60025" w:rsidRDefault="00B60025">
                    <w:pPr>
                      <w:pStyle w:val="Bibliography"/>
                      <w:rPr>
                        <w:rFonts w:eastAsiaTheme="minorEastAsia"/>
                        <w:noProof/>
                      </w:rPr>
                    </w:pPr>
                    <w:r>
                      <w:rPr>
                        <w:noProof/>
                      </w:rPr>
                      <w:t>J. Choi and R. Gutierrez-Osuna, “Using Heart Rate Monitors to Detect Mental Stress,” Texas A&amp;M University, Texas, 2009.</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[20] </w:t>
                    </w:r>
                  </w:p>
                </w:tc>
                <w:tc>
                  <w:tcPr>
                    <w:tcW w:w="0" w:type="auto"/>
                    <w:hideMark/>
                  </w:tcPr>
                  <w:p w:rsidR="00B60025" w:rsidRDefault="00B60025">
                    <w:pPr>
                      <w:pStyle w:val="Bibliography"/>
                      <w:rPr>
                        <w:rFonts w:eastAsiaTheme="minorEastAsia"/>
                        <w:noProof/>
                      </w:rPr>
                    </w:pPr>
                    <w:r>
                      <w:rPr>
                        <w:noProof/>
                      </w:rPr>
                      <w:t>N. Sharma and T. Gedeon, “Modeling Stress Recognition in Typical Virtual Environments,” Australian National University, Canberra, Australia, 2013.</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lastRenderedPageBreak/>
                      <w:t xml:space="preserve">[21] </w:t>
                    </w:r>
                  </w:p>
                </w:tc>
                <w:tc>
                  <w:tcPr>
                    <w:tcW w:w="0" w:type="auto"/>
                    <w:hideMark/>
                  </w:tcPr>
                  <w:p w:rsidR="00B60025" w:rsidRDefault="00B60025">
                    <w:pPr>
                      <w:pStyle w:val="Bibliography"/>
                      <w:rPr>
                        <w:rFonts w:eastAsiaTheme="minorEastAsia"/>
                        <w:noProof/>
                      </w:rPr>
                    </w:pPr>
                    <w:r>
                      <w:rPr>
                        <w:noProof/>
                      </w:rPr>
                      <w:t>J. Choi and R. Gutierrez-Osuna, “Estimating Mental Stress Using a Wearable Cardio-Respiratory Sensor,” Texas A&amp;M University, Texas, 2010.</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[22] </w:t>
                    </w:r>
                  </w:p>
                </w:tc>
                <w:tc>
                  <w:tcPr>
                    <w:tcW w:w="0" w:type="auto"/>
                    <w:hideMark/>
                  </w:tcPr>
                  <w:p w:rsidR="00B60025" w:rsidRDefault="00B60025">
                    <w:pPr>
                      <w:pStyle w:val="Bibliography"/>
                      <w:rPr>
                        <w:rFonts w:eastAsiaTheme="minorEastAsia"/>
                        <w:noProof/>
                      </w:rPr>
                    </w:pPr>
                    <w:r>
                      <w:rPr>
                        <w:noProof/>
                      </w:rPr>
                      <w:t>F. Bousefsaf, C. Maaoui and A. Pruski, “Remote assessment of the Heart Rate Variability to detect mental stress,” Laboratoire de Conception, Optimisation et Modelisation des Systemes (LCOMS), Metz, France, 2013.</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[23] </w:t>
                    </w:r>
                  </w:p>
                </w:tc>
                <w:tc>
                  <w:tcPr>
                    <w:tcW w:w="0" w:type="auto"/>
                    <w:hideMark/>
                  </w:tcPr>
                  <w:p w:rsidR="00B60025" w:rsidRDefault="00B60025">
                    <w:pPr>
                      <w:pStyle w:val="Bibliography"/>
                      <w:rPr>
                        <w:rFonts w:eastAsiaTheme="minorEastAsia"/>
                        <w:noProof/>
                      </w:rPr>
                    </w:pPr>
                    <w:r>
                      <w:rPr>
                        <w:noProof/>
                      </w:rPr>
                      <w:t>M. De Choudhury, M. Gamon, A. Hoff and A. Roseway, “"Moon Phrases": A Social Media Faciliated Tool for Emotional Reflection and Wellness,” Microsoft Research, Redmond WA, USA, 2013.</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[24] </w:t>
                    </w:r>
                  </w:p>
                </w:tc>
                <w:tc>
                  <w:tcPr>
                    <w:tcW w:w="0" w:type="auto"/>
                    <w:hideMark/>
                  </w:tcPr>
                  <w:p w:rsidR="00B60025" w:rsidRDefault="00B60025">
                    <w:pPr>
                      <w:pStyle w:val="Bibliography"/>
                      <w:rPr>
                        <w:rFonts w:eastAsiaTheme="minorEastAsia"/>
                        <w:noProof/>
                      </w:rPr>
                    </w:pPr>
                    <w:r>
                      <w:rPr>
                        <w:noProof/>
                      </w:rPr>
                      <w:t>S. Abraham, J. Chin, H. J. M. Brouwers, B. Turner, R. Zhang and T. A. Chapman, “Green Fluorescent Protein-Based Biosensor To Detect and Quantify Stress Responses Induced by DNA-Degrading Colicins,” American Society for Microbiology, Woolongong, NSW, Australia, 2011.</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[25] </w:t>
                    </w:r>
                  </w:p>
                </w:tc>
                <w:tc>
                  <w:tcPr>
                    <w:tcW w:w="0" w:type="auto"/>
                    <w:hideMark/>
                  </w:tcPr>
                  <w:p w:rsidR="00B60025" w:rsidRDefault="00B60025">
                    <w:pPr>
                      <w:pStyle w:val="Bibliography"/>
                      <w:rPr>
                        <w:rFonts w:eastAsiaTheme="minorEastAsia"/>
                        <w:noProof/>
                      </w:rPr>
                    </w:pPr>
                    <w:r>
                      <w:rPr>
                        <w:noProof/>
                      </w:rPr>
                      <w:t>National Institutes of Health, “Stress and Anxiety: MedlinePlus Medical Encyclopedia,” U.S. National Library of Medicine, 22 May 2014. [Online]. Available: http://www.nlm.nih.gov/medlineplus/ency/article/003211.htm. [Accessed 16 6 2011].</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[26] </w:t>
                    </w:r>
                  </w:p>
                </w:tc>
                <w:tc>
                  <w:tcPr>
                    <w:tcW w:w="0" w:type="auto"/>
                    <w:hideMark/>
                  </w:tcPr>
                  <w:p w:rsidR="00B60025" w:rsidRDefault="00B60025">
                    <w:pPr>
                      <w:pStyle w:val="Bibliography"/>
                      <w:rPr>
                        <w:rFonts w:eastAsiaTheme="minorEastAsia"/>
                        <w:noProof/>
                      </w:rPr>
                    </w:pPr>
                    <w:r>
                      <w:rPr>
                        <w:noProof/>
                      </w:rPr>
                      <w:t>CalmClinic, “How Walking Works to Cure Anxiety « Calm Clinic,” 2014. [Online]. Available: http://www.calmclinic.com/anxiety/treatment/walking-works. [Accessed 22 Sep 2014].</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[27] </w:t>
                    </w:r>
                  </w:p>
                </w:tc>
                <w:tc>
                  <w:tcPr>
                    <w:tcW w:w="0" w:type="auto"/>
                    <w:hideMark/>
                  </w:tcPr>
                  <w:p w:rsidR="00B60025" w:rsidRDefault="00B60025">
                    <w:pPr>
                      <w:pStyle w:val="Bibliography"/>
                      <w:rPr>
                        <w:rFonts w:eastAsiaTheme="minorEastAsia"/>
                        <w:noProof/>
                      </w:rPr>
                    </w:pPr>
                    <w:r>
                      <w:rPr>
                        <w:noProof/>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[28] </w:t>
                    </w:r>
                  </w:p>
                </w:tc>
                <w:tc>
                  <w:tcPr>
                    <w:tcW w:w="0" w:type="auto"/>
                    <w:hideMark/>
                  </w:tcPr>
                  <w:p w:rsidR="00B60025" w:rsidRDefault="00B60025">
                    <w:pPr>
                      <w:pStyle w:val="Bibliography"/>
                      <w:rPr>
                        <w:rFonts w:eastAsiaTheme="minorEastAsia"/>
                        <w:noProof/>
                      </w:rPr>
                    </w:pPr>
                    <w:r>
                      <w:rPr>
                        <w:noProof/>
                      </w:rPr>
                      <w:t>WebMD, “Stress Symptoms Effects of Stress on the Body,” 2 July 2013. [Online]. Available: http://www.webmd.com/balance/stress-management/stress-symptoms-effects_of-stress-on-the-body. [Accessed 23 May 2014].</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[29] </w:t>
                    </w:r>
                  </w:p>
                </w:tc>
                <w:tc>
                  <w:tcPr>
                    <w:tcW w:w="0" w:type="auto"/>
                    <w:hideMark/>
                  </w:tcPr>
                  <w:p w:rsidR="00B60025" w:rsidRDefault="00B60025">
                    <w:pPr>
                      <w:pStyle w:val="Bibliography"/>
                      <w:rPr>
                        <w:rFonts w:eastAsiaTheme="minorEastAsia"/>
                        <w:noProof/>
                      </w:rPr>
                    </w:pPr>
                    <w:r>
                      <w:rPr>
                        <w:noProof/>
                      </w:rPr>
                      <w:t xml:space="preserve">C. Küblbeck and A. Ernst, “Face detection and tracking in video sequences using the modified census transformation,” </w:t>
                    </w:r>
                    <w:r>
                      <w:rPr>
                        <w:i/>
                        <w:iCs/>
                        <w:noProof/>
                      </w:rPr>
                      <w:t xml:space="preserve">Journal of Image Vision Computing, </w:t>
                    </w:r>
                    <w:r>
                      <w:rPr>
                        <w:noProof/>
                      </w:rPr>
                      <w:t xml:space="preserve">vol. 24, no. 6, p. 9, 2006. </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lastRenderedPageBreak/>
                      <w:t xml:space="preserve">[30] </w:t>
                    </w:r>
                  </w:p>
                </w:tc>
                <w:tc>
                  <w:tcPr>
                    <w:tcW w:w="0" w:type="auto"/>
                    <w:hideMark/>
                  </w:tcPr>
                  <w:p w:rsidR="00B60025" w:rsidRDefault="00B60025">
                    <w:pPr>
                      <w:pStyle w:val="Bibliography"/>
                      <w:rPr>
                        <w:rFonts w:eastAsiaTheme="minorEastAsia"/>
                        <w:noProof/>
                      </w:rPr>
                    </w:pPr>
                    <w:r>
                      <w:rPr>
                        <w:noProof/>
                      </w:rPr>
                      <w:t>HowStuffWorks, “HowStuffWorks Hygrometer,” 15 September 2009. [Online]. Available: http://science.howstuffworks.com/nature/climate-weather/meteorological-instruments/hygrometer-info.htm. [Accessed 15 April 2014].</w:t>
                    </w:r>
                  </w:p>
                </w:tc>
              </w:tr>
              <w:tr w:rsidR="00B60025">
                <w:trPr>
                  <w:divId w:val="1021014079"/>
                  <w:tblCellSpacing w:w="15" w:type="dxa"/>
                </w:trPr>
                <w:tc>
                  <w:tcPr>
                    <w:tcW w:w="50" w:type="pct"/>
                    <w:hideMark/>
                  </w:tcPr>
                  <w:p w:rsidR="00B60025" w:rsidRDefault="00B60025">
                    <w:pPr>
                      <w:pStyle w:val="Bibliography"/>
                      <w:rPr>
                        <w:rFonts w:eastAsiaTheme="minorEastAsia"/>
                        <w:noProof/>
                      </w:rPr>
                    </w:pPr>
                    <w:r>
                      <w:rPr>
                        <w:noProof/>
                      </w:rPr>
                      <w:t xml:space="preserve">[31] </w:t>
                    </w:r>
                  </w:p>
                </w:tc>
                <w:tc>
                  <w:tcPr>
                    <w:tcW w:w="0" w:type="auto"/>
                    <w:hideMark/>
                  </w:tcPr>
                  <w:p w:rsidR="00B60025" w:rsidRDefault="00B60025">
                    <w:pPr>
                      <w:pStyle w:val="Bibliography"/>
                      <w:rPr>
                        <w:rFonts w:eastAsiaTheme="minorEastAsia"/>
                        <w:noProof/>
                      </w:rPr>
                    </w:pPr>
                    <w:r>
                      <w:rPr>
                        <w:noProof/>
                      </w:rPr>
                      <w:t>V. Volterra, “Theory of Functionals and of Integrals and Integro-Differential Equations,” Dover Publications, NY, USA, 1959.</w:t>
                    </w:r>
                  </w:p>
                </w:tc>
              </w:tr>
            </w:tbl>
            <w:p w:rsidR="00B60025" w:rsidRDefault="00B60025">
              <w:pPr>
                <w:divId w:val="1021014079"/>
                <w:rPr>
                  <w:rFonts w:eastAsia="Times New Roman"/>
                  <w:noProof/>
                </w:rPr>
              </w:pPr>
            </w:p>
            <w:bookmarkStart w:id="311" w:name="_GoBack"/>
            <w:bookmarkEnd w:id="311"/>
            <w:p w:rsidR="00027338" w:rsidRPr="003E0969" w:rsidRDefault="00027338">
              <w:pPr>
                <w:rPr>
                  <w:lang w:val="en-AU"/>
                </w:rPr>
              </w:pPr>
              <w:r w:rsidRPr="003E0969">
                <w:rPr>
                  <w:b/>
                  <w:bCs/>
                  <w:noProof/>
                  <w:lang w:val="en-AU"/>
                </w:rPr>
                <w:fldChar w:fldCharType="end"/>
              </w:r>
            </w:p>
          </w:sdtContent>
        </w:sdt>
      </w:sdtContent>
    </w:sdt>
    <w:p w:rsidR="00027338" w:rsidRPr="00C3519B" w:rsidRDefault="00027338" w:rsidP="00DD797F">
      <w:pPr>
        <w:rPr>
          <w:lang w:val="en-AU"/>
        </w:rPr>
        <w:sectPr w:rsidR="00027338" w:rsidRPr="00C3519B" w:rsidSect="00C00B5C">
          <w:headerReference w:type="default" r:id="rId20"/>
          <w:footerReference w:type="default" r:id="rId21"/>
          <w:pgSz w:w="12240" w:h="15840"/>
          <w:pgMar w:top="1134" w:right="1134" w:bottom="1134" w:left="1134" w:header="720" w:footer="720" w:gutter="0"/>
          <w:cols w:space="720"/>
          <w:formProt w:val="0"/>
          <w:docGrid w:linePitch="360" w:charSpace="-2049"/>
        </w:sectPr>
      </w:pPr>
    </w:p>
    <w:p w:rsidR="00274422" w:rsidRPr="00C3519B" w:rsidRDefault="006F0003" w:rsidP="006F0003">
      <w:pPr>
        <w:jc w:val="center"/>
        <w:rPr>
          <w:lang w:val="en-AU"/>
        </w:rPr>
      </w:pPr>
      <w:r w:rsidRPr="00C3519B">
        <w:rPr>
          <w:lang w:val="en-AU"/>
        </w:rPr>
        <w:lastRenderedPageBreak/>
        <w:t>BLANK PAGE</w:t>
      </w:r>
    </w:p>
    <w:sectPr w:rsidR="00274422" w:rsidRPr="00C3519B" w:rsidSect="006F0003">
      <w:pgSz w:w="12240" w:h="15840" w:code="1"/>
      <w:pgMar w:top="1134" w:right="1134" w:bottom="1134" w:left="1134" w:header="720" w:footer="720" w:gutter="0"/>
      <w:cols w:space="720"/>
      <w:formProt w:val="0"/>
      <w:vAlign w:val="center"/>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Veerakumar" w:date="2014-10-20T22:32:00Z" w:initials="V">
    <w:p w:rsidR="005A3DC5" w:rsidRDefault="005A3DC5">
      <w:pPr>
        <w:pStyle w:val="CommentText"/>
      </w:pPr>
      <w:r>
        <w:rPr>
          <w:rStyle w:val="CommentReference"/>
        </w:rPr>
        <w:annotationRef/>
      </w:r>
      <w:r>
        <w:t>Do it</w:t>
      </w:r>
    </w:p>
  </w:comment>
  <w:comment w:id="48" w:author="Veerakumar" w:date="2014-10-20T22:32:00Z" w:initials="V">
    <w:p w:rsidR="005A3DC5" w:rsidRDefault="005A3DC5">
      <w:pPr>
        <w:pStyle w:val="CommentText"/>
      </w:pPr>
      <w:r>
        <w:rPr>
          <w:rStyle w:val="CommentReference"/>
        </w:rPr>
        <w:annotationRef/>
      </w:r>
      <w:r w:rsidRPr="00B92667">
        <w:rPr>
          <w:lang w:val="en-AU"/>
        </w:rPr>
        <w:t>***ADD IN REFERENCE 3 STUFF</w:t>
      </w:r>
      <w:r>
        <w:rPr>
          <w:lang w:val="en-AU"/>
        </w:rPr>
        <w:t xml:space="preserve"> – not sure what this is</w:t>
      </w:r>
      <w:proofErr w:type="gramStart"/>
      <w:r>
        <w:rPr>
          <w:lang w:val="en-AU"/>
        </w:rPr>
        <w:t>?</w:t>
      </w:r>
      <w:r w:rsidRPr="00B92667">
        <w:rPr>
          <w:lang w:val="en-AU"/>
        </w:rPr>
        <w:t>*</w:t>
      </w:r>
      <w:proofErr w:type="gramEnd"/>
      <w:r w:rsidRPr="00B92667">
        <w:rPr>
          <w:lang w:val="en-AU"/>
        </w:rPr>
        <w:t>**</w:t>
      </w:r>
    </w:p>
  </w:comment>
  <w:comment w:id="172" w:author="Veerakumar" w:date="2014-10-20T22:32:00Z" w:initials="V">
    <w:p w:rsidR="00C90E9C" w:rsidRDefault="00C90E9C">
      <w:pPr>
        <w:pStyle w:val="CommentText"/>
      </w:pPr>
      <w:r>
        <w:rPr>
          <w:rStyle w:val="CommentReference"/>
        </w:rPr>
        <w:annotationRef/>
      </w:r>
      <w:r>
        <w:t>Write a summary of what has been done</w:t>
      </w:r>
    </w:p>
  </w:comment>
  <w:comment w:id="287" w:author="Veerakumar" w:date="2014-10-20T22:32:00Z" w:initials="V">
    <w:p w:rsidR="00E64E80" w:rsidRDefault="00E64E80" w:rsidP="00E64E80">
      <w:pPr>
        <w:pStyle w:val="CommentText"/>
      </w:pPr>
      <w:r>
        <w:rPr>
          <w:rStyle w:val="CommentReference"/>
        </w:rPr>
        <w:annotationRef/>
      </w:r>
      <w:r>
        <w:t>Write a summary of what has been done</w:t>
      </w:r>
    </w:p>
  </w:comment>
  <w:comment w:id="300" w:author="Veerakumar" w:date="2014-10-20T22:32:00Z" w:initials="V">
    <w:p w:rsidR="003255D7" w:rsidRDefault="003255D7">
      <w:pPr>
        <w:pStyle w:val="CommentText"/>
      </w:pPr>
      <w:r>
        <w:rPr>
          <w:rStyle w:val="CommentReference"/>
        </w:rPr>
        <w:annotationRef/>
      </w:r>
      <w:r>
        <w:t>Comparison and discussion to state-of-the-art</w:t>
      </w:r>
    </w:p>
  </w:comment>
  <w:comment w:id="304" w:author="Veerakumar" w:date="2014-10-20T22:32:00Z" w:initials="V">
    <w:p w:rsidR="00E64E80" w:rsidRDefault="00E64E80" w:rsidP="00E64E80">
      <w:pPr>
        <w:pStyle w:val="CommentText"/>
      </w:pPr>
      <w:r>
        <w:rPr>
          <w:rStyle w:val="CommentReference"/>
        </w:rPr>
        <w:annotationRef/>
      </w:r>
      <w:r>
        <w:t>Write a summary of what has been done</w:t>
      </w:r>
      <w:r w:rsidR="000905A8">
        <w:t xml:space="preserve"> – probably 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85E" w:rsidRDefault="00AB085E">
      <w:pPr>
        <w:spacing w:after="0" w:line="240" w:lineRule="auto"/>
      </w:pPr>
      <w:r>
        <w:separator/>
      </w:r>
    </w:p>
  </w:endnote>
  <w:endnote w:type="continuationSeparator" w:id="0">
    <w:p w:rsidR="00AB085E" w:rsidRDefault="00AB0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518874"/>
      <w:docPartObj>
        <w:docPartGallery w:val="Page Numbers (Bottom of Page)"/>
        <w:docPartUnique/>
      </w:docPartObj>
    </w:sdtPr>
    <w:sdtEndPr>
      <w:rPr>
        <w:color w:val="808080" w:themeColor="background1" w:themeShade="80"/>
        <w:spacing w:val="60"/>
      </w:rPr>
    </w:sdtEndPr>
    <w:sdtContent>
      <w:p w:rsidR="005A3DC5" w:rsidRDefault="005A3DC5">
        <w:pPr>
          <w:pStyle w:val="Footer"/>
          <w:pBdr>
            <w:top w:val="single" w:sz="4" w:space="1" w:color="D9D9D9" w:themeColor="background1" w:themeShade="D9"/>
          </w:pBdr>
          <w:jc w:val="right"/>
        </w:pPr>
        <w:r w:rsidRPr="00C00B5C">
          <w:rPr>
            <w:b/>
          </w:rPr>
          <w:fldChar w:fldCharType="begin"/>
        </w:r>
        <w:r w:rsidRPr="00C00B5C">
          <w:rPr>
            <w:b/>
          </w:rPr>
          <w:instrText xml:space="preserve"> PAGE   \* MERGEFORMAT </w:instrText>
        </w:r>
        <w:r w:rsidRPr="00C00B5C">
          <w:rPr>
            <w:b/>
          </w:rPr>
          <w:fldChar w:fldCharType="separate"/>
        </w:r>
        <w:r w:rsidR="00C359C0">
          <w:rPr>
            <w:b/>
            <w:noProof/>
          </w:rPr>
          <w:t>v</w:t>
        </w:r>
        <w:r w:rsidRPr="00C00B5C">
          <w:rPr>
            <w:b/>
            <w:noProof/>
          </w:rPr>
          <w:fldChar w:fldCharType="end"/>
        </w:r>
        <w:r>
          <w:t xml:space="preserve"> | </w:t>
        </w:r>
        <w:r>
          <w:rPr>
            <w:color w:val="808080" w:themeColor="background1" w:themeShade="80"/>
            <w:spacing w:val="60"/>
          </w:rPr>
          <w:t>Page</w:t>
        </w:r>
      </w:p>
    </w:sdtContent>
  </w:sdt>
  <w:p w:rsidR="005A3DC5" w:rsidRDefault="005A3D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DC5" w:rsidRDefault="005A3DC5">
    <w:pPr>
      <w:pStyle w:val="Footer"/>
      <w:jc w:val="right"/>
    </w:pPr>
    <w:r>
      <w:t xml:space="preserve">Page: </w:t>
    </w:r>
    <w:r>
      <w:fldChar w:fldCharType="begin"/>
    </w:r>
    <w:r>
      <w:instrText>PAGE</w:instrText>
    </w:r>
    <w:r>
      <w:fldChar w:fldCharType="separate"/>
    </w:r>
    <w:r w:rsidR="00B60025">
      <w:rPr>
        <w:noProof/>
      </w:rPr>
      <w:t>21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9" w:rsidRDefault="00D47449">
    <w:pPr>
      <w:pStyle w:val="Footer"/>
      <w:jc w:val="right"/>
    </w:pPr>
    <w:r>
      <w:t xml:space="preserve">Page: </w:t>
    </w:r>
    <w:r>
      <w:fldChar w:fldCharType="begin"/>
    </w:r>
    <w:r>
      <w:instrText>PAGE</w:instrText>
    </w:r>
    <w:r>
      <w:fldChar w:fldCharType="separate"/>
    </w:r>
    <w:r w:rsidR="00C359C0">
      <w:rPr>
        <w:noProof/>
      </w:rPr>
      <w:t>23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DC5" w:rsidRDefault="005A3DC5">
    <w:pPr>
      <w:pStyle w:val="Footer"/>
      <w:jc w:val="right"/>
    </w:pPr>
    <w:r>
      <w:t xml:space="preserve">Page: </w:t>
    </w:r>
    <w:r>
      <w:fldChar w:fldCharType="begin"/>
    </w:r>
    <w:r>
      <w:instrText>PAGE</w:instrText>
    </w:r>
    <w:r>
      <w:fldChar w:fldCharType="separate"/>
    </w:r>
    <w:r w:rsidR="00B60025">
      <w:rPr>
        <w:noProof/>
      </w:rPr>
      <w:t>29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85E" w:rsidRPr="00650892" w:rsidRDefault="00AB085E" w:rsidP="00650892">
      <w:pPr>
        <w:spacing w:after="0" w:line="240" w:lineRule="auto"/>
      </w:pPr>
      <w:r>
        <w:separator/>
      </w:r>
    </w:p>
  </w:footnote>
  <w:footnote w:type="continuationSeparator" w:id="0">
    <w:p w:rsidR="00AB085E" w:rsidRDefault="00AB085E">
      <w:r>
        <w:continuationSeparator/>
      </w:r>
    </w:p>
  </w:footnote>
  <w:footnote w:id="1">
    <w:p w:rsidR="005A3DC5" w:rsidRDefault="005A3DC5" w:rsidP="00027338">
      <w:pPr>
        <w:pStyle w:val="FootnoteText"/>
      </w:pPr>
      <w:r>
        <w:rPr>
          <w:rStyle w:val="FootnoteReference"/>
        </w:rPr>
        <w:footnoteRef/>
      </w:r>
      <w:r>
        <w:t xml:space="preserve"> A “turn” is a continuous speech segment where a person starts and ends her speech </w:t>
      </w:r>
      <w:sdt>
        <w:sdtPr>
          <w:id w:val="-398435834"/>
          <w:citation/>
        </w:sdtPr>
        <w:sdtEndPr/>
        <w:sdtContent>
          <w:r>
            <w:fldChar w:fldCharType="begin"/>
          </w:r>
          <w:r>
            <w:instrText xml:space="preserve"> CITATION Lee13 \l 1033 </w:instrText>
          </w:r>
          <w:r>
            <w:fldChar w:fldCharType="separate"/>
          </w:r>
          <w:r w:rsidR="00AB1BFA" w:rsidRPr="00AB1BFA">
            <w:rPr>
              <w:noProof/>
            </w:rPr>
            <w:t>[4]</w:t>
          </w:r>
          <w:r>
            <w:fldChar w:fldCharType="end"/>
          </w:r>
        </w:sdtContent>
      </w:sdt>
    </w:p>
  </w:footnote>
  <w:footnote w:id="2">
    <w:p w:rsidR="005A3DC5" w:rsidRDefault="005A3DC5" w:rsidP="00027338">
      <w:pPr>
        <w:pStyle w:val="FootnoteText"/>
      </w:pPr>
      <w:r>
        <w:rPr>
          <w:rStyle w:val="FootnoteReference"/>
        </w:rPr>
        <w:footnoteRef/>
      </w:r>
      <w:r>
        <w:t xml:space="preserve"> Meta-linguistic features include characteristics of speech that are not classified as the “language”. Examples include pace of speech, and whether the type of speech used is assertive or dominant</w:t>
      </w:r>
    </w:p>
  </w:footnote>
  <w:footnote w:id="3">
    <w:p w:rsidR="005A3DC5" w:rsidRPr="00BA01C8" w:rsidRDefault="005A3DC5">
      <w:pPr>
        <w:pStyle w:val="FootnoteText"/>
        <w:rPr>
          <w:lang w:val="en-AU"/>
        </w:rPr>
      </w:pPr>
      <w:r>
        <w:rPr>
          <w:rStyle w:val="FootnoteReference"/>
        </w:rPr>
        <w:footnoteRef/>
      </w:r>
      <w:r>
        <w:t xml:space="preserve"> A Volterra series is an old algorithm used to predict the decay of a device’s ability to hold electrical charge </w:t>
      </w:r>
      <w:sdt>
        <w:sdtPr>
          <w:id w:val="993923615"/>
          <w:citation/>
        </w:sdtPr>
        <w:sdtEndPr/>
        <w:sdtContent>
          <w:r>
            <w:fldChar w:fldCharType="begin"/>
          </w:r>
          <w:r>
            <w:rPr>
              <w:lang w:val="en-AU"/>
            </w:rPr>
            <w:instrText xml:space="preserve"> CITATION Vol59 \l 3081 </w:instrText>
          </w:r>
          <w:r>
            <w:fldChar w:fldCharType="separate"/>
          </w:r>
          <w:r w:rsidR="00AB1BFA" w:rsidRPr="00AB1BFA">
            <w:rPr>
              <w:noProof/>
              <w:lang w:val="en-AU"/>
            </w:rPr>
            <w:t>[31]</w:t>
          </w:r>
          <w:r>
            <w:fldChar w:fldCharType="end"/>
          </w:r>
        </w:sdtContent>
      </w:sdt>
    </w:p>
  </w:footnote>
  <w:footnote w:id="4">
    <w:p w:rsidR="00F1769E" w:rsidRPr="00C25B9F" w:rsidRDefault="00F1769E">
      <w:pPr>
        <w:pStyle w:val="FootnoteText"/>
        <w:rPr>
          <w:lang w:val="en-AU"/>
        </w:rPr>
      </w:pPr>
      <w:r>
        <w:rPr>
          <w:rStyle w:val="FootnoteReference"/>
        </w:rPr>
        <w:footnoteRef/>
      </w:r>
      <w:r>
        <w:t xml:space="preserve"> </w:t>
      </w:r>
      <w:proofErr w:type="gramStart"/>
      <w:r>
        <w:rPr>
          <w:lang w:val="en-AU"/>
        </w:rPr>
        <w:t>Written as of June 20</w:t>
      </w:r>
      <w:r w:rsidRPr="00C25B9F">
        <w:rPr>
          <w:vertAlign w:val="superscript"/>
          <w:lang w:val="en-AU"/>
        </w:rPr>
        <w:t>th</w:t>
      </w:r>
      <w:r>
        <w:rPr>
          <w:lang w:val="en-AU"/>
        </w:rPr>
        <w:t xml:space="preserve"> 2014</w:t>
      </w:r>
      <w:r w:rsidR="00F502DF">
        <w:rPr>
          <w:lang w:val="en-AU"/>
        </w:rPr>
        <w:t>.</w:t>
      </w:r>
      <w:proofErr w:type="gramEnd"/>
      <w:r w:rsidR="00F502DF">
        <w:rPr>
          <w:lang w:val="en-AU"/>
        </w:rPr>
        <w:t xml:space="preserve"> Future developments have</w:t>
      </w:r>
      <w:r w:rsidR="005B13C2">
        <w:rPr>
          <w:lang w:val="en-AU"/>
        </w:rPr>
        <w:t xml:space="preserve"> occurred since this conclusion, to be discussed later.</w:t>
      </w:r>
    </w:p>
  </w:footnote>
  <w:footnote w:id="5">
    <w:p w:rsidR="00C25B9F" w:rsidRPr="00B72428" w:rsidRDefault="00C25B9F">
      <w:pPr>
        <w:pStyle w:val="FootnoteText"/>
        <w:rPr>
          <w:lang w:val="en-AU"/>
        </w:rPr>
      </w:pPr>
      <w:r>
        <w:rPr>
          <w:rStyle w:val="FootnoteReference"/>
        </w:rPr>
        <w:footnoteRef/>
      </w:r>
      <w:r>
        <w:t xml:space="preserve"> A ‘hygrometer’ is defined as “</w:t>
      </w:r>
      <w:r w:rsidRPr="00917C23">
        <w:t>a device for determining the humidity of the atmosphere</w:t>
      </w:r>
      <w:r>
        <w:t>”</w:t>
      </w:r>
      <w:sdt>
        <w:sdtPr>
          <w:id w:val="1670210201"/>
          <w:citation/>
        </w:sdtPr>
        <w:sdtEndPr/>
        <w:sdtContent>
          <w:r>
            <w:fldChar w:fldCharType="begin"/>
          </w:r>
          <w:r>
            <w:instrText xml:space="preserve"> CITATION How09 \l 1033 </w:instrText>
          </w:r>
          <w:r>
            <w:fldChar w:fldCharType="separate"/>
          </w:r>
          <w:r w:rsidR="00AB1BFA">
            <w:rPr>
              <w:noProof/>
            </w:rPr>
            <w:t xml:space="preserve"> </w:t>
          </w:r>
          <w:r w:rsidR="00AB1BFA" w:rsidRPr="00AB1BFA">
            <w:rPr>
              <w:noProof/>
            </w:rPr>
            <w:t>[30]</w:t>
          </w:r>
          <w:r>
            <w:fldChar w:fldCharType="end"/>
          </w:r>
        </w:sdtContent>
      </w:sdt>
      <w:r>
        <w:t>. It can also be used to measure the moisture of one’s palms when holding the phone.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DC5" w:rsidRPr="00EA3B31" w:rsidRDefault="005A3DC5">
    <w:pPr>
      <w:pStyle w:val="Header"/>
      <w:rPr>
        <w:color w:val="808080" w:themeColor="background1" w:themeShade="80"/>
      </w:rPr>
    </w:pPr>
    <w:r w:rsidRPr="00EA3B31">
      <w:rPr>
        <w:color w:val="808080" w:themeColor="background1" w:themeShade="80"/>
      </w:rPr>
      <w:t xml:space="preserve">Are You Stressed? </w:t>
    </w:r>
    <w:r w:rsidRPr="00EA3B31">
      <w:rPr>
        <w:color w:val="808080" w:themeColor="background1" w:themeShade="80"/>
      </w:rPr>
      <w:tab/>
    </w:r>
    <w:r w:rsidRPr="00EA3B31">
      <w:rPr>
        <w:color w:val="808080" w:themeColor="background1" w:themeShade="80"/>
      </w:rPr>
      <w:tab/>
      <w:t>Hariharen Veerakumar</w:t>
    </w:r>
  </w:p>
  <w:p w:rsidR="005A3DC5" w:rsidRPr="00EA3B31" w:rsidRDefault="005A3DC5" w:rsidP="00EA3B31">
    <w:pPr>
      <w:pStyle w:val="Header"/>
      <w:rPr>
        <w:color w:val="808080" w:themeColor="background1" w:themeShade="80"/>
      </w:rPr>
    </w:pPr>
    <w:r w:rsidRPr="00EA3B31">
      <w:rPr>
        <w:color w:val="808080" w:themeColor="background1" w:themeShade="80"/>
      </w:rPr>
      <w:t>Detecting the onset of stress using mobile phones</w:t>
    </w:r>
    <w:r w:rsidRPr="00EA3B31">
      <w:rPr>
        <w:color w:val="808080" w:themeColor="background1" w:themeShade="80"/>
      </w:rPr>
      <w:tab/>
      <w:t>z3258355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DC5" w:rsidRDefault="005A3DC5" w:rsidP="00C00B5C">
    <w:pPr>
      <w:pStyle w:val="Header"/>
      <w:jc w:val="right"/>
    </w:pPr>
    <w:r>
      <w:t>Are You Stressed? Detecting the onset of stress using mobile phones</w:t>
    </w:r>
    <w:r>
      <w:tab/>
      <w:t>Hariharen Veerakumar</w:t>
    </w:r>
  </w:p>
  <w:p w:rsidR="005A3DC5" w:rsidRDefault="005A3DC5">
    <w:pPr>
      <w:pStyle w:val="Header"/>
      <w:jc w:val="right"/>
    </w:pPr>
    <w:r>
      <w:t>z3258355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9" w:rsidRDefault="00D47449" w:rsidP="00C00B5C">
    <w:pPr>
      <w:pStyle w:val="Header"/>
      <w:jc w:val="right"/>
    </w:pPr>
    <w:r>
      <w:t>Are You Stressed? Detecting the onset of stress using mobile phones</w:t>
    </w:r>
    <w:r>
      <w:tab/>
      <w:t>Hariharen Veerakumar</w:t>
    </w:r>
  </w:p>
  <w:p w:rsidR="00D47449" w:rsidRDefault="00D47449">
    <w:pPr>
      <w:pStyle w:val="Header"/>
      <w:jc w:val="right"/>
    </w:pPr>
    <w:r>
      <w:t>z3258355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DC5" w:rsidRDefault="005A3DC5">
    <w:pPr>
      <w:pStyle w:val="Header"/>
      <w:jc w:val="right"/>
    </w:pPr>
    <w:r>
      <w:t>Are you stressed?</w:t>
    </w:r>
    <w:r>
      <w:ptab w:relativeTo="margin" w:alignment="center" w:leader="none"/>
    </w:r>
    <w:r>
      <w:ptab w:relativeTo="margin" w:alignment="right" w:leader="none"/>
    </w:r>
    <w:r>
      <w:t>Hariharen Veerakumar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DD"/>
    <w:multiLevelType w:val="multilevel"/>
    <w:tmpl w:val="F0FA5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6773BE"/>
    <w:multiLevelType w:val="multilevel"/>
    <w:tmpl w:val="3DCE58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C613DE6"/>
    <w:multiLevelType w:val="hybridMultilevel"/>
    <w:tmpl w:val="16DC4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A218AE"/>
    <w:multiLevelType w:val="hybridMultilevel"/>
    <w:tmpl w:val="FA3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86294"/>
    <w:multiLevelType w:val="hybridMultilevel"/>
    <w:tmpl w:val="45E6E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97D4747"/>
    <w:multiLevelType w:val="hybridMultilevel"/>
    <w:tmpl w:val="81B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A73CD"/>
    <w:multiLevelType w:val="multilevel"/>
    <w:tmpl w:val="866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A6C57A2"/>
    <w:multiLevelType w:val="multilevel"/>
    <w:tmpl w:val="542ED15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num w:numId="1">
    <w:abstractNumId w:val="6"/>
  </w:num>
  <w:num w:numId="2">
    <w:abstractNumId w:val="0"/>
  </w:num>
  <w:num w:numId="3">
    <w:abstractNumId w:val="7"/>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22"/>
    <w:rsid w:val="00027338"/>
    <w:rsid w:val="00057802"/>
    <w:rsid w:val="00082E02"/>
    <w:rsid w:val="000905A8"/>
    <w:rsid w:val="00092935"/>
    <w:rsid w:val="000A41C0"/>
    <w:rsid w:val="000B4BB5"/>
    <w:rsid w:val="000B52C1"/>
    <w:rsid w:val="000C043B"/>
    <w:rsid w:val="000D04D8"/>
    <w:rsid w:val="000D18F3"/>
    <w:rsid w:val="000D1F7F"/>
    <w:rsid w:val="000F6C58"/>
    <w:rsid w:val="00104187"/>
    <w:rsid w:val="00105D1A"/>
    <w:rsid w:val="001575EE"/>
    <w:rsid w:val="00161D9A"/>
    <w:rsid w:val="001A7D67"/>
    <w:rsid w:val="001B1171"/>
    <w:rsid w:val="001B1C40"/>
    <w:rsid w:val="001C0872"/>
    <w:rsid w:val="001C3E65"/>
    <w:rsid w:val="001C66DF"/>
    <w:rsid w:val="001E0BBF"/>
    <w:rsid w:val="001E77E0"/>
    <w:rsid w:val="001F124B"/>
    <w:rsid w:val="00205F3A"/>
    <w:rsid w:val="00211FFA"/>
    <w:rsid w:val="00215080"/>
    <w:rsid w:val="00220B3E"/>
    <w:rsid w:val="00221E6B"/>
    <w:rsid w:val="0026212F"/>
    <w:rsid w:val="00274422"/>
    <w:rsid w:val="00296DC2"/>
    <w:rsid w:val="002C349D"/>
    <w:rsid w:val="002C3B40"/>
    <w:rsid w:val="002C7D7C"/>
    <w:rsid w:val="002F3BE2"/>
    <w:rsid w:val="003255D7"/>
    <w:rsid w:val="00330247"/>
    <w:rsid w:val="00343F3B"/>
    <w:rsid w:val="00352ECD"/>
    <w:rsid w:val="00356A05"/>
    <w:rsid w:val="0037631C"/>
    <w:rsid w:val="003807C6"/>
    <w:rsid w:val="003902A4"/>
    <w:rsid w:val="00392998"/>
    <w:rsid w:val="003B23EE"/>
    <w:rsid w:val="003B59F7"/>
    <w:rsid w:val="003C0BB6"/>
    <w:rsid w:val="003D7E41"/>
    <w:rsid w:val="003E0969"/>
    <w:rsid w:val="003F218F"/>
    <w:rsid w:val="003F6937"/>
    <w:rsid w:val="00402E6A"/>
    <w:rsid w:val="00422069"/>
    <w:rsid w:val="00430142"/>
    <w:rsid w:val="00437F6D"/>
    <w:rsid w:val="00484ABD"/>
    <w:rsid w:val="00492148"/>
    <w:rsid w:val="00496855"/>
    <w:rsid w:val="004A3098"/>
    <w:rsid w:val="004A6700"/>
    <w:rsid w:val="004B1051"/>
    <w:rsid w:val="004C590B"/>
    <w:rsid w:val="004D030F"/>
    <w:rsid w:val="00505447"/>
    <w:rsid w:val="00517AF0"/>
    <w:rsid w:val="00525230"/>
    <w:rsid w:val="00525B14"/>
    <w:rsid w:val="00547BD5"/>
    <w:rsid w:val="00553BFD"/>
    <w:rsid w:val="00590018"/>
    <w:rsid w:val="00591EF5"/>
    <w:rsid w:val="005943F3"/>
    <w:rsid w:val="005A3DC5"/>
    <w:rsid w:val="005B13C2"/>
    <w:rsid w:val="005D5388"/>
    <w:rsid w:val="005F214D"/>
    <w:rsid w:val="0062433B"/>
    <w:rsid w:val="006302B1"/>
    <w:rsid w:val="00631DE5"/>
    <w:rsid w:val="00650892"/>
    <w:rsid w:val="006569F8"/>
    <w:rsid w:val="006652D7"/>
    <w:rsid w:val="006719C4"/>
    <w:rsid w:val="0067583B"/>
    <w:rsid w:val="006E0412"/>
    <w:rsid w:val="006E2CCF"/>
    <w:rsid w:val="006E5E8B"/>
    <w:rsid w:val="006F0003"/>
    <w:rsid w:val="00762E95"/>
    <w:rsid w:val="00791A37"/>
    <w:rsid w:val="007B490C"/>
    <w:rsid w:val="007F752D"/>
    <w:rsid w:val="00834065"/>
    <w:rsid w:val="008369EC"/>
    <w:rsid w:val="0085166E"/>
    <w:rsid w:val="00852F94"/>
    <w:rsid w:val="00861D70"/>
    <w:rsid w:val="00870474"/>
    <w:rsid w:val="008A62D5"/>
    <w:rsid w:val="008C564C"/>
    <w:rsid w:val="008E1C0A"/>
    <w:rsid w:val="008F1996"/>
    <w:rsid w:val="008F76C5"/>
    <w:rsid w:val="00902F3D"/>
    <w:rsid w:val="009100FB"/>
    <w:rsid w:val="00917C35"/>
    <w:rsid w:val="00920492"/>
    <w:rsid w:val="009357AF"/>
    <w:rsid w:val="0094058D"/>
    <w:rsid w:val="00942792"/>
    <w:rsid w:val="0095087E"/>
    <w:rsid w:val="009568C5"/>
    <w:rsid w:val="0097389C"/>
    <w:rsid w:val="0098462A"/>
    <w:rsid w:val="009B0633"/>
    <w:rsid w:val="009C683B"/>
    <w:rsid w:val="009D75B7"/>
    <w:rsid w:val="009F5603"/>
    <w:rsid w:val="00A0216B"/>
    <w:rsid w:val="00A357C0"/>
    <w:rsid w:val="00A428B2"/>
    <w:rsid w:val="00A43F42"/>
    <w:rsid w:val="00A74C9C"/>
    <w:rsid w:val="00AA03E8"/>
    <w:rsid w:val="00AB0666"/>
    <w:rsid w:val="00AB085E"/>
    <w:rsid w:val="00AB1BFA"/>
    <w:rsid w:val="00AC3FCF"/>
    <w:rsid w:val="00AD3D89"/>
    <w:rsid w:val="00AD79DE"/>
    <w:rsid w:val="00AF3005"/>
    <w:rsid w:val="00B02A7C"/>
    <w:rsid w:val="00B0399F"/>
    <w:rsid w:val="00B078B3"/>
    <w:rsid w:val="00B2654E"/>
    <w:rsid w:val="00B368C4"/>
    <w:rsid w:val="00B60025"/>
    <w:rsid w:val="00B624B2"/>
    <w:rsid w:val="00B652E4"/>
    <w:rsid w:val="00B72428"/>
    <w:rsid w:val="00B82353"/>
    <w:rsid w:val="00B92667"/>
    <w:rsid w:val="00B947D3"/>
    <w:rsid w:val="00BA01C8"/>
    <w:rsid w:val="00BC026F"/>
    <w:rsid w:val="00BC2182"/>
    <w:rsid w:val="00BC595F"/>
    <w:rsid w:val="00BC7689"/>
    <w:rsid w:val="00BD5FBE"/>
    <w:rsid w:val="00BE1DFA"/>
    <w:rsid w:val="00BE6934"/>
    <w:rsid w:val="00C00B5C"/>
    <w:rsid w:val="00C05EBE"/>
    <w:rsid w:val="00C242D2"/>
    <w:rsid w:val="00C25B9F"/>
    <w:rsid w:val="00C3519B"/>
    <w:rsid w:val="00C359C0"/>
    <w:rsid w:val="00C7207B"/>
    <w:rsid w:val="00C80F81"/>
    <w:rsid w:val="00C90E9C"/>
    <w:rsid w:val="00CA5FD8"/>
    <w:rsid w:val="00CE0EE3"/>
    <w:rsid w:val="00D2112D"/>
    <w:rsid w:val="00D33F34"/>
    <w:rsid w:val="00D40BFF"/>
    <w:rsid w:val="00D44CFD"/>
    <w:rsid w:val="00D47449"/>
    <w:rsid w:val="00D50436"/>
    <w:rsid w:val="00D64C87"/>
    <w:rsid w:val="00D75412"/>
    <w:rsid w:val="00D83F46"/>
    <w:rsid w:val="00D9654A"/>
    <w:rsid w:val="00DB57FC"/>
    <w:rsid w:val="00DB766A"/>
    <w:rsid w:val="00DD6262"/>
    <w:rsid w:val="00DD797F"/>
    <w:rsid w:val="00DE2FA0"/>
    <w:rsid w:val="00DF2737"/>
    <w:rsid w:val="00DF4CF8"/>
    <w:rsid w:val="00E37F42"/>
    <w:rsid w:val="00E454E2"/>
    <w:rsid w:val="00E5524A"/>
    <w:rsid w:val="00E632D5"/>
    <w:rsid w:val="00E64E80"/>
    <w:rsid w:val="00EA1EEE"/>
    <w:rsid w:val="00EA3B31"/>
    <w:rsid w:val="00EA605F"/>
    <w:rsid w:val="00EB043B"/>
    <w:rsid w:val="00ED2104"/>
    <w:rsid w:val="00ED475F"/>
    <w:rsid w:val="00EF5B85"/>
    <w:rsid w:val="00EF5BA6"/>
    <w:rsid w:val="00F133F6"/>
    <w:rsid w:val="00F1769E"/>
    <w:rsid w:val="00F20F57"/>
    <w:rsid w:val="00F4136F"/>
    <w:rsid w:val="00F502DF"/>
    <w:rsid w:val="00F9574B"/>
    <w:rsid w:val="00FA551E"/>
    <w:rsid w:val="00FF5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62433B"/>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3B"/>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356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5</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4</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3</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7</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6</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29</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9</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13</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14</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27</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30</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18</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28</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25</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16</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17</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2</b:RefOrder>
  </b:Source>
  <b:Source>
    <b:Tag>LuH091</b:Tag>
    <b:SourceType>Report</b:SourceType>
    <b:Guid>{0F92D200-749E-414C-A4A9-F2FDC5C24544}</b:Guid>
    <b:Title>SoundSense: scalable sound sensing for people-centric applications on mobile phones</b:Title>
    <b:Year>2009</b:Year>
    <b:Publisher>ACM</b:Publisher>
    <b:City>New York</b:City>
    <b:Author>
      <b:Author>
        <b:NameList>
          <b:Person>
            <b:Last>Lu</b:Last>
            <b:First>Hong</b:First>
          </b:Person>
          <b:Person>
            <b:Last>Pan</b:Last>
            <b:First>Wei</b:First>
          </b:Person>
          <b:Person>
            <b:Last>Lane</b:Last>
            <b:Middle>D</b:Middle>
            <b:First>Nicholas</b:First>
          </b:Person>
          <b:Person>
            <b:Last>Choudhury</b:Last>
            <b:First>Tanzeem</b:First>
          </b:Person>
          <b:Person>
            <b:Last>Campbell</b:Last>
            <b:Middle>T</b:Middle>
            <b:First>Andrew</b:First>
          </b:Person>
        </b:NameList>
      </b:Author>
    </b:Author>
    <b:RefOrder>12</b:RefOrder>
  </b:Source>
  <b:Source>
    <b:Tag>LuH12</b:Tag>
    <b:SourceType>Report</b:SourceType>
    <b:Guid>{36CB9CC8-57B1-4FFD-AF95-8338255BDDB7}</b:Guid>
    <b:Title>StressSense: Detecting Stress in Unconstrained Acoustic Environments using Smartphones</b:Title>
    <b:Year>2012</b:Year>
    <b:Publisher>UbiComp</b:Publisher>
    <b:City>Pittsburgh, USA</b:City>
    <b:Author>
      <b:Author>
        <b:NameList>
          <b:Person>
            <b:Last>Lu</b:Last>
            <b:First>Hong</b:First>
          </b:Person>
          <b:Person>
            <b:Last>Rabbi</b:Last>
            <b:First>Mashfiqui</b:First>
          </b:Person>
          <b:Person>
            <b:Last>Chittaranjan</b:Last>
            <b:Middle>T</b:Middle>
            <b:First>Gokul</b:First>
          </b:Person>
          <b:Person>
            <b:Last>Frauendorfer</b:Last>
            <b:First>Denise</b:First>
          </b:Person>
          <b:Person>
            <b:Last>Mast</b:Last>
            <b:Middle>Schmid</b:Middle>
            <b:First>Marianne</b:First>
          </b:Person>
          <b:Person>
            <b:Last>Campbell</b:Last>
            <b:Middle>T</b:Middle>
            <b:First>Andrew</b:First>
          </b:Person>
          <b:Person>
            <b:Last>Gatica-Perez</b:Last>
            <b:First>Daniel</b:First>
          </b:Person>
          <b:Person>
            <b:Last>Choudhury</b:Last>
            <b:First>Tanzeem</b:First>
          </b:Person>
        </b:NameList>
      </b:Author>
    </b:Author>
    <b:RefOrder>8</b:RefOrder>
  </b:Source>
  <b:Source>
    <b:Tag>Cho09</b:Tag>
    <b:SourceType>Report</b:SourceType>
    <b:Guid>{22509AD2-8DC8-4545-A858-101A8F34526A}</b:Guid>
    <b:Title>Using Heart Rate Monitors to Detect Mental Stress</b:Title>
    <b:Year>2009</b:Year>
    <b:Publisher>Texas A&amp;M University</b:Publisher>
    <b:City>Texas</b:City>
    <b:Author>
      <b:Author>
        <b:NameList>
          <b:Person>
            <b:Last>Choi</b:Last>
            <b:First>Jongyoon</b:First>
          </b:Person>
          <b:Person>
            <b:Last>Gutierrez-Osuna</b:Last>
            <b:First>Ricardo</b:First>
          </b:Person>
        </b:NameList>
      </b:Author>
    </b:Author>
    <b:RefOrder>19</b:RefOrder>
  </b:Source>
  <b:Source>
    <b:Tag>Sha13</b:Tag>
    <b:SourceType>Report</b:SourceType>
    <b:Guid>{7C18B695-82DE-4142-A13C-12B0C29D553D}</b:Guid>
    <b:Title>Modeling Stress Recognition in Typical Virtual Environments</b:Title>
    <b:Year>2013</b:Year>
    <b:Publisher>Australian National University</b:Publisher>
    <b:City>Canberra, Australia</b:City>
    <b:Author>
      <b:Author>
        <b:NameList>
          <b:Person>
            <b:Last>Sharma</b:Last>
            <b:First>Nandita</b:First>
          </b:Person>
          <b:Person>
            <b:Last>Gedeon</b:Last>
            <b:First>Tom</b:First>
          </b:Person>
        </b:NameList>
      </b:Author>
    </b:Author>
    <b:RefOrder>20</b:RefOrder>
  </b:Source>
  <b:Source>
    <b:Tag>Cho10</b:Tag>
    <b:SourceType>Report</b:SourceType>
    <b:Guid>{A87813F3-A833-445E-8686-C18813566E0C}</b:Guid>
    <b:Title>Estimating Mental Stress Using a Wearable Cardio-Respiratory Sensor</b:Title>
    <b:Year>2010</b:Year>
    <b:Publisher>Texas A&amp;M University</b:Publisher>
    <b:City>Texas</b:City>
    <b:Author>
      <b:Author>
        <b:NameList>
          <b:Person>
            <b:Last>Choi</b:Last>
            <b:First>Jongyoon</b:First>
          </b:Person>
          <b:Person>
            <b:Last>Gutierrez-Osuna</b:Last>
            <b:First>Ricardo</b:First>
          </b:Person>
        </b:NameList>
      </b:Author>
    </b:Author>
    <b:RefOrder>21</b:RefOrder>
  </b:Source>
  <b:Source>
    <b:Tag>Bou13</b:Tag>
    <b:SourceType>Report</b:SourceType>
    <b:Guid>{EDF512C9-8889-40C7-A45A-C2F84730D28F}</b:Guid>
    <b:Title>Remote assessment of the Heart Rate Variability to detect mental stress</b:Title>
    <b:Year>2013</b:Year>
    <b:Publisher>Laboratoire de Conception, Optimisation et Modelisation des Systemes (LCOMS)</b:Publisher>
    <b:City>Metz, France</b:City>
    <b:Author>
      <b:Author>
        <b:NameList>
          <b:Person>
            <b:Last>Bousefsaf</b:Last>
            <b:First>Frederic</b:First>
          </b:Person>
          <b:Person>
            <b:Last>Maaoui</b:Last>
            <b:First>Choubeila</b:First>
          </b:Person>
          <b:Person>
            <b:Last>Pruski</b:Last>
            <b:First>Alain</b:First>
          </b:Person>
        </b:NameList>
      </b:Author>
    </b:Author>
    <b:RefOrder>22</b:RefOrder>
  </b:Source>
  <b:Source>
    <b:Tag>Abr11</b:Tag>
    <b:SourceType>Report</b:SourceType>
    <b:Guid>{DBB6BD1C-F6A9-4CC0-8563-ED1D583ED65B}</b:Guid>
    <b:Title>Green Fluorescent Protein-Based Biosensor To Detect and Quantify Stress Responses Induced by DNA-Degrading Colicins</b:Title>
    <b:Year>2011</b:Year>
    <b:Publisher>American Society for Microbiology</b:Publisher>
    <b:City>Woolongong, NSW, Australia</b:City>
    <b:Author>
      <b:Author>
        <b:NameList>
          <b:Person>
            <b:Last>Abraham</b:Last>
            <b:First>Sam</b:First>
          </b:Person>
          <b:Person>
            <b:Last>Chin</b:Last>
            <b:First>James</b:First>
          </b:Person>
          <b:Person>
            <b:Last>Brouwers</b:Last>
            <b:Middle>J. M.</b:Middle>
            <b:First>Huub</b:First>
          </b:Person>
          <b:Person>
            <b:Last>Turner</b:Last>
            <b:First>Bernadette</b:First>
          </b:Person>
          <b:Person>
            <b:Last>Zhang</b:Last>
            <b:First>Ren</b:First>
          </b:Person>
          <b:Person>
            <b:Last>Chapman</b:Last>
            <b:Middle>A.</b:Middle>
            <b:First>Toni</b:First>
          </b:Person>
        </b:NameList>
      </b:Author>
    </b:Author>
    <b:RefOrder>24</b:RefOrder>
  </b:Source>
  <b:Source>
    <b:Tag>Vol59</b:Tag>
    <b:SourceType>Report</b:SourceType>
    <b:Guid>{41FF2CFD-C434-4B40-8409-CF2AA02EED27}</b:Guid>
    <b:Title>Theory of Functionals and of Integrals and Integro-Differential Equations</b:Title>
    <b:Year>1959</b:Year>
    <b:Publisher>Dover Publications</b:Publisher>
    <b:City>NY, USA</b:City>
    <b:Author>
      <b:Author>
        <b:NameList>
          <b:Person>
            <b:Last>Volterra</b:Last>
            <b:First>Vito</b:First>
          </b:Person>
        </b:NameList>
      </b:Author>
    </b:Author>
    <b:RefOrder>31</b:RefOrder>
  </b:Source>
  <b:Source>
    <b:Tag>How13</b:Tag>
    <b:SourceType>Report</b:SourceType>
    <b:Guid>{E3B6A890-0713-44FE-B0D3-AAC7C8E00287}</b:Guid>
    <b:Title>MyWalk: A Mobile App for Gait Asymmetry Rehabilitation in the Community</b:Title>
    <b:Year>2013</b:Year>
    <b:Publisher>University of Toronto</b:Publisher>
    <b:City>Toronto, Canada</b:City>
    <b:Author>
      <b:Author>
        <b:NameList>
          <b:Person>
            <b:Last>How</b:Last>
            <b:First>Tuck-Voon</b:First>
          </b:Person>
          <b:Person>
            <b:Last>Chee</b:Last>
            <b:First>Justin</b:First>
          </b:Person>
          <b:Person>
            <b:Last>Wan</b:Last>
            <b:First>Eric</b:First>
          </b:Person>
          <b:Person>
            <b:Last>Mihailidis</b:Last>
            <b:First>Alex</b:First>
          </b:Person>
        </b:NameList>
      </b:Author>
    </b:Author>
    <b:RefOrder>10</b:RefOrder>
  </b:Source>
  <b:Source>
    <b:Tag>Cha11</b:Tag>
    <b:SourceType>Report</b:SourceType>
    <b:Guid>{13CF468E-1864-4E01-8B5E-72909ABB7981}</b:Guid>
    <b:Title>AMMON: A Speech Analysis Library for Analyzing Affect, Stress, and Mental Health on Mobile Phones</b:Title>
    <b:Year>2011</b:Year>
    <b:Publisher>University of California at Berkeley</b:Publisher>
    <b:City>Berkley, CA, USA</b:City>
    <b:Author>
      <b:Author>
        <b:NameList>
          <b:Person>
            <b:Last>Chang</b:Last>
            <b:First>Keng-hao</b:First>
          </b:Person>
          <b:Person>
            <b:Last>Fisher</b:Last>
            <b:First>Drew</b:First>
          </b:Person>
          <b:Person>
            <b:Last>Canny</b:Last>
            <b:First>John</b:First>
          </b:Person>
        </b:NameList>
      </b:Author>
    </b:Author>
    <b:RefOrder>11</b:RefOrder>
  </b:Source>
  <b:Source>
    <b:Tag>DeC13</b:Tag>
    <b:SourceType>Report</b:SourceType>
    <b:Guid>{72F1C80C-EF29-4B06-8993-25DF3A118240}</b:Guid>
    <b:Title>"Moon Phrases": A Social Media Faciliated Tool for Emotional Reflection and Wellness</b:Title>
    <b:Year>2013</b:Year>
    <b:Publisher>Microsoft Research</b:Publisher>
    <b:City>Redmond WA, USA</b:City>
    <b:Author>
      <b:Author>
        <b:NameList>
          <b:Person>
            <b:Last>De Choudhury</b:Last>
            <b:First>Munmun</b:First>
          </b:Person>
          <b:Person>
            <b:Last>Gamon</b:Last>
            <b:First>Michael</b:First>
          </b:Person>
          <b:Person>
            <b:Last>Hoff</b:Last>
            <b:First>Aaron</b:First>
          </b:Person>
          <b:Person>
            <b:Last>Roseway</b:Last>
            <b:First>Asta</b:First>
          </b:Person>
        </b:NameList>
      </b:Author>
    </b:Author>
    <b:RefOrder>23</b:RefOrder>
  </b:Source>
  <b:Source>
    <b:Tag>Wei13</b:Tag>
    <b:SourceType>Report</b:SourceType>
    <b:Guid>{A1CE662F-8ACF-411A-B162-1A36086D3B7D}</b:Guid>
    <b:Title>The Role of Balanced Training and Testing Data Sets for Binary Classifiers in Bioinformatics</b:Title>
    <b:Year>2013</b:Year>
    <b:Publisher>Plos One</b:Publisher>
    <b:Author>
      <b:Author>
        <b:NameList>
          <b:Person>
            <b:Last>Wei</b:Last>
            <b:First>Qiong</b:First>
          </b:Person>
          <b:Person>
            <b:Last>Dunbrack Jr</b:Last>
            <b:Middle>L.</b:Middle>
            <b:First>Roland</b:First>
          </b:Person>
        </b:NameList>
      </b:Author>
    </b:Author>
    <b:RefOrder>15</b:RefOrder>
  </b:Source>
  <b:Source>
    <b:Tag>Cal14</b:Tag>
    <b:SourceType>DocumentFromInternetSite</b:SourceType>
    <b:Guid>{7E20A587-E7AE-4C35-B9A0-B84795765480}</b:Guid>
    <b:Title>How Walking Works to Cure Anxiety « Calm Clinic</b:Title>
    <b:Year>2014</b:Year>
    <b:YearAccessed>2014</b:YearAccessed>
    <b:MonthAccessed>Sep</b:MonthAccessed>
    <b:DayAccessed>22</b:DayAccessed>
    <b:URL>http://www.calmclinic.com/anxiety/treatment/walking-works</b:URL>
    <b:Author>
      <b:Author>
        <b:Corporate>CalmClinic</b:Corporate>
      </b:Author>
    </b:Author>
    <b:RefOrder>26</b:RefOrder>
  </b:Source>
</b:Sources>
</file>

<file path=customXml/itemProps1.xml><?xml version="1.0" encoding="utf-8"?>
<ds:datastoreItem xmlns:ds="http://schemas.openxmlformats.org/officeDocument/2006/customXml" ds:itemID="{6265B739-E8B0-4B68-AEE7-81C9ECAD9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38</Pages>
  <Words>10609</Words>
  <Characters>60474</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Veerakumar</cp:lastModifiedBy>
  <cp:revision>6</cp:revision>
  <cp:lastPrinted>2014-05-27T01:46:00Z</cp:lastPrinted>
  <dcterms:created xsi:type="dcterms:W3CDTF">2014-10-20T12:55:00Z</dcterms:created>
  <dcterms:modified xsi:type="dcterms:W3CDTF">2014-10-20T13:05:00Z</dcterms:modified>
  <dc:language>en-AU</dc:language>
</cp:coreProperties>
</file>