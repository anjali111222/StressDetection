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662" w:rsidRDefault="00840662" w:rsidP="00023E41">
      <w:pPr>
        <w:pStyle w:val="Heading1"/>
        <w:jc w:val="center"/>
        <w:rPr>
          <w:lang w:val="en-AU"/>
        </w:rPr>
      </w:pPr>
      <w:r>
        <w:rPr>
          <w:lang w:val="en-AU"/>
        </w:rPr>
        <w:t>UNSW AUSTRALIA</w:t>
      </w:r>
    </w:p>
    <w:p w:rsidR="00840662" w:rsidRDefault="00840662" w:rsidP="00023E41">
      <w:pPr>
        <w:pStyle w:val="Heading1"/>
        <w:jc w:val="center"/>
        <w:rPr>
          <w:lang w:val="en-AU"/>
        </w:rPr>
      </w:pPr>
      <w:r>
        <w:rPr>
          <w:lang w:val="en-AU"/>
        </w:rPr>
        <w:t>SCHOOL OF COMPUTER SCIENCE AND ENGINEERING</w:t>
      </w:r>
    </w:p>
    <w:p w:rsidR="00023E41" w:rsidRDefault="00023E41" w:rsidP="00023E41">
      <w:pPr>
        <w:pStyle w:val="Heading1"/>
        <w:jc w:val="center"/>
        <w:rPr>
          <w:caps/>
          <w:lang w:val="en-AU"/>
        </w:rPr>
      </w:pPr>
      <w:r w:rsidRPr="00023E41">
        <w:rPr>
          <w:caps/>
          <w:lang w:val="en-AU"/>
        </w:rPr>
        <w:t>Are You Stressed? Detecting the onset of stress using mobile phones</w:t>
      </w:r>
    </w:p>
    <w:p w:rsidR="00023E41" w:rsidRDefault="00023E41" w:rsidP="00023E41">
      <w:pPr>
        <w:rPr>
          <w:lang w:val="en-AU"/>
        </w:rPr>
      </w:pPr>
    </w:p>
    <w:p w:rsidR="00023E41" w:rsidRPr="00023E41" w:rsidRDefault="00023E41" w:rsidP="00023E41">
      <w:pPr>
        <w:rPr>
          <w:lang w:val="en-AU"/>
        </w:rPr>
      </w:pPr>
    </w:p>
    <w:p w:rsidR="00023E41" w:rsidRDefault="00023E41" w:rsidP="00023E41">
      <w:pPr>
        <w:pStyle w:val="Heading2"/>
        <w:jc w:val="center"/>
      </w:pPr>
      <w:r>
        <w:t>BY: HARIHAREN VEERAKUMAR</w:t>
      </w:r>
      <w:r w:rsidR="006A6B1E">
        <w:t xml:space="preserve"> – z3258355</w:t>
      </w:r>
    </w:p>
    <w:p w:rsidR="00840662" w:rsidRDefault="00023E41" w:rsidP="00023E41">
      <w:pPr>
        <w:pStyle w:val="Heading2"/>
        <w:jc w:val="center"/>
      </w:pPr>
      <w:r>
        <w:t>SUBMISSION DATE: 2</w:t>
      </w:r>
      <w:r w:rsidR="0060673D">
        <w:t>8</w:t>
      </w:r>
      <w:r>
        <w:t>/</w:t>
      </w:r>
      <w:r w:rsidR="0060673D">
        <w:t>10</w:t>
      </w:r>
      <w:r>
        <w:t>/2014</w:t>
      </w:r>
    </w:p>
    <w:p w:rsidR="00023E41" w:rsidRDefault="00023E41" w:rsidP="00023E41">
      <w:pPr>
        <w:pStyle w:val="Heading2"/>
        <w:jc w:val="center"/>
      </w:pPr>
      <w:r>
        <w:t>SUPERVISOR: SALIL KANHERE</w:t>
      </w:r>
    </w:p>
    <w:p w:rsidR="00023E41" w:rsidRDefault="00023E41" w:rsidP="00023E41">
      <w:pPr>
        <w:pStyle w:val="Heading2"/>
        <w:jc w:val="center"/>
      </w:pPr>
      <w:r>
        <w:t>ASSESSOR: MAHBUB HASSAN</w:t>
      </w:r>
    </w:p>
    <w:p w:rsidR="00023E41" w:rsidRPr="00023E41" w:rsidRDefault="00023E41" w:rsidP="00023E41">
      <w:pPr>
        <w:rPr>
          <w:lang w:val="en-AU"/>
        </w:rPr>
      </w:pPr>
    </w:p>
    <w:sdt>
      <w:sdtPr>
        <w:rPr>
          <w:rFonts w:asciiTheme="minorHAnsi" w:eastAsiaTheme="minorHAnsi" w:hAnsiTheme="minorHAnsi" w:cstheme="minorBidi"/>
          <w:b w:val="0"/>
          <w:bCs w:val="0"/>
          <w:sz w:val="22"/>
          <w:szCs w:val="22"/>
          <w:lang w:val="en-AU" w:eastAsia="en-US"/>
        </w:rPr>
        <w:id w:val="787558933"/>
        <w:docPartObj>
          <w:docPartGallery w:val="Table of Contents"/>
          <w:docPartUnique/>
        </w:docPartObj>
      </w:sdtPr>
      <w:sdtEndPr>
        <w:rPr>
          <w:rFonts w:ascii="Times New Roman" w:hAnsi="Times New Roman"/>
          <w:noProof/>
        </w:rPr>
      </w:sdtEndPr>
      <w:sdtContent>
        <w:p w:rsidR="00840662" w:rsidRPr="00023E41" w:rsidRDefault="00840662" w:rsidP="00840662">
          <w:pPr>
            <w:pStyle w:val="TOCHeading"/>
            <w:rPr>
              <w:rStyle w:val="Heading1Char"/>
            </w:rPr>
          </w:pPr>
          <w:r w:rsidRPr="00023E41">
            <w:rPr>
              <w:rStyle w:val="Heading1Char"/>
            </w:rPr>
            <w:t>Contents</w:t>
          </w:r>
        </w:p>
        <w:p w:rsidR="00840662" w:rsidRDefault="00840662" w:rsidP="00840662">
          <w:pPr>
            <w:pStyle w:val="TOC1"/>
            <w:rPr>
              <w:rFonts w:eastAsiaTheme="minorEastAsia"/>
              <w:noProof/>
              <w:lang w:bidi="ta-IN"/>
            </w:rPr>
          </w:pPr>
          <w:r w:rsidRPr="00F601EF">
            <w:rPr>
              <w:lang w:val="en-AU"/>
            </w:rPr>
            <w:fldChar w:fldCharType="begin"/>
          </w:r>
          <w:r w:rsidRPr="00F601EF">
            <w:rPr>
              <w:lang w:val="en-AU"/>
            </w:rPr>
            <w:instrText xml:space="preserve"> TOC \o "1-3" \h \z \u </w:instrText>
          </w:r>
          <w:r w:rsidRPr="00F601EF">
            <w:rPr>
              <w:lang w:val="en-AU"/>
            </w:rPr>
            <w:fldChar w:fldCharType="separate"/>
          </w:r>
          <w:hyperlink w:anchor="_Toc388872436" w:history="1">
            <w:r w:rsidRPr="00A94911">
              <w:rPr>
                <w:rStyle w:val="Hyperlink"/>
                <w:noProof/>
                <w:lang w:val="en-AU"/>
              </w:rPr>
              <w:t>Introduction</w:t>
            </w:r>
            <w:r>
              <w:rPr>
                <w:noProof/>
                <w:webHidden/>
              </w:rPr>
              <w:tab/>
            </w:r>
            <w:r>
              <w:rPr>
                <w:noProof/>
                <w:webHidden/>
              </w:rPr>
              <w:fldChar w:fldCharType="begin"/>
            </w:r>
            <w:r>
              <w:rPr>
                <w:noProof/>
                <w:webHidden/>
              </w:rPr>
              <w:instrText xml:space="preserve"> PAGEREF _Toc388872436 \h </w:instrText>
            </w:r>
            <w:r>
              <w:rPr>
                <w:noProof/>
                <w:webHidden/>
              </w:rPr>
            </w:r>
            <w:r>
              <w:rPr>
                <w:noProof/>
                <w:webHidden/>
              </w:rPr>
              <w:fldChar w:fldCharType="separate"/>
            </w:r>
            <w:r w:rsidR="005C486D">
              <w:rPr>
                <w:noProof/>
                <w:webHidden/>
              </w:rPr>
              <w:t>1</w:t>
            </w:r>
            <w:r>
              <w:rPr>
                <w:noProof/>
                <w:webHidden/>
              </w:rPr>
              <w:fldChar w:fldCharType="end"/>
            </w:r>
          </w:hyperlink>
        </w:p>
        <w:p w:rsidR="00840662" w:rsidRDefault="00895371" w:rsidP="00840662">
          <w:pPr>
            <w:pStyle w:val="TOC1"/>
            <w:rPr>
              <w:rFonts w:eastAsiaTheme="minorEastAsia"/>
              <w:noProof/>
              <w:lang w:bidi="ta-IN"/>
            </w:rPr>
          </w:pPr>
          <w:hyperlink w:anchor="_Toc388872437" w:history="1">
            <w:r w:rsidR="00840662" w:rsidRPr="00A94911">
              <w:rPr>
                <w:rStyle w:val="Hyperlink"/>
                <w:noProof/>
                <w:lang w:val="en-AU"/>
              </w:rPr>
              <w:t>Background</w:t>
            </w:r>
            <w:r w:rsidR="00840662">
              <w:rPr>
                <w:noProof/>
                <w:webHidden/>
              </w:rPr>
              <w:tab/>
            </w:r>
            <w:r w:rsidR="00840662">
              <w:rPr>
                <w:noProof/>
                <w:webHidden/>
              </w:rPr>
              <w:fldChar w:fldCharType="begin"/>
            </w:r>
            <w:r w:rsidR="00840662">
              <w:rPr>
                <w:noProof/>
                <w:webHidden/>
              </w:rPr>
              <w:instrText xml:space="preserve"> PAGEREF _Toc388872437 \h </w:instrText>
            </w:r>
            <w:r w:rsidR="00840662">
              <w:rPr>
                <w:noProof/>
                <w:webHidden/>
              </w:rPr>
            </w:r>
            <w:r w:rsidR="00840662">
              <w:rPr>
                <w:noProof/>
                <w:webHidden/>
              </w:rPr>
              <w:fldChar w:fldCharType="separate"/>
            </w:r>
            <w:r w:rsidR="005C486D">
              <w:rPr>
                <w:noProof/>
                <w:webHidden/>
              </w:rPr>
              <w:t>2</w:t>
            </w:r>
            <w:r w:rsidR="00840662">
              <w:rPr>
                <w:noProof/>
                <w:webHidden/>
              </w:rPr>
              <w:fldChar w:fldCharType="end"/>
            </w:r>
          </w:hyperlink>
        </w:p>
        <w:p w:rsidR="00840662" w:rsidRDefault="00895371" w:rsidP="00840662">
          <w:pPr>
            <w:pStyle w:val="TOC2"/>
            <w:rPr>
              <w:rFonts w:eastAsiaTheme="minorEastAsia"/>
              <w:noProof/>
              <w:lang w:bidi="ta-IN"/>
            </w:rPr>
          </w:pPr>
          <w:hyperlink w:anchor="_Toc388872438" w:history="1">
            <w:r w:rsidR="00840662" w:rsidRPr="00A94911">
              <w:rPr>
                <w:rStyle w:val="Hyperlink"/>
                <w:noProof/>
              </w:rPr>
              <w:t>Aim</w:t>
            </w:r>
            <w:r w:rsidR="00840662">
              <w:rPr>
                <w:noProof/>
                <w:webHidden/>
              </w:rPr>
              <w:tab/>
            </w:r>
            <w:r w:rsidR="00840662">
              <w:rPr>
                <w:noProof/>
                <w:webHidden/>
              </w:rPr>
              <w:fldChar w:fldCharType="begin"/>
            </w:r>
            <w:r w:rsidR="00840662">
              <w:rPr>
                <w:noProof/>
                <w:webHidden/>
              </w:rPr>
              <w:instrText xml:space="preserve"> PAGEREF _Toc388872438 \h </w:instrText>
            </w:r>
            <w:r w:rsidR="00840662">
              <w:rPr>
                <w:noProof/>
                <w:webHidden/>
              </w:rPr>
            </w:r>
            <w:r w:rsidR="00840662">
              <w:rPr>
                <w:noProof/>
                <w:webHidden/>
              </w:rPr>
              <w:fldChar w:fldCharType="separate"/>
            </w:r>
            <w:r w:rsidR="005C486D">
              <w:rPr>
                <w:noProof/>
                <w:webHidden/>
              </w:rPr>
              <w:t>2</w:t>
            </w:r>
            <w:r w:rsidR="00840662">
              <w:rPr>
                <w:noProof/>
                <w:webHidden/>
              </w:rPr>
              <w:fldChar w:fldCharType="end"/>
            </w:r>
          </w:hyperlink>
        </w:p>
        <w:p w:rsidR="00840662" w:rsidRDefault="00895371" w:rsidP="00840662">
          <w:pPr>
            <w:pStyle w:val="TOC2"/>
            <w:rPr>
              <w:rFonts w:eastAsiaTheme="minorEastAsia"/>
              <w:noProof/>
              <w:lang w:bidi="ta-IN"/>
            </w:rPr>
          </w:pPr>
          <w:hyperlink w:anchor="_Toc388872439" w:history="1">
            <w:r w:rsidR="00840662" w:rsidRPr="00A94911">
              <w:rPr>
                <w:rStyle w:val="Hyperlink"/>
                <w:noProof/>
              </w:rPr>
              <w:t>Literature Review</w:t>
            </w:r>
            <w:r w:rsidR="00840662">
              <w:rPr>
                <w:noProof/>
                <w:webHidden/>
              </w:rPr>
              <w:tab/>
            </w:r>
            <w:r w:rsidR="00840662">
              <w:rPr>
                <w:noProof/>
                <w:webHidden/>
              </w:rPr>
              <w:fldChar w:fldCharType="begin"/>
            </w:r>
            <w:r w:rsidR="00840662">
              <w:rPr>
                <w:noProof/>
                <w:webHidden/>
              </w:rPr>
              <w:instrText xml:space="preserve"> PAGEREF _Toc388872439 \h </w:instrText>
            </w:r>
            <w:r w:rsidR="00840662">
              <w:rPr>
                <w:noProof/>
                <w:webHidden/>
              </w:rPr>
            </w:r>
            <w:r w:rsidR="00840662">
              <w:rPr>
                <w:noProof/>
                <w:webHidden/>
              </w:rPr>
              <w:fldChar w:fldCharType="separate"/>
            </w:r>
            <w:r w:rsidR="005C486D">
              <w:rPr>
                <w:noProof/>
                <w:webHidden/>
              </w:rPr>
              <w:t>3</w:t>
            </w:r>
            <w:r w:rsidR="00840662">
              <w:rPr>
                <w:noProof/>
                <w:webHidden/>
              </w:rPr>
              <w:fldChar w:fldCharType="end"/>
            </w:r>
          </w:hyperlink>
        </w:p>
        <w:p w:rsidR="00840662" w:rsidRDefault="00895371" w:rsidP="00840662">
          <w:pPr>
            <w:pStyle w:val="TOC1"/>
            <w:rPr>
              <w:rFonts w:eastAsiaTheme="minorEastAsia"/>
              <w:noProof/>
              <w:lang w:bidi="ta-IN"/>
            </w:rPr>
          </w:pPr>
          <w:hyperlink w:anchor="_Toc388872440" w:history="1">
            <w:r w:rsidR="00840662" w:rsidRPr="00A94911">
              <w:rPr>
                <w:rStyle w:val="Hyperlink"/>
                <w:noProof/>
                <w:lang w:val="en-AU"/>
              </w:rPr>
              <w:t>Proposal</w:t>
            </w:r>
            <w:r w:rsidR="00840662">
              <w:rPr>
                <w:noProof/>
                <w:webHidden/>
              </w:rPr>
              <w:tab/>
            </w:r>
            <w:r w:rsidR="00840662">
              <w:rPr>
                <w:noProof/>
                <w:webHidden/>
              </w:rPr>
              <w:fldChar w:fldCharType="begin"/>
            </w:r>
            <w:r w:rsidR="00840662">
              <w:rPr>
                <w:noProof/>
                <w:webHidden/>
              </w:rPr>
              <w:instrText xml:space="preserve"> PAGEREF _Toc388872440 \h </w:instrText>
            </w:r>
            <w:r w:rsidR="00840662">
              <w:rPr>
                <w:noProof/>
                <w:webHidden/>
              </w:rPr>
            </w:r>
            <w:r w:rsidR="00840662">
              <w:rPr>
                <w:noProof/>
                <w:webHidden/>
              </w:rPr>
              <w:fldChar w:fldCharType="separate"/>
            </w:r>
            <w:r w:rsidR="005C486D">
              <w:rPr>
                <w:noProof/>
                <w:webHidden/>
              </w:rPr>
              <w:t>7</w:t>
            </w:r>
            <w:r w:rsidR="00840662">
              <w:rPr>
                <w:noProof/>
                <w:webHidden/>
              </w:rPr>
              <w:fldChar w:fldCharType="end"/>
            </w:r>
          </w:hyperlink>
        </w:p>
        <w:p w:rsidR="00840662" w:rsidRDefault="00895371" w:rsidP="00840662">
          <w:pPr>
            <w:pStyle w:val="TOC2"/>
            <w:rPr>
              <w:rFonts w:eastAsiaTheme="minorEastAsia"/>
              <w:noProof/>
              <w:lang w:bidi="ta-IN"/>
            </w:rPr>
          </w:pPr>
          <w:hyperlink w:anchor="_Toc388872441" w:history="1">
            <w:r w:rsidR="00840662" w:rsidRPr="00A94911">
              <w:rPr>
                <w:rStyle w:val="Hyperlink"/>
                <w:noProof/>
              </w:rPr>
              <w:t>Breakdown</w:t>
            </w:r>
            <w:r w:rsidR="00840662">
              <w:rPr>
                <w:noProof/>
                <w:webHidden/>
              </w:rPr>
              <w:tab/>
            </w:r>
            <w:r w:rsidR="00840662">
              <w:rPr>
                <w:noProof/>
                <w:webHidden/>
              </w:rPr>
              <w:fldChar w:fldCharType="begin"/>
            </w:r>
            <w:r w:rsidR="00840662">
              <w:rPr>
                <w:noProof/>
                <w:webHidden/>
              </w:rPr>
              <w:instrText xml:space="preserve"> PAGEREF _Toc388872441 \h </w:instrText>
            </w:r>
            <w:r w:rsidR="00840662">
              <w:rPr>
                <w:noProof/>
                <w:webHidden/>
              </w:rPr>
            </w:r>
            <w:r w:rsidR="00840662">
              <w:rPr>
                <w:noProof/>
                <w:webHidden/>
              </w:rPr>
              <w:fldChar w:fldCharType="separate"/>
            </w:r>
            <w:r w:rsidR="005C486D">
              <w:rPr>
                <w:noProof/>
                <w:webHidden/>
              </w:rPr>
              <w:t>11</w:t>
            </w:r>
            <w:r w:rsidR="00840662">
              <w:rPr>
                <w:noProof/>
                <w:webHidden/>
              </w:rPr>
              <w:fldChar w:fldCharType="end"/>
            </w:r>
          </w:hyperlink>
        </w:p>
        <w:p w:rsidR="00840662" w:rsidRDefault="00895371" w:rsidP="00840662">
          <w:pPr>
            <w:pStyle w:val="TOC1"/>
            <w:rPr>
              <w:rFonts w:eastAsiaTheme="minorEastAsia"/>
              <w:noProof/>
              <w:lang w:bidi="ta-IN"/>
            </w:rPr>
          </w:pPr>
          <w:hyperlink w:anchor="_Toc388872442" w:history="1">
            <w:r w:rsidR="00840662" w:rsidRPr="00A94911">
              <w:rPr>
                <w:rStyle w:val="Hyperlink"/>
                <w:noProof/>
                <w:lang w:val="en-AU"/>
              </w:rPr>
              <w:t>Bibliography</w:t>
            </w:r>
            <w:r w:rsidR="00840662">
              <w:rPr>
                <w:noProof/>
                <w:webHidden/>
              </w:rPr>
              <w:tab/>
            </w:r>
            <w:r w:rsidR="00840662">
              <w:rPr>
                <w:noProof/>
                <w:webHidden/>
              </w:rPr>
              <w:fldChar w:fldCharType="begin"/>
            </w:r>
            <w:r w:rsidR="00840662">
              <w:rPr>
                <w:noProof/>
                <w:webHidden/>
              </w:rPr>
              <w:instrText xml:space="preserve"> PAGEREF _Toc388872442 \h </w:instrText>
            </w:r>
            <w:r w:rsidR="00840662">
              <w:rPr>
                <w:noProof/>
                <w:webHidden/>
              </w:rPr>
            </w:r>
            <w:r w:rsidR="00840662">
              <w:rPr>
                <w:noProof/>
                <w:webHidden/>
              </w:rPr>
              <w:fldChar w:fldCharType="separate"/>
            </w:r>
            <w:r w:rsidR="005C486D">
              <w:rPr>
                <w:noProof/>
                <w:webHidden/>
              </w:rPr>
              <w:t>12</w:t>
            </w:r>
            <w:r w:rsidR="00840662">
              <w:rPr>
                <w:noProof/>
                <w:webHidden/>
              </w:rPr>
              <w:fldChar w:fldCharType="end"/>
            </w:r>
          </w:hyperlink>
        </w:p>
        <w:p w:rsidR="00840662" w:rsidRPr="00F601EF" w:rsidRDefault="00840662" w:rsidP="00840662">
          <w:pPr>
            <w:tabs>
              <w:tab w:val="right" w:leader="dot" w:pos="8647"/>
            </w:tabs>
            <w:rPr>
              <w:lang w:val="en-AU"/>
            </w:rPr>
          </w:pPr>
          <w:r w:rsidRPr="00F601EF">
            <w:rPr>
              <w:b/>
              <w:bCs/>
              <w:noProof/>
              <w:lang w:val="en-AU"/>
            </w:rPr>
            <w:fldChar w:fldCharType="end"/>
          </w:r>
        </w:p>
      </w:sdtContent>
    </w:sdt>
    <w:p w:rsidR="00062C2E" w:rsidRDefault="00062C2E" w:rsidP="00BA2045">
      <w:pPr>
        <w:pStyle w:val="Heading1"/>
        <w:rPr>
          <w:lang w:val="en-AU"/>
        </w:rPr>
        <w:sectPr w:rsidR="00062C2E" w:rsidSect="005F54C1">
          <w:headerReference w:type="default" r:id="rId9"/>
          <w:footerReference w:type="default" r:id="rId10"/>
          <w:pgSz w:w="12240" w:h="15840"/>
          <w:pgMar w:top="1440" w:right="1440" w:bottom="1440" w:left="1440" w:header="720" w:footer="720" w:gutter="0"/>
          <w:cols w:space="720"/>
          <w:vAlign w:val="center"/>
          <w:docGrid w:linePitch="360"/>
        </w:sectPr>
      </w:pPr>
    </w:p>
    <w:p w:rsidR="00BA2045" w:rsidRPr="00BA2045" w:rsidRDefault="000129EB" w:rsidP="00023E41">
      <w:pPr>
        <w:pStyle w:val="Heading1"/>
      </w:pPr>
      <w:bookmarkStart w:id="0" w:name="_Toc388872436"/>
      <w:r w:rsidRPr="00F601EF">
        <w:lastRenderedPageBreak/>
        <w:t>Introduction</w:t>
      </w:r>
      <w:bookmarkEnd w:id="0"/>
    </w:p>
    <w:p w:rsidR="005B5F9A" w:rsidRPr="00F601EF" w:rsidRDefault="005B5F9A" w:rsidP="005B5F9A">
      <w:pPr>
        <w:rPr>
          <w:lang w:val="en-AU"/>
        </w:rPr>
      </w:pPr>
      <w:r w:rsidRPr="00F601EF">
        <w:rPr>
          <w:lang w:val="en-AU"/>
        </w:rPr>
        <w:t xml:space="preserve">A </w:t>
      </w:r>
      <w:r w:rsidR="001E145F" w:rsidRPr="00F601EF">
        <w:rPr>
          <w:lang w:val="en-AU"/>
        </w:rPr>
        <w:t>“</w:t>
      </w:r>
      <w:r w:rsidRPr="00F601EF">
        <w:rPr>
          <w:lang w:val="en-AU"/>
        </w:rPr>
        <w:t>st</w:t>
      </w:r>
      <w:r w:rsidR="00757B1B" w:rsidRPr="00F601EF">
        <w:rPr>
          <w:lang w:val="en-AU"/>
        </w:rPr>
        <w:t>ress response</w:t>
      </w:r>
      <w:r w:rsidR="001E145F" w:rsidRPr="00F601EF">
        <w:rPr>
          <w:lang w:val="en-AU"/>
        </w:rPr>
        <w:t>”</w:t>
      </w:r>
      <w:r w:rsidR="00757B1B" w:rsidRPr="00F601EF">
        <w:rPr>
          <w:lang w:val="en-AU"/>
        </w:rPr>
        <w:t xml:space="preserve"> can be defined as:</w:t>
      </w:r>
    </w:p>
    <w:p w:rsidR="00757B1B" w:rsidRPr="00F601EF" w:rsidRDefault="00757B1B" w:rsidP="00757B1B">
      <w:pPr>
        <w:jc w:val="center"/>
        <w:rPr>
          <w:vertAlign w:val="superscript"/>
          <w:lang w:val="en-AU"/>
        </w:rPr>
      </w:pPr>
      <w:r w:rsidRPr="00F601EF">
        <w:rPr>
          <w:i/>
          <w:iCs/>
          <w:lang w:val="en-AU"/>
        </w:rPr>
        <w:t>“A physiological reaction caused by the perception of aversive or threatening situations”</w:t>
      </w:r>
      <w:sdt>
        <w:sdtPr>
          <w:rPr>
            <w:i/>
            <w:iCs/>
            <w:lang w:val="en-AU"/>
          </w:rPr>
          <w:id w:val="196664362"/>
          <w:citation/>
        </w:sdtPr>
        <w:sdtEndPr/>
        <w:sdtContent>
          <w:r w:rsidRPr="00F601EF">
            <w:rPr>
              <w:i/>
              <w:iCs/>
              <w:lang w:val="en-AU"/>
            </w:rPr>
            <w:fldChar w:fldCharType="begin"/>
          </w:r>
          <w:r w:rsidR="002F5054">
            <w:rPr>
              <w:i/>
              <w:iCs/>
              <w:lang w:val="en-AU"/>
            </w:rPr>
            <w:instrText xml:space="preserve">CITATION Car07 \l 1033 </w:instrText>
          </w:r>
          <w:r w:rsidRPr="00F601EF">
            <w:rPr>
              <w:i/>
              <w:iCs/>
              <w:lang w:val="en-AU"/>
            </w:rPr>
            <w:fldChar w:fldCharType="separate"/>
          </w:r>
          <w:r w:rsidR="00CF2460">
            <w:rPr>
              <w:i/>
              <w:iCs/>
              <w:noProof/>
              <w:lang w:val="en-AU"/>
            </w:rPr>
            <w:t xml:space="preserve"> </w:t>
          </w:r>
          <w:r w:rsidR="00CF2460" w:rsidRPr="00CF2460">
            <w:rPr>
              <w:noProof/>
              <w:lang w:val="en-AU"/>
            </w:rPr>
            <w:t>[1]</w:t>
          </w:r>
          <w:r w:rsidRPr="00F601EF">
            <w:rPr>
              <w:i/>
              <w:iCs/>
              <w:lang w:val="en-AU"/>
            </w:rPr>
            <w:fldChar w:fldCharType="end"/>
          </w:r>
        </w:sdtContent>
      </w:sdt>
    </w:p>
    <w:p w:rsidR="009926F0" w:rsidRDefault="005B5F9A" w:rsidP="005B5F9A">
      <w:pPr>
        <w:rPr>
          <w:lang w:val="en-AU"/>
        </w:rPr>
      </w:pPr>
      <w:r w:rsidRPr="00F601EF">
        <w:rPr>
          <w:lang w:val="en-AU"/>
        </w:rPr>
        <w:t xml:space="preserve">Humanity’s problems can always be related to stress. If any one person is stressed, they </w:t>
      </w:r>
      <w:r w:rsidR="002A5AFD" w:rsidRPr="00F601EF">
        <w:rPr>
          <w:lang w:val="en-AU"/>
        </w:rPr>
        <w:t xml:space="preserve">experience “stress responses” – that is, they are </w:t>
      </w:r>
      <w:r w:rsidRPr="00F601EF">
        <w:rPr>
          <w:lang w:val="en-AU"/>
        </w:rPr>
        <w:t xml:space="preserve">feeling a consequence of some form of burden that has been placed upon </w:t>
      </w:r>
      <w:r w:rsidR="002A5AFD" w:rsidRPr="00F601EF">
        <w:rPr>
          <w:lang w:val="en-AU"/>
        </w:rPr>
        <w:t>them</w:t>
      </w:r>
      <w:r w:rsidRPr="00F601EF">
        <w:rPr>
          <w:lang w:val="en-AU"/>
        </w:rPr>
        <w:t xml:space="preserve"> physically or mentally. </w:t>
      </w:r>
      <w:r w:rsidR="00F601EF" w:rsidRPr="00F601EF">
        <w:rPr>
          <w:lang w:val="en-AU"/>
        </w:rPr>
        <w:t xml:space="preserve">Stress is inevitable in a person’s life, and the amount that people experience can only be minimized through the choices we make – simply because they do not enjoy the stresses that result from risky decisions as an example. </w:t>
      </w:r>
    </w:p>
    <w:p w:rsidR="00F601EF" w:rsidRPr="00F601EF" w:rsidRDefault="00F601EF" w:rsidP="005B5F9A">
      <w:pPr>
        <w:rPr>
          <w:lang w:val="en-AU"/>
        </w:rPr>
      </w:pPr>
      <w:r w:rsidRPr="00F601EF">
        <w:rPr>
          <w:lang w:val="en-AU"/>
        </w:rPr>
        <w:t>Nevertheless</w:t>
      </w:r>
      <w:r w:rsidR="00311F9B">
        <w:rPr>
          <w:lang w:val="en-AU"/>
        </w:rPr>
        <w:t>,</w:t>
      </w:r>
      <w:r w:rsidRPr="00F601EF">
        <w:rPr>
          <w:lang w:val="en-AU"/>
        </w:rPr>
        <w:t xml:space="preserve"> no matter </w:t>
      </w:r>
      <w:r w:rsidR="006A2C54">
        <w:rPr>
          <w:lang w:val="en-AU"/>
        </w:rPr>
        <w:t>who</w:t>
      </w:r>
      <w:r w:rsidRPr="00F601EF">
        <w:rPr>
          <w:lang w:val="en-AU"/>
        </w:rPr>
        <w:t xml:space="preserve"> you are</w:t>
      </w:r>
      <w:r w:rsidR="00311F9B">
        <w:rPr>
          <w:lang w:val="en-AU"/>
        </w:rPr>
        <w:t>,</w:t>
      </w:r>
      <w:r w:rsidRPr="00F601EF">
        <w:rPr>
          <w:lang w:val="en-AU"/>
        </w:rPr>
        <w:t xml:space="preserve"> the human body can react badly to the stress which you experience</w:t>
      </w:r>
      <w:r w:rsidR="00326E3E">
        <w:rPr>
          <w:lang w:val="en-AU"/>
        </w:rPr>
        <w:t>: whether it is directly from the stressor, or the stress response</w:t>
      </w:r>
      <w:r w:rsidRPr="00F601EF">
        <w:rPr>
          <w:lang w:val="en-AU"/>
        </w:rPr>
        <w:t>. A common example to relate to is an elderly person suffering a heart attack due to an emotional stress. Whilst the stressor is not actually stressing the person through physical means, a physical stress response is still triggered – and a dangerous one at that.</w:t>
      </w:r>
      <w:r w:rsidR="009926F0">
        <w:rPr>
          <w:lang w:val="en-AU"/>
        </w:rPr>
        <w:t xml:space="preserve"> </w:t>
      </w:r>
      <w:r w:rsidR="00473E87">
        <w:rPr>
          <w:lang w:val="en-AU"/>
        </w:rPr>
        <w:t>On a larger scale, it has been found that p</w:t>
      </w:r>
      <w:r w:rsidR="009926F0">
        <w:rPr>
          <w:lang w:val="en-AU"/>
        </w:rPr>
        <w:t xml:space="preserve">hysiological responses have </w:t>
      </w:r>
      <w:r w:rsidR="00473E87">
        <w:rPr>
          <w:lang w:val="en-AU"/>
        </w:rPr>
        <w:t xml:space="preserve">significant </w:t>
      </w:r>
      <w:r w:rsidR="009926F0">
        <w:rPr>
          <w:lang w:val="en-AU"/>
        </w:rPr>
        <w:t xml:space="preserve">adverse long-term effects on our health </w:t>
      </w:r>
      <w:r w:rsidR="00473E87">
        <w:rPr>
          <w:lang w:val="en-AU"/>
        </w:rPr>
        <w:t xml:space="preserve">when dealing with </w:t>
      </w:r>
      <w:r w:rsidR="009926F0">
        <w:rPr>
          <w:lang w:val="en-AU"/>
        </w:rPr>
        <w:t>continuous stressors</w:t>
      </w:r>
      <w:r w:rsidR="00473E87">
        <w:rPr>
          <w:lang w:val="en-AU"/>
        </w:rPr>
        <w:t>, as opposed to episodic stressors.</w:t>
      </w:r>
      <w:sdt>
        <w:sdtPr>
          <w:rPr>
            <w:lang w:val="en-AU"/>
          </w:rPr>
          <w:id w:val="-1153595993"/>
          <w:citation/>
        </w:sdtPr>
        <w:sdtEndPr/>
        <w:sdtContent>
          <w:r w:rsidR="00473E87">
            <w:rPr>
              <w:lang w:val="en-AU"/>
            </w:rPr>
            <w:fldChar w:fldCharType="begin"/>
          </w:r>
          <w:r w:rsidR="002F5054">
            <w:instrText xml:space="preserve">CITATION Car07 \l 1033 </w:instrText>
          </w:r>
          <w:r w:rsidR="00473E87">
            <w:rPr>
              <w:lang w:val="en-AU"/>
            </w:rPr>
            <w:fldChar w:fldCharType="separate"/>
          </w:r>
          <w:r w:rsidR="00CF2460">
            <w:rPr>
              <w:noProof/>
            </w:rPr>
            <w:t xml:space="preserve"> </w:t>
          </w:r>
          <w:r w:rsidR="00CF2460" w:rsidRPr="00CF2460">
            <w:rPr>
              <w:noProof/>
            </w:rPr>
            <w:t>[1]</w:t>
          </w:r>
          <w:r w:rsidR="00473E87">
            <w:rPr>
              <w:lang w:val="en-AU"/>
            </w:rPr>
            <w:fldChar w:fldCharType="end"/>
          </w:r>
        </w:sdtContent>
      </w:sdt>
    </w:p>
    <w:p w:rsidR="00A01036" w:rsidRDefault="000C7846" w:rsidP="005B5F9A">
      <w:pPr>
        <w:rPr>
          <w:lang w:val="en-AU"/>
        </w:rPr>
      </w:pPr>
      <w:r>
        <w:rPr>
          <w:lang w:val="en-AU"/>
        </w:rPr>
        <w:t xml:space="preserve">Bearing this in mind, we have a strong reason to </w:t>
      </w:r>
      <w:r w:rsidR="006A2C54">
        <w:rPr>
          <w:lang w:val="en-AU"/>
        </w:rPr>
        <w:t xml:space="preserve">identify stress responses and assess the levels of stress we are experiencing at the point in time. In </w:t>
      </w:r>
      <w:r>
        <w:rPr>
          <w:lang w:val="en-AU"/>
        </w:rPr>
        <w:t>understand</w:t>
      </w:r>
      <w:r w:rsidR="006A2C54">
        <w:rPr>
          <w:lang w:val="en-AU"/>
        </w:rPr>
        <w:t>ing</w:t>
      </w:r>
      <w:r>
        <w:rPr>
          <w:lang w:val="en-AU"/>
        </w:rPr>
        <w:t xml:space="preserve"> what stress responses we experience, </w:t>
      </w:r>
      <w:r w:rsidR="006A2C54">
        <w:rPr>
          <w:lang w:val="en-AU"/>
        </w:rPr>
        <w:t xml:space="preserve">we can then act to </w:t>
      </w:r>
      <w:r>
        <w:rPr>
          <w:lang w:val="en-AU"/>
        </w:rPr>
        <w:t xml:space="preserve">minimise them. </w:t>
      </w:r>
      <w:r w:rsidR="009926F0">
        <w:rPr>
          <w:lang w:val="en-AU"/>
        </w:rPr>
        <w:t xml:space="preserve">Currently, whilst there are technologies to determine </w:t>
      </w:r>
      <w:r w:rsidR="000605DB">
        <w:rPr>
          <w:lang w:val="en-AU"/>
        </w:rPr>
        <w:t>significant stressors and stress responses in our lives, we cannot say it is to a point that it is readily accessible. Furthermore, people do not make conscious efforts to assess their stress, especially during their times of stress.</w:t>
      </w:r>
      <w:r w:rsidR="009926F0">
        <w:rPr>
          <w:lang w:val="en-AU"/>
        </w:rPr>
        <w:t xml:space="preserve"> If people were more aware of what stressors and stress responses were doing to them both mentally and physically,</w:t>
      </w:r>
      <w:r w:rsidR="000605DB">
        <w:rPr>
          <w:lang w:val="en-AU"/>
        </w:rPr>
        <w:t xml:space="preserve"> the problems that people experience would be reduced or </w:t>
      </w:r>
      <w:r w:rsidR="00A01036">
        <w:rPr>
          <w:lang w:val="en-AU"/>
        </w:rPr>
        <w:t>eliminated. In particular, this would be most effective if people were made aware of dangerous physiological reactions at the time they are experiencing it.</w:t>
      </w:r>
    </w:p>
    <w:p w:rsidR="00451C5B" w:rsidRDefault="00A01036" w:rsidP="005B5F9A">
      <w:pPr>
        <w:rPr>
          <w:lang w:val="en-AU"/>
        </w:rPr>
      </w:pPr>
      <w:r>
        <w:rPr>
          <w:lang w:val="en-AU"/>
        </w:rPr>
        <w:t xml:space="preserve">For something as important as what has been discussed, and with the new and ever-changing technological world we live in, the issue can now start to be addressed effectively. There are current technologies that we use on a day-to-day basis that </w:t>
      </w:r>
      <w:r w:rsidR="002D2D53">
        <w:rPr>
          <w:lang w:val="en-AU"/>
        </w:rPr>
        <w:t>can have a further enhanced capability to detect stress responses and, essentially, assess levels of stress.</w:t>
      </w:r>
    </w:p>
    <w:p w:rsidR="005F54C1" w:rsidRDefault="002D2D53" w:rsidP="005B5F9A">
      <w:pPr>
        <w:rPr>
          <w:lang w:val="en-AU"/>
        </w:rPr>
      </w:pPr>
      <w:r>
        <w:rPr>
          <w:lang w:val="en-AU"/>
        </w:rPr>
        <w:t>One particular technology that fits this category is a mobile smartphone</w:t>
      </w:r>
      <w:r w:rsidR="00451C5B">
        <w:rPr>
          <w:lang w:val="en-AU"/>
        </w:rPr>
        <w:t xml:space="preserve"> (“phone”).</w:t>
      </w:r>
      <w:r>
        <w:rPr>
          <w:lang w:val="en-AU"/>
        </w:rPr>
        <w:t xml:space="preserve"> </w:t>
      </w:r>
      <w:r w:rsidR="00451C5B">
        <w:rPr>
          <w:lang w:val="en-AU"/>
        </w:rPr>
        <w:t xml:space="preserve">Those who associate with current technology will be well </w:t>
      </w:r>
      <w:r>
        <w:rPr>
          <w:lang w:val="en-AU"/>
        </w:rPr>
        <w:t xml:space="preserve">aware </w:t>
      </w:r>
      <w:r w:rsidR="00451C5B">
        <w:rPr>
          <w:lang w:val="en-AU"/>
        </w:rPr>
        <w:t xml:space="preserve">that phones are </w:t>
      </w:r>
      <w:r>
        <w:rPr>
          <w:lang w:val="en-AU"/>
        </w:rPr>
        <w:t xml:space="preserve">capable of doing more than making a </w:t>
      </w:r>
      <w:r w:rsidR="00451C5B">
        <w:rPr>
          <w:lang w:val="en-AU"/>
        </w:rPr>
        <w:t xml:space="preserve">voice </w:t>
      </w:r>
      <w:r>
        <w:rPr>
          <w:lang w:val="en-AU"/>
        </w:rPr>
        <w:t>call.</w:t>
      </w:r>
      <w:r w:rsidR="00451C5B">
        <w:rPr>
          <w:lang w:val="en-AU"/>
        </w:rPr>
        <w:t xml:space="preserve"> Phones</w:t>
      </w:r>
      <w:r w:rsidR="00FC1E7C">
        <w:rPr>
          <w:lang w:val="en-AU"/>
        </w:rPr>
        <w:t xml:space="preserve"> have</w:t>
      </w:r>
      <w:r w:rsidR="00451C5B">
        <w:rPr>
          <w:lang w:val="en-AU"/>
        </w:rPr>
        <w:t xml:space="preserve"> evolved from simply making vocal communi</w:t>
      </w:r>
      <w:r w:rsidR="00FC1E7C">
        <w:rPr>
          <w:lang w:val="en-AU"/>
        </w:rPr>
        <w:t>cation to messaging, and now have</w:t>
      </w:r>
      <w:r w:rsidR="00451C5B">
        <w:rPr>
          <w:lang w:val="en-AU"/>
        </w:rPr>
        <w:t xml:space="preserve"> progressed to completely different user experiences and interactions with touch screens replacing buttons. What people are less aware of is the hardware that is contained within a </w:t>
      </w:r>
      <w:r w:rsidR="00B52808">
        <w:rPr>
          <w:lang w:val="en-AU"/>
        </w:rPr>
        <w:t xml:space="preserve">standard </w:t>
      </w:r>
      <w:r w:rsidR="00451C5B">
        <w:rPr>
          <w:lang w:val="en-AU"/>
        </w:rPr>
        <w:t xml:space="preserve">phone. </w:t>
      </w:r>
      <w:r w:rsidR="00B52808">
        <w:rPr>
          <w:lang w:val="en-AU"/>
        </w:rPr>
        <w:t xml:space="preserve">Phones are now equipped with </w:t>
      </w:r>
      <w:r w:rsidR="00C87259">
        <w:rPr>
          <w:lang w:val="en-AU"/>
        </w:rPr>
        <w:t xml:space="preserve">hardware that provides us with more information than older phones. This allows applications to interact with the physical world we live in and, in particular, the user. The hardware can be utilised to interact with the user and gain information </w:t>
      </w:r>
      <w:r w:rsidR="00277709">
        <w:rPr>
          <w:lang w:val="en-AU"/>
        </w:rPr>
        <w:t>regarding the onset of stress through the user’s stress responses.</w:t>
      </w:r>
    </w:p>
    <w:p w:rsidR="00333CCF" w:rsidRDefault="00451C5B" w:rsidP="005B5F9A">
      <w:pPr>
        <w:rPr>
          <w:lang w:val="en-AU"/>
        </w:rPr>
      </w:pPr>
      <w:r>
        <w:rPr>
          <w:lang w:val="en-AU"/>
        </w:rPr>
        <w:lastRenderedPageBreak/>
        <w:t>Hence, we have a probable solution</w:t>
      </w:r>
      <w:r w:rsidR="00277709">
        <w:rPr>
          <w:lang w:val="en-AU"/>
        </w:rPr>
        <w:t xml:space="preserve"> to the problem</w:t>
      </w:r>
      <w:r>
        <w:rPr>
          <w:lang w:val="en-AU"/>
        </w:rPr>
        <w:t>.</w:t>
      </w:r>
      <w:r w:rsidR="00277709">
        <w:rPr>
          <w:lang w:val="en-AU"/>
        </w:rPr>
        <w:t xml:space="preserve"> </w:t>
      </w:r>
      <w:r w:rsidR="00333CCF">
        <w:rPr>
          <w:lang w:val="en-AU"/>
        </w:rPr>
        <w:t xml:space="preserve">Our inability to analyse our stress levels to a certain degree of accuracy </w:t>
      </w:r>
      <w:r>
        <w:rPr>
          <w:lang w:val="en-AU"/>
        </w:rPr>
        <w:t xml:space="preserve">is </w:t>
      </w:r>
      <w:r w:rsidR="00333CCF">
        <w:rPr>
          <w:lang w:val="en-AU"/>
        </w:rPr>
        <w:t xml:space="preserve">a </w:t>
      </w:r>
      <w:r>
        <w:rPr>
          <w:lang w:val="en-AU"/>
        </w:rPr>
        <w:t>valid</w:t>
      </w:r>
      <w:r w:rsidR="00333CCF">
        <w:rPr>
          <w:lang w:val="en-AU"/>
        </w:rPr>
        <w:t xml:space="preserve"> and significant</w:t>
      </w:r>
      <w:r w:rsidR="00277709">
        <w:rPr>
          <w:lang w:val="en-AU"/>
        </w:rPr>
        <w:t xml:space="preserve"> problem. The knowledge we can gain from a valid solution can result in many benefits</w:t>
      </w:r>
      <w:r w:rsidR="00EE1E08">
        <w:rPr>
          <w:lang w:val="en-AU"/>
        </w:rPr>
        <w:t>: a key benefit being a reduction in dangerous stress responses from conscious effort due to awareness. This path of research will further open up avenues to deal with stress. Ultimately, especially with further technological advancement, we will be able to minimise stress responses from a person, and the knowledge regarding our own stress responses is a good first step and foundation towards the solution.</w:t>
      </w:r>
    </w:p>
    <w:p w:rsidR="005F54C1" w:rsidRDefault="00333CCF" w:rsidP="005B5F9A">
      <w:pPr>
        <w:rPr>
          <w:lang w:val="en-AU"/>
        </w:rPr>
      </w:pPr>
      <w:r>
        <w:rPr>
          <w:lang w:val="en-AU"/>
        </w:rPr>
        <w:t>This paper is a proposal for research into this problem a complementing solution that we can implement. We will explain the differences between the current state-of-the-art technologies, as well as slightly older applications that were considered the latest technology at the time</w:t>
      </w:r>
      <w:r w:rsidR="001C694B">
        <w:rPr>
          <w:lang w:val="en-AU"/>
        </w:rPr>
        <w:t>. Such technologies go from current, all the way back to 2007</w:t>
      </w:r>
      <w:r>
        <w:rPr>
          <w:lang w:val="en-AU"/>
        </w:rPr>
        <w:t>. Here, we will be able to identify not only key differences between each of the application, but how these inspire ideas to the proposed solution.</w:t>
      </w:r>
      <w:r w:rsidR="001C694B">
        <w:rPr>
          <w:lang w:val="en-AU"/>
        </w:rPr>
        <w:t xml:space="preserve"> </w:t>
      </w:r>
      <w:r>
        <w:rPr>
          <w:lang w:val="en-AU"/>
        </w:rPr>
        <w:t xml:space="preserve">Furthermore, we will discuss a feasible timed structure to </w:t>
      </w:r>
      <w:r w:rsidR="001C694B">
        <w:rPr>
          <w:lang w:val="en-AU"/>
        </w:rPr>
        <w:t xml:space="preserve">approach and implement the solution, which will include slowly integrating the solution into real-world </w:t>
      </w:r>
      <w:commentRangeStart w:id="1"/>
      <w:r w:rsidR="001C694B">
        <w:rPr>
          <w:lang w:val="en-AU"/>
        </w:rPr>
        <w:t>applications</w:t>
      </w:r>
      <w:commentRangeEnd w:id="1"/>
      <w:r w:rsidR="00EB1D03">
        <w:rPr>
          <w:rStyle w:val="CommentReference"/>
        </w:rPr>
        <w:commentReference w:id="1"/>
      </w:r>
      <w:r w:rsidR="001C694B">
        <w:rPr>
          <w:lang w:val="en-AU"/>
        </w:rPr>
        <w:t>.</w:t>
      </w:r>
    </w:p>
    <w:p w:rsidR="005F54C1" w:rsidRDefault="005F54C1" w:rsidP="005F54C1">
      <w:pPr>
        <w:rPr>
          <w:lang w:val="en-AU"/>
        </w:rPr>
      </w:pPr>
      <w:r>
        <w:rPr>
          <w:lang w:val="en-AU"/>
        </w:rPr>
        <w:br w:type="page"/>
      </w:r>
    </w:p>
    <w:p w:rsidR="000129EB" w:rsidRDefault="000129EB" w:rsidP="000129EB">
      <w:pPr>
        <w:pStyle w:val="Heading1"/>
        <w:rPr>
          <w:lang w:val="en-AU"/>
        </w:rPr>
      </w:pPr>
      <w:bookmarkStart w:id="2" w:name="_Toc388872437"/>
      <w:r w:rsidRPr="00F601EF">
        <w:rPr>
          <w:lang w:val="en-AU"/>
        </w:rPr>
        <w:lastRenderedPageBreak/>
        <w:t>Background</w:t>
      </w:r>
      <w:bookmarkEnd w:id="2"/>
    </w:p>
    <w:p w:rsidR="002F5054" w:rsidRPr="002F5054" w:rsidRDefault="002F5054" w:rsidP="00790D49">
      <w:pPr>
        <w:pStyle w:val="Heading2"/>
      </w:pPr>
      <w:bookmarkStart w:id="3" w:name="_Toc388872438"/>
      <w:r>
        <w:t>Aim</w:t>
      </w:r>
      <w:bookmarkEnd w:id="3"/>
    </w:p>
    <w:p w:rsidR="002D1099" w:rsidRDefault="002D1099" w:rsidP="002D1099">
      <w:pPr>
        <w:rPr>
          <w:lang w:val="en-AU"/>
        </w:rPr>
      </w:pPr>
      <w:r>
        <w:rPr>
          <w:lang w:val="en-AU"/>
        </w:rPr>
        <w:t xml:space="preserve">Detecting the onset of stress using a mobile phone involves capitalising on </w:t>
      </w:r>
      <w:r w:rsidR="00286DC1">
        <w:rPr>
          <w:lang w:val="en-AU"/>
        </w:rPr>
        <w:t xml:space="preserve">stress responses from the user, measuring their intensity and making a judgement. As mentioned before, we are in need of a method of stress detection that </w:t>
      </w:r>
      <w:r w:rsidR="004B5A62">
        <w:rPr>
          <w:lang w:val="en-AU"/>
        </w:rPr>
        <w:t>acts dynamically, and responds to stress immediately as opposed to only upon user request.</w:t>
      </w:r>
    </w:p>
    <w:p w:rsidR="002D1099" w:rsidRDefault="002D1099" w:rsidP="002D1099">
      <w:pPr>
        <w:rPr>
          <w:lang w:val="en-AU"/>
        </w:rPr>
      </w:pPr>
      <w:r>
        <w:rPr>
          <w:lang w:val="en-AU"/>
        </w:rPr>
        <w:t xml:space="preserve">A key thing that defines people as different is what we respond to in a stressful manner, and what the physiological and mental reactions are. </w:t>
      </w:r>
      <w:r w:rsidRPr="00F601EF">
        <w:rPr>
          <w:lang w:val="en-AU"/>
        </w:rPr>
        <w:t xml:space="preserve">With the many different personalities everyone has, there are </w:t>
      </w:r>
      <w:r>
        <w:rPr>
          <w:lang w:val="en-AU"/>
        </w:rPr>
        <w:t>m</w:t>
      </w:r>
      <w:r w:rsidRPr="00F601EF">
        <w:rPr>
          <w:lang w:val="en-AU"/>
        </w:rPr>
        <w:t>any responses. However, there are stress responses people experience are involuntary, and common amongst the majority of people.</w:t>
      </w:r>
      <w:r w:rsidR="004B5A62">
        <w:rPr>
          <w:lang w:val="en-AU"/>
        </w:rPr>
        <w:t xml:space="preserve"> Hence, stress responses, which are a unique combination of physiological reactions, can be detected and identified strictly as stress. We are, of course, familiar with common stress responses. Whilst there is a large variety, examples of some common symptoms </w:t>
      </w:r>
      <w:sdt>
        <w:sdtPr>
          <w:rPr>
            <w:lang w:val="en-AU"/>
          </w:rPr>
          <w:id w:val="1633132529"/>
          <w:citation/>
        </w:sdtPr>
        <w:sdtEndPr/>
        <w:sdtContent>
          <w:r w:rsidR="00B744E6">
            <w:rPr>
              <w:lang w:val="en-AU"/>
            </w:rPr>
            <w:fldChar w:fldCharType="begin"/>
          </w:r>
          <w:r w:rsidR="00B744E6">
            <w:instrText xml:space="preserve"> CITATION Car07 \l 1033  \m Nat14 \m Seg14</w:instrText>
          </w:r>
          <w:r w:rsidR="00B744E6">
            <w:rPr>
              <w:lang w:val="en-AU"/>
            </w:rPr>
            <w:fldChar w:fldCharType="separate"/>
          </w:r>
          <w:r w:rsidR="00CF2460" w:rsidRPr="00CF2460">
            <w:rPr>
              <w:noProof/>
            </w:rPr>
            <w:t>[1, 2, 3]</w:t>
          </w:r>
          <w:r w:rsidR="00B744E6">
            <w:rPr>
              <w:lang w:val="en-AU"/>
            </w:rPr>
            <w:fldChar w:fldCharType="end"/>
          </w:r>
        </w:sdtContent>
      </w:sdt>
      <w:r w:rsidR="004B5A62">
        <w:rPr>
          <w:lang w:val="en-AU"/>
        </w:rPr>
        <w:t>include:</w:t>
      </w:r>
    </w:p>
    <w:p w:rsidR="004B5A62" w:rsidRDefault="004B5A62" w:rsidP="004B5A62">
      <w:pPr>
        <w:pStyle w:val="ListParagraph"/>
        <w:numPr>
          <w:ilvl w:val="0"/>
          <w:numId w:val="1"/>
        </w:numPr>
        <w:rPr>
          <w:lang w:val="en-AU"/>
        </w:rPr>
      </w:pPr>
      <w:r>
        <w:rPr>
          <w:lang w:val="en-AU"/>
        </w:rPr>
        <w:t>Changes in vocal pitch and amplitude</w:t>
      </w:r>
    </w:p>
    <w:p w:rsidR="004B5A62" w:rsidRDefault="004B5A62" w:rsidP="004B5A62">
      <w:pPr>
        <w:pStyle w:val="ListParagraph"/>
        <w:numPr>
          <w:ilvl w:val="0"/>
          <w:numId w:val="1"/>
        </w:numPr>
        <w:rPr>
          <w:lang w:val="en-AU"/>
        </w:rPr>
      </w:pPr>
      <w:r>
        <w:rPr>
          <w:lang w:val="en-AU"/>
        </w:rPr>
        <w:t>Pacing up and down a certain distance</w:t>
      </w:r>
    </w:p>
    <w:p w:rsidR="00592234" w:rsidRDefault="00592234" w:rsidP="004B5A62">
      <w:pPr>
        <w:pStyle w:val="ListParagraph"/>
        <w:numPr>
          <w:ilvl w:val="0"/>
          <w:numId w:val="1"/>
        </w:numPr>
        <w:rPr>
          <w:lang w:val="en-AU"/>
        </w:rPr>
      </w:pPr>
      <w:r>
        <w:rPr>
          <w:lang w:val="en-AU"/>
        </w:rPr>
        <w:t>Increased heart rate</w:t>
      </w:r>
    </w:p>
    <w:p w:rsidR="00592234" w:rsidRDefault="00CF4E79" w:rsidP="00592234">
      <w:pPr>
        <w:pStyle w:val="ListParagraph"/>
        <w:numPr>
          <w:ilvl w:val="0"/>
          <w:numId w:val="1"/>
        </w:numPr>
        <w:rPr>
          <w:lang w:val="en-AU"/>
        </w:rPr>
      </w:pPr>
      <w:r>
        <w:rPr>
          <w:lang w:val="en-AU"/>
        </w:rPr>
        <w:t>P</w:t>
      </w:r>
      <w:r w:rsidR="00592234">
        <w:rPr>
          <w:lang w:val="en-AU"/>
        </w:rPr>
        <w:t xml:space="preserve">erspiration via </w:t>
      </w:r>
      <w:r>
        <w:rPr>
          <w:lang w:val="en-AU"/>
        </w:rPr>
        <w:t>palms</w:t>
      </w:r>
    </w:p>
    <w:p w:rsidR="00592234" w:rsidRDefault="00B744E6" w:rsidP="00592234">
      <w:pPr>
        <w:pStyle w:val="ListParagraph"/>
        <w:numPr>
          <w:ilvl w:val="0"/>
          <w:numId w:val="1"/>
        </w:numPr>
        <w:rPr>
          <w:lang w:val="en-AU"/>
        </w:rPr>
      </w:pPr>
      <w:r>
        <w:rPr>
          <w:lang w:val="en-AU"/>
        </w:rPr>
        <w:t>Increased blood pressure</w:t>
      </w:r>
    </w:p>
    <w:p w:rsidR="00B744E6" w:rsidRDefault="00B744E6" w:rsidP="00592234">
      <w:pPr>
        <w:pStyle w:val="ListParagraph"/>
        <w:numPr>
          <w:ilvl w:val="0"/>
          <w:numId w:val="1"/>
        </w:numPr>
        <w:rPr>
          <w:lang w:val="en-AU"/>
        </w:rPr>
      </w:pPr>
      <w:r>
        <w:rPr>
          <w:lang w:val="en-AU"/>
        </w:rPr>
        <w:t>Brain damage – specifically learning and memory</w:t>
      </w:r>
    </w:p>
    <w:p w:rsidR="00B744E6" w:rsidRDefault="00B744E6" w:rsidP="00592234">
      <w:pPr>
        <w:pStyle w:val="ListParagraph"/>
        <w:numPr>
          <w:ilvl w:val="0"/>
          <w:numId w:val="1"/>
        </w:numPr>
        <w:rPr>
          <w:lang w:val="en-AU"/>
        </w:rPr>
      </w:pPr>
      <w:r>
        <w:rPr>
          <w:lang w:val="en-AU"/>
        </w:rPr>
        <w:t>Weakened immune system, and associated nervous system</w:t>
      </w:r>
    </w:p>
    <w:p w:rsidR="00760C8D" w:rsidRDefault="00C33AAE" w:rsidP="00760C8D">
      <w:pPr>
        <w:rPr>
          <w:lang w:val="en-AU"/>
        </w:rPr>
      </w:pPr>
      <w:commentRangeStart w:id="4"/>
      <w:r>
        <w:rPr>
          <w:lang w:val="en-AU"/>
        </w:rPr>
        <w:t xml:space="preserve">Current methodologies that are successful account for specific symptoms. </w:t>
      </w:r>
      <w:r w:rsidR="00D41BA5">
        <w:rPr>
          <w:lang w:val="en-AU"/>
        </w:rPr>
        <w:t xml:space="preserve">The aim of the next part of the chapter is to explain the current solutions to the problem at hand, what they offer for the detecting the onset of stress, and what </w:t>
      </w:r>
      <w:r w:rsidR="003D648E">
        <w:rPr>
          <w:lang w:val="en-AU"/>
        </w:rPr>
        <w:t xml:space="preserve">each of the latest </w:t>
      </w:r>
      <w:r w:rsidR="00363D14">
        <w:rPr>
          <w:lang w:val="en-AU"/>
        </w:rPr>
        <w:t>resolutions</w:t>
      </w:r>
      <w:r w:rsidR="003D648E">
        <w:rPr>
          <w:lang w:val="en-AU"/>
        </w:rPr>
        <w:t xml:space="preserve"> are lacking from the perfect solution.</w:t>
      </w:r>
      <w:commentRangeEnd w:id="4"/>
      <w:r w:rsidR="008438A2">
        <w:rPr>
          <w:rStyle w:val="CommentReference"/>
        </w:rPr>
        <w:commentReference w:id="4"/>
      </w:r>
    </w:p>
    <w:p w:rsidR="00760C8D" w:rsidRDefault="00760C8D" w:rsidP="00790D49">
      <w:pPr>
        <w:pStyle w:val="Heading2"/>
      </w:pPr>
      <w:bookmarkStart w:id="5" w:name="_Toc388872439"/>
      <w:r>
        <w:t>Literature Review</w:t>
      </w:r>
      <w:bookmarkEnd w:id="5"/>
    </w:p>
    <w:p w:rsidR="005D534C" w:rsidRDefault="00760C8D" w:rsidP="00592234">
      <w:pPr>
        <w:rPr>
          <w:lang w:val="en-AU"/>
        </w:rPr>
      </w:pPr>
      <w:r>
        <w:rPr>
          <w:lang w:val="en-AU"/>
        </w:rPr>
        <w:t>There are many attempts at implementations that can be noted both using and not using a mobile phone. Such s</w:t>
      </w:r>
      <w:r w:rsidR="00C33AAE">
        <w:rPr>
          <w:lang w:val="en-AU"/>
        </w:rPr>
        <w:t xml:space="preserve">uccessful implementations include </w:t>
      </w:r>
      <w:r w:rsidR="00587A4E">
        <w:rPr>
          <w:lang w:val="en-AU"/>
        </w:rPr>
        <w:t>“</w:t>
      </w:r>
      <w:r w:rsidR="00B550A6">
        <w:rPr>
          <w:lang w:val="en-AU"/>
        </w:rPr>
        <w:t>AutoSense</w:t>
      </w:r>
      <w:r w:rsidR="00587A4E">
        <w:rPr>
          <w:lang w:val="en-AU"/>
        </w:rPr>
        <w:t>”</w:t>
      </w:r>
      <w:r w:rsidR="00B550A6">
        <w:rPr>
          <w:lang w:val="en-AU"/>
        </w:rPr>
        <w:t xml:space="preserve"> </w:t>
      </w:r>
      <w:sdt>
        <w:sdtPr>
          <w:rPr>
            <w:lang w:val="en-AU"/>
          </w:rPr>
          <w:id w:val="1600835450"/>
          <w:citation/>
        </w:sdtPr>
        <w:sdtEndPr/>
        <w:sdtContent>
          <w:r w:rsidR="00B550A6">
            <w:rPr>
              <w:lang w:val="en-AU"/>
            </w:rPr>
            <w:fldChar w:fldCharType="begin"/>
          </w:r>
          <w:r w:rsidR="00B550A6">
            <w:instrText xml:space="preserve"> CITATION Ert11 \l 1033 </w:instrText>
          </w:r>
          <w:r w:rsidR="00B550A6">
            <w:rPr>
              <w:lang w:val="en-AU"/>
            </w:rPr>
            <w:fldChar w:fldCharType="separate"/>
          </w:r>
          <w:r w:rsidR="00CF2460" w:rsidRPr="00CF2460">
            <w:rPr>
              <w:noProof/>
            </w:rPr>
            <w:t>[4]</w:t>
          </w:r>
          <w:r w:rsidR="00B550A6">
            <w:rPr>
              <w:lang w:val="en-AU"/>
            </w:rPr>
            <w:fldChar w:fldCharType="end"/>
          </w:r>
        </w:sdtContent>
      </w:sdt>
      <w:r w:rsidR="00B550A6">
        <w:rPr>
          <w:lang w:val="en-AU"/>
        </w:rPr>
        <w:t xml:space="preserve">, </w:t>
      </w:r>
      <w:r w:rsidR="00587A4E">
        <w:rPr>
          <w:lang w:val="en-AU"/>
        </w:rPr>
        <w:t>“</w:t>
      </w:r>
      <w:r w:rsidR="00B550A6">
        <w:rPr>
          <w:lang w:val="en-AU"/>
        </w:rPr>
        <w:t>Sociophone</w:t>
      </w:r>
      <w:r w:rsidR="00587A4E">
        <w:rPr>
          <w:lang w:val="en-AU"/>
        </w:rPr>
        <w:t>”</w:t>
      </w:r>
      <w:r w:rsidR="00B550A6">
        <w:rPr>
          <w:lang w:val="en-AU"/>
        </w:rPr>
        <w:t xml:space="preserve"> </w:t>
      </w:r>
      <w:sdt>
        <w:sdtPr>
          <w:rPr>
            <w:lang w:val="en-AU"/>
          </w:rPr>
          <w:id w:val="1647781426"/>
          <w:citation/>
        </w:sdtPr>
        <w:sdtEndPr/>
        <w:sdtContent>
          <w:r w:rsidR="00B550A6">
            <w:rPr>
              <w:lang w:val="en-AU"/>
            </w:rPr>
            <w:fldChar w:fldCharType="begin"/>
          </w:r>
          <w:r w:rsidR="00B550A6">
            <w:instrText xml:space="preserve"> CITATION Lee13 \l 1033 </w:instrText>
          </w:r>
          <w:r w:rsidR="00B550A6">
            <w:rPr>
              <w:lang w:val="en-AU"/>
            </w:rPr>
            <w:fldChar w:fldCharType="separate"/>
          </w:r>
          <w:r w:rsidR="00CF2460" w:rsidRPr="00CF2460">
            <w:rPr>
              <w:noProof/>
            </w:rPr>
            <w:t>[5]</w:t>
          </w:r>
          <w:r w:rsidR="00B550A6">
            <w:rPr>
              <w:lang w:val="en-AU"/>
            </w:rPr>
            <w:fldChar w:fldCharType="end"/>
          </w:r>
        </w:sdtContent>
      </w:sdt>
      <w:r w:rsidR="00B550A6">
        <w:rPr>
          <w:lang w:val="en-AU"/>
        </w:rPr>
        <w:t xml:space="preserve">, </w:t>
      </w:r>
      <w:r w:rsidR="00587A4E">
        <w:rPr>
          <w:lang w:val="en-AU"/>
        </w:rPr>
        <w:t>“</w:t>
      </w:r>
      <w:r w:rsidR="00B550A6">
        <w:rPr>
          <w:lang w:val="en-AU"/>
        </w:rPr>
        <w:t>MoodScope</w:t>
      </w:r>
      <w:r w:rsidR="00587A4E">
        <w:rPr>
          <w:lang w:val="en-AU"/>
        </w:rPr>
        <w:t>”</w:t>
      </w:r>
      <w:r w:rsidR="00B550A6">
        <w:rPr>
          <w:lang w:val="en-AU"/>
        </w:rPr>
        <w:t xml:space="preserve"> </w:t>
      </w:r>
      <w:sdt>
        <w:sdtPr>
          <w:rPr>
            <w:lang w:val="en-AU"/>
          </w:rPr>
          <w:id w:val="-184291318"/>
          <w:citation/>
        </w:sdtPr>
        <w:sdtEndPr/>
        <w:sdtContent>
          <w:r w:rsidR="00B550A6">
            <w:rPr>
              <w:lang w:val="en-AU"/>
            </w:rPr>
            <w:fldChar w:fldCharType="begin"/>
          </w:r>
          <w:r w:rsidR="00B550A6">
            <w:instrText xml:space="preserve"> CITATION LiK13 \l 1033 </w:instrText>
          </w:r>
          <w:r w:rsidR="00B550A6">
            <w:rPr>
              <w:lang w:val="en-AU"/>
            </w:rPr>
            <w:fldChar w:fldCharType="separate"/>
          </w:r>
          <w:r w:rsidR="00CF2460" w:rsidRPr="00CF2460">
            <w:rPr>
              <w:noProof/>
            </w:rPr>
            <w:t>[6]</w:t>
          </w:r>
          <w:r w:rsidR="00B550A6">
            <w:rPr>
              <w:lang w:val="en-AU"/>
            </w:rPr>
            <w:fldChar w:fldCharType="end"/>
          </w:r>
        </w:sdtContent>
      </w:sdt>
      <w:r w:rsidR="00B550A6">
        <w:rPr>
          <w:lang w:val="en-AU"/>
        </w:rPr>
        <w:t xml:space="preserve"> and </w:t>
      </w:r>
      <w:r w:rsidR="00587A4E">
        <w:rPr>
          <w:lang w:val="en-AU"/>
        </w:rPr>
        <w:t>“</w:t>
      </w:r>
      <w:r w:rsidR="00B550A6">
        <w:rPr>
          <w:lang w:val="en-AU"/>
        </w:rPr>
        <w:t>Mood Meter</w:t>
      </w:r>
      <w:r w:rsidR="00587A4E">
        <w:rPr>
          <w:lang w:val="en-AU"/>
        </w:rPr>
        <w:t>”</w:t>
      </w:r>
      <w:r w:rsidR="00B550A6">
        <w:rPr>
          <w:lang w:val="en-AU"/>
        </w:rPr>
        <w:t xml:space="preserve"> </w:t>
      </w:r>
      <w:sdt>
        <w:sdtPr>
          <w:rPr>
            <w:lang w:val="en-AU"/>
          </w:rPr>
          <w:id w:val="-1064327868"/>
          <w:citation/>
        </w:sdtPr>
        <w:sdtEndPr/>
        <w:sdtContent>
          <w:r w:rsidR="00B550A6">
            <w:rPr>
              <w:lang w:val="en-AU"/>
            </w:rPr>
            <w:fldChar w:fldCharType="begin"/>
          </w:r>
          <w:r w:rsidR="00346BE1">
            <w:instrText xml:space="preserve">CITATION Her12 \l 1033 </w:instrText>
          </w:r>
          <w:r w:rsidR="00B550A6">
            <w:rPr>
              <w:lang w:val="en-AU"/>
            </w:rPr>
            <w:fldChar w:fldCharType="separate"/>
          </w:r>
          <w:r w:rsidR="00CF2460" w:rsidRPr="00CF2460">
            <w:rPr>
              <w:noProof/>
            </w:rPr>
            <w:t>[7]</w:t>
          </w:r>
          <w:r w:rsidR="00B550A6">
            <w:rPr>
              <w:lang w:val="en-AU"/>
            </w:rPr>
            <w:fldChar w:fldCharType="end"/>
          </w:r>
        </w:sdtContent>
      </w:sdt>
      <w:r w:rsidR="00D87C76">
        <w:rPr>
          <w:lang w:val="en-AU"/>
        </w:rPr>
        <w:t xml:space="preserve">, as well as a methodology to remotely manage hypertension </w:t>
      </w:r>
      <w:sdt>
        <w:sdtPr>
          <w:rPr>
            <w:lang w:val="en-AU"/>
          </w:rPr>
          <w:id w:val="-1117531086"/>
          <w:citation/>
        </w:sdtPr>
        <w:sdtEndPr/>
        <w:sdtContent>
          <w:r w:rsidR="00D87C76">
            <w:rPr>
              <w:lang w:val="en-AU"/>
            </w:rPr>
            <w:fldChar w:fldCharType="begin"/>
          </w:r>
          <w:r w:rsidR="00D87C76">
            <w:instrText xml:space="preserve"> CITATION Log07 \l 1033 </w:instrText>
          </w:r>
          <w:r w:rsidR="00D87C76">
            <w:rPr>
              <w:lang w:val="en-AU"/>
            </w:rPr>
            <w:fldChar w:fldCharType="separate"/>
          </w:r>
          <w:r w:rsidR="00CF2460" w:rsidRPr="00CF2460">
            <w:rPr>
              <w:noProof/>
            </w:rPr>
            <w:t>[8]</w:t>
          </w:r>
          <w:r w:rsidR="00D87C76">
            <w:rPr>
              <w:lang w:val="en-AU"/>
            </w:rPr>
            <w:fldChar w:fldCharType="end"/>
          </w:r>
        </w:sdtContent>
      </w:sdt>
      <w:r w:rsidR="00C33AAE">
        <w:rPr>
          <w:lang w:val="en-AU"/>
        </w:rPr>
        <w:t xml:space="preserve">. As seen here, a majority of successful implementations to address the larger problem uses external hardware to work with the mobile phone. </w:t>
      </w:r>
    </w:p>
    <w:p w:rsidR="002F5054" w:rsidRDefault="00C33AAE" w:rsidP="00592234">
      <w:pPr>
        <w:rPr>
          <w:lang w:val="en-AU"/>
        </w:rPr>
      </w:pPr>
      <w:r>
        <w:rPr>
          <w:lang w:val="en-AU"/>
        </w:rPr>
        <w:t>In studying these methodologies, we can identify accurate procedures used to determine the onset of stress.</w:t>
      </w:r>
      <w:r w:rsidR="005D534C">
        <w:rPr>
          <w:lang w:val="en-AU"/>
        </w:rPr>
        <w:t xml:space="preserve"> We can also note da</w:t>
      </w:r>
      <w:r w:rsidR="002F5054">
        <w:rPr>
          <w:lang w:val="en-AU"/>
        </w:rPr>
        <w:t>ngerous physiological reactions from these implementations, which address the big picture of a key benefit in identifying the onset of stress</w:t>
      </w:r>
      <w:r w:rsidR="005D534C">
        <w:rPr>
          <w:lang w:val="en-AU"/>
        </w:rPr>
        <w:t>. On the other hand, with the restricting aspect of measuring stress using a specific means, there is a hole in the accuracy of these applications. It also does not cater for everybody’s personal reactions, but rather defines stress at a certain point and determines the onset of stress according to that definition.</w:t>
      </w:r>
    </w:p>
    <w:p w:rsidR="0081315A" w:rsidRDefault="0081315A" w:rsidP="00592234">
      <w:pPr>
        <w:rPr>
          <w:lang w:val="en-AU"/>
        </w:rPr>
      </w:pPr>
      <w:r>
        <w:rPr>
          <w:lang w:val="en-AU"/>
        </w:rPr>
        <w:t xml:space="preserve">Measuring hypertension (high blood pressure) is an extremely important for stress management </w:t>
      </w:r>
      <w:sdt>
        <w:sdtPr>
          <w:rPr>
            <w:lang w:val="en-AU"/>
          </w:rPr>
          <w:id w:val="-1475976535"/>
          <w:citation/>
        </w:sdtPr>
        <w:sdtEndPr/>
        <w:sdtContent>
          <w:r>
            <w:rPr>
              <w:lang w:val="en-AU"/>
            </w:rPr>
            <w:fldChar w:fldCharType="begin"/>
          </w:r>
          <w:r>
            <w:instrText xml:space="preserve"> CITATION Car07 \l 1033 </w:instrText>
          </w:r>
          <w:r w:rsidR="002E7FD6">
            <w:instrText xml:space="preserve"> \m Log07</w:instrText>
          </w:r>
          <w:r>
            <w:rPr>
              <w:lang w:val="en-AU"/>
            </w:rPr>
            <w:fldChar w:fldCharType="separate"/>
          </w:r>
          <w:r w:rsidR="00CF2460" w:rsidRPr="00CF2460">
            <w:rPr>
              <w:noProof/>
            </w:rPr>
            <w:t>[1, 8]</w:t>
          </w:r>
          <w:r>
            <w:rPr>
              <w:lang w:val="en-AU"/>
            </w:rPr>
            <w:fldChar w:fldCharType="end"/>
          </w:r>
        </w:sdtContent>
      </w:sdt>
      <w:r>
        <w:rPr>
          <w:lang w:val="en-AU"/>
        </w:rPr>
        <w:t xml:space="preserve">. </w:t>
      </w:r>
      <w:r w:rsidR="002E7FD6">
        <w:rPr>
          <w:lang w:val="en-AU"/>
        </w:rPr>
        <w:t xml:space="preserve">Hypertension is a prime danger, and has a strong association to stress, hence being one </w:t>
      </w:r>
      <w:r w:rsidR="00412267">
        <w:rPr>
          <w:lang w:val="en-AU"/>
        </w:rPr>
        <w:t xml:space="preserve">of the leading significant stress responses. </w:t>
      </w:r>
      <w:r>
        <w:rPr>
          <w:lang w:val="en-AU"/>
        </w:rPr>
        <w:t xml:space="preserve">As a result, </w:t>
      </w:r>
      <w:r w:rsidR="002E7FD6">
        <w:rPr>
          <w:lang w:val="en-AU"/>
        </w:rPr>
        <w:t>methods</w:t>
      </w:r>
      <w:r w:rsidR="00A66B90">
        <w:rPr>
          <w:lang w:val="en-AU"/>
        </w:rPr>
        <w:t xml:space="preserve"> in </w:t>
      </w:r>
      <w:sdt>
        <w:sdtPr>
          <w:rPr>
            <w:lang w:val="en-AU"/>
          </w:rPr>
          <w:id w:val="1983957700"/>
          <w:citation/>
        </w:sdtPr>
        <w:sdtEndPr/>
        <w:sdtContent>
          <w:r w:rsidR="00A66B90">
            <w:rPr>
              <w:lang w:val="en-AU"/>
            </w:rPr>
            <w:fldChar w:fldCharType="begin"/>
          </w:r>
          <w:r w:rsidR="00A66B90">
            <w:instrText xml:space="preserve"> CITATION Log07 \l 1033 </w:instrText>
          </w:r>
          <w:r w:rsidR="00A66B90">
            <w:rPr>
              <w:lang w:val="en-AU"/>
            </w:rPr>
            <w:fldChar w:fldCharType="separate"/>
          </w:r>
          <w:r w:rsidR="00CF2460" w:rsidRPr="00CF2460">
            <w:rPr>
              <w:noProof/>
            </w:rPr>
            <w:t>[8]</w:t>
          </w:r>
          <w:r w:rsidR="00A66B90">
            <w:rPr>
              <w:lang w:val="en-AU"/>
            </w:rPr>
            <w:fldChar w:fldCharType="end"/>
          </w:r>
        </w:sdtContent>
      </w:sdt>
      <w:r w:rsidR="002E7FD6">
        <w:rPr>
          <w:lang w:val="en-AU"/>
        </w:rPr>
        <w:t xml:space="preserve"> to remotely manage it can prove rather helpful as a </w:t>
      </w:r>
      <w:r w:rsidR="002E7FD6">
        <w:rPr>
          <w:lang w:val="en-AU"/>
        </w:rPr>
        <w:lastRenderedPageBreak/>
        <w:t>key element of stress management as a whole. This particular application also specifically applies to concerns for diabetic patients, however is not restricted to that. Using a blood pressure monitor with an active Bluetooth connection, a mobile phone can interact with the hardware to process the data and send it to the respective physician(s).</w:t>
      </w:r>
      <w:r w:rsidR="00412267">
        <w:rPr>
          <w:lang w:val="en-AU"/>
        </w:rPr>
        <w:t xml:space="preserve"> This particular application, however, does not use the mobile phone for direct methods of input – rather it takes care of everything else.</w:t>
      </w:r>
    </w:p>
    <w:p w:rsidR="00363D14" w:rsidRDefault="003C28CE" w:rsidP="003C28CE">
      <w:pPr>
        <w:rPr>
          <w:lang w:val="en-AU"/>
        </w:rPr>
      </w:pPr>
      <w:r>
        <w:rPr>
          <w:lang w:val="en-AU"/>
        </w:rPr>
        <w:t>AutoSense</w:t>
      </w:r>
      <w:r w:rsidR="00A66B90">
        <w:rPr>
          <w:lang w:val="en-AU"/>
        </w:rPr>
        <w:t xml:space="preserve"> (</w:t>
      </w:r>
      <w:sdt>
        <w:sdtPr>
          <w:rPr>
            <w:lang w:val="en-AU"/>
          </w:rPr>
          <w:id w:val="1028302065"/>
          <w:citation/>
        </w:sdtPr>
        <w:sdtEndPr/>
        <w:sdtContent>
          <w:r w:rsidR="00A66B90">
            <w:rPr>
              <w:lang w:val="en-AU"/>
            </w:rPr>
            <w:fldChar w:fldCharType="begin"/>
          </w:r>
          <w:r w:rsidR="00A66B90">
            <w:instrText xml:space="preserve"> CITATION Ert11 \l 1033 </w:instrText>
          </w:r>
          <w:r w:rsidR="00A66B90">
            <w:rPr>
              <w:lang w:val="en-AU"/>
            </w:rPr>
            <w:fldChar w:fldCharType="separate"/>
          </w:r>
          <w:r w:rsidR="00CF2460">
            <w:rPr>
              <w:noProof/>
            </w:rPr>
            <w:t xml:space="preserve"> </w:t>
          </w:r>
          <w:r w:rsidR="00CF2460" w:rsidRPr="00CF2460">
            <w:rPr>
              <w:noProof/>
            </w:rPr>
            <w:t>[4]</w:t>
          </w:r>
          <w:r w:rsidR="00A66B90">
            <w:rPr>
              <w:lang w:val="en-AU"/>
            </w:rPr>
            <w:fldChar w:fldCharType="end"/>
          </w:r>
        </w:sdtContent>
      </w:sdt>
      <w:r w:rsidR="00A66B90">
        <w:rPr>
          <w:lang w:val="en-AU"/>
        </w:rPr>
        <w:t xml:space="preserve"> )</w:t>
      </w:r>
      <w:r>
        <w:rPr>
          <w:lang w:val="en-AU"/>
        </w:rPr>
        <w:t xml:space="preserve"> uses </w:t>
      </w:r>
      <w:r w:rsidR="00E94ED9">
        <w:rPr>
          <w:lang w:val="en-AU"/>
        </w:rPr>
        <w:t>“</w:t>
      </w:r>
      <w:r w:rsidR="00E94ED9" w:rsidRPr="00E94ED9">
        <w:rPr>
          <w:lang w:val="en-AU"/>
        </w:rPr>
        <w:t>an unobtrusively</w:t>
      </w:r>
      <w:r w:rsidR="00E94ED9">
        <w:rPr>
          <w:lang w:val="en-AU"/>
        </w:rPr>
        <w:t xml:space="preserve"> </w:t>
      </w:r>
      <w:r w:rsidR="00E94ED9" w:rsidRPr="00E94ED9">
        <w:rPr>
          <w:lang w:val="en-AU"/>
        </w:rPr>
        <w:t>wearable wireless sensor suite that can collect continuous</w:t>
      </w:r>
      <w:r w:rsidR="00E94ED9">
        <w:rPr>
          <w:lang w:val="en-AU"/>
        </w:rPr>
        <w:t xml:space="preserve"> </w:t>
      </w:r>
      <w:r w:rsidR="00E94ED9" w:rsidRPr="00E94ED9">
        <w:rPr>
          <w:lang w:val="en-AU"/>
        </w:rPr>
        <w:t>measurements</w:t>
      </w:r>
      <w:r w:rsidR="00E94ED9">
        <w:rPr>
          <w:lang w:val="en-AU"/>
        </w:rPr>
        <w:t>”</w:t>
      </w:r>
      <w:sdt>
        <w:sdtPr>
          <w:rPr>
            <w:lang w:val="en-AU"/>
          </w:rPr>
          <w:id w:val="1492832435"/>
          <w:citation/>
        </w:sdtPr>
        <w:sdtEndPr/>
        <w:sdtContent>
          <w:r w:rsidR="00E94ED9">
            <w:rPr>
              <w:lang w:val="en-AU"/>
            </w:rPr>
            <w:fldChar w:fldCharType="begin"/>
          </w:r>
          <w:r w:rsidR="00E94ED9">
            <w:instrText xml:space="preserve"> CITATION Ert11 \l 1033 </w:instrText>
          </w:r>
          <w:r w:rsidR="00E94ED9">
            <w:rPr>
              <w:lang w:val="en-AU"/>
            </w:rPr>
            <w:fldChar w:fldCharType="separate"/>
          </w:r>
          <w:r w:rsidR="00CF2460">
            <w:rPr>
              <w:noProof/>
            </w:rPr>
            <w:t xml:space="preserve"> </w:t>
          </w:r>
          <w:r w:rsidR="00CF2460" w:rsidRPr="00CF2460">
            <w:rPr>
              <w:noProof/>
            </w:rPr>
            <w:t>[4]</w:t>
          </w:r>
          <w:r w:rsidR="00E94ED9">
            <w:rPr>
              <w:lang w:val="en-AU"/>
            </w:rPr>
            <w:fldChar w:fldCharType="end"/>
          </w:r>
        </w:sdtContent>
      </w:sdt>
      <w:r>
        <w:rPr>
          <w:lang w:val="en-AU"/>
        </w:rPr>
        <w:t xml:space="preserve">. This external hardware communicates with a phone via an application to collect data regarding stress. The </w:t>
      </w:r>
      <w:r w:rsidR="00D87C76">
        <w:rPr>
          <w:lang w:val="en-AU"/>
        </w:rPr>
        <w:t>solution</w:t>
      </w:r>
      <w:r>
        <w:rPr>
          <w:lang w:val="en-AU"/>
        </w:rPr>
        <w:t xml:space="preserve"> “</w:t>
      </w:r>
      <w:r w:rsidRPr="003C28CE">
        <w:rPr>
          <w:lang w:val="en-AU"/>
        </w:rPr>
        <w:t>focuses on physiological measures monitoring</w:t>
      </w:r>
      <w:r>
        <w:rPr>
          <w:lang w:val="en-AU"/>
        </w:rPr>
        <w:t xml:space="preserve"> </w:t>
      </w:r>
      <w:r w:rsidRPr="003C28CE">
        <w:rPr>
          <w:lang w:val="en-AU"/>
        </w:rPr>
        <w:t>cardiovascular, respiratory, and thermoregulatory systems</w:t>
      </w:r>
      <w:r w:rsidR="003D6417">
        <w:rPr>
          <w:lang w:val="en-AU"/>
        </w:rPr>
        <w:t>.</w:t>
      </w:r>
      <w:r>
        <w:rPr>
          <w:lang w:val="en-AU"/>
        </w:rPr>
        <w:t>”</w:t>
      </w:r>
      <w:sdt>
        <w:sdtPr>
          <w:rPr>
            <w:lang w:val="en-AU"/>
          </w:rPr>
          <w:id w:val="1979564356"/>
          <w:citation/>
        </w:sdtPr>
        <w:sdtEndPr/>
        <w:sdtContent>
          <w:r>
            <w:rPr>
              <w:lang w:val="en-AU"/>
            </w:rPr>
            <w:fldChar w:fldCharType="begin"/>
          </w:r>
          <w:r>
            <w:instrText xml:space="preserve"> CITATION Ert11 \l 1033 </w:instrText>
          </w:r>
          <w:r>
            <w:rPr>
              <w:lang w:val="en-AU"/>
            </w:rPr>
            <w:fldChar w:fldCharType="separate"/>
          </w:r>
          <w:r w:rsidR="00CF2460">
            <w:rPr>
              <w:noProof/>
            </w:rPr>
            <w:t xml:space="preserve"> </w:t>
          </w:r>
          <w:r w:rsidR="00CF2460" w:rsidRPr="00CF2460">
            <w:rPr>
              <w:noProof/>
            </w:rPr>
            <w:t>[4]</w:t>
          </w:r>
          <w:r>
            <w:rPr>
              <w:lang w:val="en-AU"/>
            </w:rPr>
            <w:fldChar w:fldCharType="end"/>
          </w:r>
        </w:sdtContent>
      </w:sdt>
      <w:r>
        <w:rPr>
          <w:lang w:val="en-AU"/>
        </w:rPr>
        <w:t xml:space="preserve">. This allows </w:t>
      </w:r>
      <w:r w:rsidR="002C3689">
        <w:rPr>
          <w:lang w:val="en-AU"/>
        </w:rPr>
        <w:t xml:space="preserve">detection of physiological reactions from the hardware, which is then sent to the phone through a low-frequency radio signal. </w:t>
      </w:r>
      <w:r w:rsidR="00551AE5">
        <w:rPr>
          <w:lang w:val="en-AU"/>
        </w:rPr>
        <w:t xml:space="preserve">An algorithm is used to collate the data and, ultimately, provide a </w:t>
      </w:r>
      <w:r w:rsidR="00051516">
        <w:rPr>
          <w:lang w:val="en-AU"/>
        </w:rPr>
        <w:t>judgement</w:t>
      </w:r>
      <w:r w:rsidR="00551AE5">
        <w:rPr>
          <w:lang w:val="en-AU"/>
        </w:rPr>
        <w:t xml:space="preserve"> of stress.</w:t>
      </w:r>
    </w:p>
    <w:p w:rsidR="00412267" w:rsidRDefault="00412267" w:rsidP="003C28CE">
      <w:pPr>
        <w:rPr>
          <w:lang w:val="en-AU"/>
        </w:rPr>
      </w:pPr>
      <w:r>
        <w:rPr>
          <w:lang w:val="en-AU"/>
        </w:rPr>
        <w:t>Mood Meter</w:t>
      </w:r>
      <w:r w:rsidR="00A66B90">
        <w:rPr>
          <w:lang w:val="en-AU"/>
        </w:rPr>
        <w:t xml:space="preserve"> (</w:t>
      </w:r>
      <w:sdt>
        <w:sdtPr>
          <w:rPr>
            <w:lang w:val="en-AU"/>
          </w:rPr>
          <w:id w:val="-1922792966"/>
          <w:citation/>
        </w:sdtPr>
        <w:sdtEndPr/>
        <w:sdtContent>
          <w:r w:rsidR="00A66B90">
            <w:rPr>
              <w:lang w:val="en-AU"/>
            </w:rPr>
            <w:fldChar w:fldCharType="begin"/>
          </w:r>
          <w:r w:rsidR="00A66B90">
            <w:instrText xml:space="preserve"> CITATION Her12 \l 1033 </w:instrText>
          </w:r>
          <w:r w:rsidR="00A66B90">
            <w:rPr>
              <w:lang w:val="en-AU"/>
            </w:rPr>
            <w:fldChar w:fldCharType="separate"/>
          </w:r>
          <w:r w:rsidR="00CF2460">
            <w:rPr>
              <w:noProof/>
            </w:rPr>
            <w:t xml:space="preserve"> </w:t>
          </w:r>
          <w:r w:rsidR="00CF2460" w:rsidRPr="00CF2460">
            <w:rPr>
              <w:noProof/>
            </w:rPr>
            <w:t>[7]</w:t>
          </w:r>
          <w:r w:rsidR="00A66B90">
            <w:rPr>
              <w:lang w:val="en-AU"/>
            </w:rPr>
            <w:fldChar w:fldCharType="end"/>
          </w:r>
        </w:sdtContent>
      </w:sdt>
      <w:r w:rsidR="00A66B90">
        <w:rPr>
          <w:lang w:val="en-AU"/>
        </w:rPr>
        <w:t xml:space="preserve"> )</w:t>
      </w:r>
      <w:r w:rsidR="00735AA5">
        <w:rPr>
          <w:lang w:val="en-AU"/>
        </w:rPr>
        <w:t xml:space="preserve"> </w:t>
      </w:r>
      <w:r w:rsidR="00F24F07">
        <w:rPr>
          <w:lang w:val="en-AU"/>
        </w:rPr>
        <w:t xml:space="preserve">was not a mobile-phone based application, but still uses technology that mobile phones are currently able to use today. A camera is used to detect people’s “smiles”, and rate them on a scale according to the “Shore framework” </w:t>
      </w:r>
      <w:sdt>
        <w:sdtPr>
          <w:rPr>
            <w:lang w:val="en-AU"/>
          </w:rPr>
          <w:id w:val="-2006036261"/>
          <w:citation/>
        </w:sdtPr>
        <w:sdtEndPr/>
        <w:sdtContent>
          <w:r w:rsidR="00F24F07">
            <w:rPr>
              <w:lang w:val="en-AU"/>
            </w:rPr>
            <w:fldChar w:fldCharType="begin"/>
          </w:r>
          <w:r w:rsidR="00F24F07">
            <w:instrText xml:space="preserve"> CITATION Küb06 \l 1033 </w:instrText>
          </w:r>
          <w:r w:rsidR="00F24F07">
            <w:rPr>
              <w:lang w:val="en-AU"/>
            </w:rPr>
            <w:fldChar w:fldCharType="separate"/>
          </w:r>
          <w:r w:rsidR="00CF2460" w:rsidRPr="00CF2460">
            <w:rPr>
              <w:noProof/>
            </w:rPr>
            <w:t>[9]</w:t>
          </w:r>
          <w:r w:rsidR="00F24F07">
            <w:rPr>
              <w:lang w:val="en-AU"/>
            </w:rPr>
            <w:fldChar w:fldCharType="end"/>
          </w:r>
        </w:sdtContent>
      </w:sdt>
      <w:r w:rsidR="00F24F07">
        <w:rPr>
          <w:lang w:val="en-AU"/>
        </w:rPr>
        <w:t xml:space="preserve"> – a </w:t>
      </w:r>
      <w:r w:rsidR="0093540D">
        <w:rPr>
          <w:lang w:val="en-AU"/>
        </w:rPr>
        <w:t xml:space="preserve">geometric algorithm that detects a smile, and its intensity, with a high degree of accuracy even from a distance </w:t>
      </w:r>
      <w:sdt>
        <w:sdtPr>
          <w:rPr>
            <w:lang w:val="en-AU"/>
          </w:rPr>
          <w:id w:val="644323873"/>
          <w:citation/>
        </w:sdtPr>
        <w:sdtEndPr/>
        <w:sdtContent>
          <w:r w:rsidR="0093540D">
            <w:rPr>
              <w:lang w:val="en-AU"/>
            </w:rPr>
            <w:fldChar w:fldCharType="begin"/>
          </w:r>
          <w:r w:rsidR="0093540D">
            <w:instrText xml:space="preserve"> CITATION Her12 \l 1033 </w:instrText>
          </w:r>
          <w:r w:rsidR="0093540D">
            <w:rPr>
              <w:lang w:val="en-AU"/>
            </w:rPr>
            <w:fldChar w:fldCharType="separate"/>
          </w:r>
          <w:r w:rsidR="00CF2460" w:rsidRPr="00CF2460">
            <w:rPr>
              <w:noProof/>
            </w:rPr>
            <w:t>[7]</w:t>
          </w:r>
          <w:r w:rsidR="0093540D">
            <w:rPr>
              <w:lang w:val="en-AU"/>
            </w:rPr>
            <w:fldChar w:fldCharType="end"/>
          </w:r>
        </w:sdtContent>
      </w:sdt>
      <w:r w:rsidR="00F24F07">
        <w:rPr>
          <w:lang w:val="en-AU"/>
        </w:rPr>
        <w:t xml:space="preserve">. </w:t>
      </w:r>
      <w:r w:rsidR="0093540D">
        <w:rPr>
          <w:lang w:val="en-AU"/>
        </w:rPr>
        <w:t>The data is then processed and sent to a central server for collating and further processing.</w:t>
      </w:r>
    </w:p>
    <w:p w:rsidR="00866117" w:rsidRDefault="00866117" w:rsidP="003C28CE">
      <w:pPr>
        <w:rPr>
          <w:lang w:val="en-AU"/>
        </w:rPr>
      </w:pPr>
      <w:r>
        <w:rPr>
          <w:lang w:val="en-AU"/>
        </w:rPr>
        <w:t xml:space="preserve">Sociophone </w:t>
      </w:r>
      <w:r w:rsidR="00A66B90">
        <w:rPr>
          <w:lang w:val="en-AU"/>
        </w:rPr>
        <w:t>(</w:t>
      </w:r>
      <w:sdt>
        <w:sdtPr>
          <w:rPr>
            <w:lang w:val="en-AU"/>
          </w:rPr>
          <w:id w:val="1599372632"/>
          <w:citation/>
        </w:sdtPr>
        <w:sdtEndPr/>
        <w:sdtContent>
          <w:r w:rsidR="00A66B90">
            <w:rPr>
              <w:lang w:val="en-AU"/>
            </w:rPr>
            <w:fldChar w:fldCharType="begin"/>
          </w:r>
          <w:r w:rsidR="00A66B90">
            <w:instrText xml:space="preserve"> CITATION Lee13 \l 1033 </w:instrText>
          </w:r>
          <w:r w:rsidR="00A66B90">
            <w:rPr>
              <w:lang w:val="en-AU"/>
            </w:rPr>
            <w:fldChar w:fldCharType="separate"/>
          </w:r>
          <w:r w:rsidR="00CF2460">
            <w:rPr>
              <w:noProof/>
            </w:rPr>
            <w:t xml:space="preserve"> </w:t>
          </w:r>
          <w:r w:rsidR="00CF2460" w:rsidRPr="00CF2460">
            <w:rPr>
              <w:noProof/>
            </w:rPr>
            <w:t>[5]</w:t>
          </w:r>
          <w:r w:rsidR="00A66B90">
            <w:rPr>
              <w:lang w:val="en-AU"/>
            </w:rPr>
            <w:fldChar w:fldCharType="end"/>
          </w:r>
        </w:sdtContent>
      </w:sdt>
      <w:r w:rsidR="00A66B90">
        <w:rPr>
          <w:lang w:val="en-AU"/>
        </w:rPr>
        <w:t xml:space="preserve"> ) </w:t>
      </w:r>
      <w:r w:rsidR="00D52D17">
        <w:rPr>
          <w:lang w:val="en-AU"/>
        </w:rPr>
        <w:t xml:space="preserve">is an application which monitors face-to-face conversations at the core to investigate </w:t>
      </w:r>
      <w:r w:rsidR="009C2799">
        <w:rPr>
          <w:lang w:val="en-AU"/>
        </w:rPr>
        <w:t>social in</w:t>
      </w:r>
      <w:r w:rsidR="00A525D6">
        <w:rPr>
          <w:lang w:val="en-AU"/>
        </w:rPr>
        <w:t>ter</w:t>
      </w:r>
      <w:r w:rsidR="00EF091A">
        <w:rPr>
          <w:lang w:val="en-AU"/>
        </w:rPr>
        <w:t xml:space="preserve">action. It is classified as an </w:t>
      </w:r>
      <w:r w:rsidR="00A525D6">
        <w:rPr>
          <w:lang w:val="en-AU"/>
        </w:rPr>
        <w:t xml:space="preserve">“interaction-aware application” </w:t>
      </w:r>
      <w:sdt>
        <w:sdtPr>
          <w:rPr>
            <w:lang w:val="en-AU"/>
          </w:rPr>
          <w:id w:val="1574857470"/>
          <w:citation/>
        </w:sdtPr>
        <w:sdtEndPr/>
        <w:sdtContent>
          <w:r w:rsidR="00A525D6">
            <w:rPr>
              <w:lang w:val="en-AU"/>
            </w:rPr>
            <w:fldChar w:fldCharType="begin"/>
          </w:r>
          <w:r w:rsidR="00A525D6">
            <w:instrText xml:space="preserve"> CITATION Lee13 \l 1033 </w:instrText>
          </w:r>
          <w:r w:rsidR="00A525D6">
            <w:rPr>
              <w:lang w:val="en-AU"/>
            </w:rPr>
            <w:fldChar w:fldCharType="separate"/>
          </w:r>
          <w:r w:rsidR="00CF2460" w:rsidRPr="00CF2460">
            <w:rPr>
              <w:noProof/>
            </w:rPr>
            <w:t>[5]</w:t>
          </w:r>
          <w:r w:rsidR="00A525D6">
            <w:rPr>
              <w:lang w:val="en-AU"/>
            </w:rPr>
            <w:fldChar w:fldCharType="end"/>
          </w:r>
        </w:sdtContent>
      </w:sdt>
      <w:r w:rsidR="00A525D6">
        <w:rPr>
          <w:lang w:val="en-AU"/>
        </w:rPr>
        <w:t xml:space="preserve">. Whilst </w:t>
      </w:r>
      <w:r w:rsidR="00EF091A">
        <w:rPr>
          <w:lang w:val="en-AU"/>
        </w:rPr>
        <w:t xml:space="preserve">the focus is not around stress, human interaction often leads to the revealing of other stress responses in the event the person is stressed </w:t>
      </w:r>
      <w:sdt>
        <w:sdtPr>
          <w:rPr>
            <w:lang w:val="en-AU"/>
          </w:rPr>
          <w:id w:val="1233578806"/>
          <w:citation/>
        </w:sdtPr>
        <w:sdtEndPr/>
        <w:sdtContent>
          <w:r w:rsidR="00EF091A">
            <w:rPr>
              <w:lang w:val="en-AU"/>
            </w:rPr>
            <w:fldChar w:fldCharType="begin"/>
          </w:r>
          <w:r w:rsidR="00EF091A">
            <w:instrText xml:space="preserve"> CITATION Car07 \l 1033 </w:instrText>
          </w:r>
          <w:r w:rsidR="009C2799">
            <w:instrText xml:space="preserve"> \m Lee13</w:instrText>
          </w:r>
          <w:r w:rsidR="00EF091A">
            <w:rPr>
              <w:lang w:val="en-AU"/>
            </w:rPr>
            <w:fldChar w:fldCharType="separate"/>
          </w:r>
          <w:r w:rsidR="00CF2460" w:rsidRPr="00CF2460">
            <w:rPr>
              <w:noProof/>
            </w:rPr>
            <w:t>[1, 5]</w:t>
          </w:r>
          <w:r w:rsidR="00EF091A">
            <w:rPr>
              <w:lang w:val="en-AU"/>
            </w:rPr>
            <w:fldChar w:fldCharType="end"/>
          </w:r>
        </w:sdtContent>
      </w:sdt>
      <w:r w:rsidR="00EF091A">
        <w:rPr>
          <w:lang w:val="en-AU"/>
        </w:rPr>
        <w:t>.</w:t>
      </w:r>
      <w:r w:rsidR="00F026E1">
        <w:rPr>
          <w:lang w:val="en-AU"/>
        </w:rPr>
        <w:t xml:space="preserve"> </w:t>
      </w:r>
      <w:r w:rsidR="009C2799">
        <w:rPr>
          <w:lang w:val="en-AU"/>
        </w:rPr>
        <w:t xml:space="preserve">The symptoms of different characteristics that the application checks </w:t>
      </w:r>
      <w:r w:rsidR="00346BE1">
        <w:rPr>
          <w:lang w:val="en-AU"/>
        </w:rPr>
        <w:t xml:space="preserve">for </w:t>
      </w:r>
      <w:r w:rsidR="009C2799">
        <w:rPr>
          <w:lang w:val="en-AU"/>
        </w:rPr>
        <w:t>are also similar to those that can be analysed to detect the onset of stress, namely: “sound signals, online turn segmentation</w:t>
      </w:r>
      <w:r w:rsidR="009C2799">
        <w:rPr>
          <w:rStyle w:val="FootnoteReference"/>
          <w:lang w:val="en-AU"/>
        </w:rPr>
        <w:footnoteReference w:id="1"/>
      </w:r>
      <w:r w:rsidR="00A6166C">
        <w:rPr>
          <w:lang w:val="en-AU"/>
        </w:rPr>
        <w:t xml:space="preserve"> and</w:t>
      </w:r>
      <w:r w:rsidR="009C2799">
        <w:rPr>
          <w:lang w:val="en-AU"/>
        </w:rPr>
        <w:t xml:space="preserve"> meta linguistic feature extraction</w:t>
      </w:r>
      <w:r w:rsidR="009C2799">
        <w:rPr>
          <w:rStyle w:val="FootnoteReference"/>
          <w:lang w:val="en-AU"/>
        </w:rPr>
        <w:footnoteReference w:id="2"/>
      </w:r>
      <w:r w:rsidR="009C2799">
        <w:rPr>
          <w:lang w:val="en-AU"/>
        </w:rPr>
        <w:t xml:space="preserve">” </w:t>
      </w:r>
      <w:sdt>
        <w:sdtPr>
          <w:rPr>
            <w:lang w:val="en-AU"/>
          </w:rPr>
          <w:id w:val="-1197993340"/>
          <w:citation/>
        </w:sdtPr>
        <w:sdtEndPr/>
        <w:sdtContent>
          <w:r w:rsidR="009C2799">
            <w:rPr>
              <w:lang w:val="en-AU"/>
            </w:rPr>
            <w:fldChar w:fldCharType="begin"/>
          </w:r>
          <w:r w:rsidR="009C2799">
            <w:instrText xml:space="preserve"> CITATION Lee13 \l 1033 </w:instrText>
          </w:r>
          <w:r w:rsidR="009C2799">
            <w:rPr>
              <w:lang w:val="en-AU"/>
            </w:rPr>
            <w:fldChar w:fldCharType="separate"/>
          </w:r>
          <w:r w:rsidR="00CF2460" w:rsidRPr="00CF2460">
            <w:rPr>
              <w:noProof/>
            </w:rPr>
            <w:t>[5]</w:t>
          </w:r>
          <w:r w:rsidR="009C2799">
            <w:rPr>
              <w:lang w:val="en-AU"/>
            </w:rPr>
            <w:fldChar w:fldCharType="end"/>
          </w:r>
        </w:sdtContent>
      </w:sdt>
      <w:r w:rsidR="0081315A">
        <w:rPr>
          <w:lang w:val="en-AU"/>
        </w:rPr>
        <w:t>.</w:t>
      </w:r>
    </w:p>
    <w:p w:rsidR="0081315A" w:rsidRDefault="00412267" w:rsidP="003C28CE">
      <w:pPr>
        <w:rPr>
          <w:lang w:val="en-AU"/>
        </w:rPr>
      </w:pPr>
      <w:r>
        <w:rPr>
          <w:lang w:val="en-AU"/>
        </w:rPr>
        <w:t>MoodScope</w:t>
      </w:r>
      <w:r w:rsidR="00A66B90">
        <w:rPr>
          <w:lang w:val="en-AU"/>
        </w:rPr>
        <w:t xml:space="preserve"> ( </w:t>
      </w:r>
      <w:sdt>
        <w:sdtPr>
          <w:rPr>
            <w:lang w:val="en-AU"/>
          </w:rPr>
          <w:id w:val="-1740319313"/>
          <w:citation/>
        </w:sdtPr>
        <w:sdtEndPr/>
        <w:sdtContent>
          <w:r w:rsidR="00A66B90">
            <w:rPr>
              <w:lang w:val="en-AU"/>
            </w:rPr>
            <w:fldChar w:fldCharType="begin"/>
          </w:r>
          <w:r w:rsidR="00A66B90">
            <w:instrText xml:space="preserve"> CITATION LiK13 \l 1033 </w:instrText>
          </w:r>
          <w:r w:rsidR="00A66B90">
            <w:rPr>
              <w:lang w:val="en-AU"/>
            </w:rPr>
            <w:fldChar w:fldCharType="separate"/>
          </w:r>
          <w:r w:rsidR="00CF2460" w:rsidRPr="00CF2460">
            <w:rPr>
              <w:noProof/>
            </w:rPr>
            <w:t>[6]</w:t>
          </w:r>
          <w:r w:rsidR="00A66B90">
            <w:rPr>
              <w:lang w:val="en-AU"/>
            </w:rPr>
            <w:fldChar w:fldCharType="end"/>
          </w:r>
        </w:sdtContent>
      </w:sdt>
      <w:r w:rsidR="00A66B90">
        <w:rPr>
          <w:lang w:val="en-AU"/>
        </w:rPr>
        <w:t xml:space="preserve"> )</w:t>
      </w:r>
      <w:r w:rsidR="0093540D">
        <w:rPr>
          <w:lang w:val="en-AU"/>
        </w:rPr>
        <w:t xml:space="preserve"> is a sensor that measures the mental state of a user that does not use physical properties. Rather, the aim of the project is to detect the mood of a user to provide a context as an input for other applications which, in turn, enables “context-aware computing” </w:t>
      </w:r>
      <w:sdt>
        <w:sdtPr>
          <w:rPr>
            <w:lang w:val="en-AU"/>
          </w:rPr>
          <w:id w:val="428164927"/>
          <w:citation/>
        </w:sdtPr>
        <w:sdtEndPr/>
        <w:sdtContent>
          <w:r w:rsidR="0093540D">
            <w:rPr>
              <w:lang w:val="en-AU"/>
            </w:rPr>
            <w:fldChar w:fldCharType="begin"/>
          </w:r>
          <w:r w:rsidR="0093540D">
            <w:instrText xml:space="preserve"> CITATION LiK13 \l 1033 </w:instrText>
          </w:r>
          <w:r w:rsidR="0093540D">
            <w:rPr>
              <w:lang w:val="en-AU"/>
            </w:rPr>
            <w:fldChar w:fldCharType="separate"/>
          </w:r>
          <w:r w:rsidR="00CF2460" w:rsidRPr="00CF2460">
            <w:rPr>
              <w:noProof/>
            </w:rPr>
            <w:t>[6]</w:t>
          </w:r>
          <w:r w:rsidR="0093540D">
            <w:rPr>
              <w:lang w:val="en-AU"/>
            </w:rPr>
            <w:fldChar w:fldCharType="end"/>
          </w:r>
        </w:sdtContent>
      </w:sdt>
      <w:r w:rsidR="0093540D">
        <w:rPr>
          <w:lang w:val="en-AU"/>
        </w:rPr>
        <w:t xml:space="preserve"> – something that is highly important in creating a successful application, since it allows the application to act dynamically </w:t>
      </w:r>
      <w:r w:rsidR="00F908DE">
        <w:rPr>
          <w:lang w:val="en-AU"/>
        </w:rPr>
        <w:t xml:space="preserve">and enhance human-computer interaction, as opposed to acting statically </w:t>
      </w:r>
      <w:sdt>
        <w:sdtPr>
          <w:rPr>
            <w:lang w:val="en-AU"/>
          </w:rPr>
          <w:id w:val="867103433"/>
          <w:citation/>
        </w:sdtPr>
        <w:sdtEndPr/>
        <w:sdtContent>
          <w:r w:rsidR="00F908DE">
            <w:rPr>
              <w:lang w:val="en-AU"/>
            </w:rPr>
            <w:fldChar w:fldCharType="begin"/>
          </w:r>
          <w:r w:rsidR="00F908DE">
            <w:instrText xml:space="preserve"> CITATION Dey99 \l 1033 </w:instrText>
          </w:r>
          <w:r w:rsidR="00F908DE">
            <w:rPr>
              <w:lang w:val="en-AU"/>
            </w:rPr>
            <w:fldChar w:fldCharType="separate"/>
          </w:r>
          <w:r w:rsidR="00CF2460" w:rsidRPr="00CF2460">
            <w:rPr>
              <w:noProof/>
            </w:rPr>
            <w:t>[10]</w:t>
          </w:r>
          <w:r w:rsidR="00F908DE">
            <w:rPr>
              <w:lang w:val="en-AU"/>
            </w:rPr>
            <w:fldChar w:fldCharType="end"/>
          </w:r>
        </w:sdtContent>
      </w:sdt>
      <w:r w:rsidR="00F908DE">
        <w:rPr>
          <w:lang w:val="en-AU"/>
        </w:rPr>
        <w:t>.</w:t>
      </w:r>
      <w:r w:rsidR="00C056F5">
        <w:rPr>
          <w:lang w:val="en-AU"/>
        </w:rPr>
        <w:t xml:space="preserve"> MoodScope does not use physiological signals as most do, but rather uses the activity a user has with their phone to determine what mood they are in.</w:t>
      </w:r>
      <w:r w:rsidR="00B45917">
        <w:rPr>
          <w:lang w:val="en-AU"/>
        </w:rPr>
        <w:t xml:space="preserve"> MoodScope further uses customised data sets for each user to gradually improve the accuracy of the application for each user. Whilst it starts off inaccurate, it uses a 2-month training period to increase the accuracy of the application in its inferences, raising the accuracy from 66% to 93%, when analysing 32 participants </w:t>
      </w:r>
      <w:sdt>
        <w:sdtPr>
          <w:rPr>
            <w:lang w:val="en-AU"/>
          </w:rPr>
          <w:id w:val="-1019775248"/>
          <w:citation/>
        </w:sdtPr>
        <w:sdtEndPr/>
        <w:sdtContent>
          <w:r w:rsidR="00B45917">
            <w:rPr>
              <w:lang w:val="en-AU"/>
            </w:rPr>
            <w:fldChar w:fldCharType="begin"/>
          </w:r>
          <w:r w:rsidR="00B45917">
            <w:instrText xml:space="preserve"> CITATION LiK13 \l 1033 </w:instrText>
          </w:r>
          <w:r w:rsidR="00B45917">
            <w:rPr>
              <w:lang w:val="en-AU"/>
            </w:rPr>
            <w:fldChar w:fldCharType="separate"/>
          </w:r>
          <w:r w:rsidR="00CF2460" w:rsidRPr="00CF2460">
            <w:rPr>
              <w:noProof/>
            </w:rPr>
            <w:t>[6]</w:t>
          </w:r>
          <w:r w:rsidR="00B45917">
            <w:rPr>
              <w:lang w:val="en-AU"/>
            </w:rPr>
            <w:fldChar w:fldCharType="end"/>
          </w:r>
        </w:sdtContent>
      </w:sdt>
    </w:p>
    <w:p w:rsidR="001713D5" w:rsidRDefault="00852F6C" w:rsidP="00051516">
      <w:pPr>
        <w:rPr>
          <w:lang w:val="en-AU"/>
        </w:rPr>
      </w:pPr>
      <w:r>
        <w:rPr>
          <w:lang w:val="en-AU"/>
        </w:rPr>
        <w:t>We can draw a number of parallels between each of the applications, whilst also noting key differences in achieving certain elements of our common goal.</w:t>
      </w:r>
      <w:r w:rsidR="00A66B90">
        <w:rPr>
          <w:lang w:val="en-AU"/>
        </w:rPr>
        <w:t xml:space="preserve"> We can see in </w:t>
      </w:r>
      <w:sdt>
        <w:sdtPr>
          <w:rPr>
            <w:lang w:val="en-AU"/>
          </w:rPr>
          <w:id w:val="1888600873"/>
          <w:citation/>
        </w:sdtPr>
        <w:sdtEndPr/>
        <w:sdtContent>
          <w:r w:rsidR="00A66B90">
            <w:rPr>
              <w:lang w:val="en-AU"/>
            </w:rPr>
            <w:fldChar w:fldCharType="begin"/>
          </w:r>
          <w:r w:rsidR="00A66B90">
            <w:instrText xml:space="preserve"> CITATION Ert11 \l 1033 </w:instrText>
          </w:r>
          <w:r w:rsidR="00A66B90">
            <w:rPr>
              <w:lang w:val="en-AU"/>
            </w:rPr>
            <w:fldChar w:fldCharType="separate"/>
          </w:r>
          <w:r w:rsidR="00CF2460" w:rsidRPr="00CF2460">
            <w:rPr>
              <w:noProof/>
            </w:rPr>
            <w:t>[4]</w:t>
          </w:r>
          <w:r w:rsidR="00A66B90">
            <w:rPr>
              <w:lang w:val="en-AU"/>
            </w:rPr>
            <w:fldChar w:fldCharType="end"/>
          </w:r>
        </w:sdtContent>
      </w:sdt>
      <w:r w:rsidR="00A66B90">
        <w:rPr>
          <w:lang w:val="en-AU"/>
        </w:rPr>
        <w:t xml:space="preserve">, </w:t>
      </w:r>
      <w:sdt>
        <w:sdtPr>
          <w:rPr>
            <w:lang w:val="en-AU"/>
          </w:rPr>
          <w:id w:val="1332031067"/>
          <w:citation/>
        </w:sdtPr>
        <w:sdtEndPr/>
        <w:sdtContent>
          <w:r w:rsidR="00A66B90">
            <w:rPr>
              <w:lang w:val="en-AU"/>
            </w:rPr>
            <w:fldChar w:fldCharType="begin"/>
          </w:r>
          <w:r w:rsidR="00A66B90">
            <w:instrText xml:space="preserve"> CITATION Lee13 \l 1033 </w:instrText>
          </w:r>
          <w:r w:rsidR="00A66B90">
            <w:rPr>
              <w:lang w:val="en-AU"/>
            </w:rPr>
            <w:fldChar w:fldCharType="separate"/>
          </w:r>
          <w:r w:rsidR="00CF2460" w:rsidRPr="00CF2460">
            <w:rPr>
              <w:noProof/>
            </w:rPr>
            <w:t>[5]</w:t>
          </w:r>
          <w:r w:rsidR="00A66B90">
            <w:rPr>
              <w:lang w:val="en-AU"/>
            </w:rPr>
            <w:fldChar w:fldCharType="end"/>
          </w:r>
        </w:sdtContent>
      </w:sdt>
      <w:r w:rsidR="00A66B90">
        <w:rPr>
          <w:lang w:val="en-AU"/>
        </w:rPr>
        <w:t xml:space="preserve">, </w:t>
      </w:r>
      <w:sdt>
        <w:sdtPr>
          <w:rPr>
            <w:lang w:val="en-AU"/>
          </w:rPr>
          <w:id w:val="133073244"/>
          <w:citation/>
        </w:sdtPr>
        <w:sdtEndPr/>
        <w:sdtContent>
          <w:r w:rsidR="00A66B90">
            <w:rPr>
              <w:lang w:val="en-AU"/>
            </w:rPr>
            <w:fldChar w:fldCharType="begin"/>
          </w:r>
          <w:r w:rsidR="00A66B90">
            <w:instrText xml:space="preserve"> CITATION LiK13 \l 1033 </w:instrText>
          </w:r>
          <w:r w:rsidR="00A66B90">
            <w:rPr>
              <w:lang w:val="en-AU"/>
            </w:rPr>
            <w:fldChar w:fldCharType="separate"/>
          </w:r>
          <w:r w:rsidR="00CF2460" w:rsidRPr="00CF2460">
            <w:rPr>
              <w:noProof/>
            </w:rPr>
            <w:t>[6]</w:t>
          </w:r>
          <w:r w:rsidR="00A66B90">
            <w:rPr>
              <w:lang w:val="en-AU"/>
            </w:rPr>
            <w:fldChar w:fldCharType="end"/>
          </w:r>
        </w:sdtContent>
      </w:sdt>
      <w:r w:rsidR="00A66B90">
        <w:rPr>
          <w:lang w:val="en-AU"/>
        </w:rPr>
        <w:t xml:space="preserve"> and </w:t>
      </w:r>
      <w:sdt>
        <w:sdtPr>
          <w:rPr>
            <w:lang w:val="en-AU"/>
          </w:rPr>
          <w:id w:val="482896705"/>
          <w:citation/>
        </w:sdtPr>
        <w:sdtEndPr/>
        <w:sdtContent>
          <w:r w:rsidR="00A66B90">
            <w:rPr>
              <w:lang w:val="en-AU"/>
            </w:rPr>
            <w:fldChar w:fldCharType="begin"/>
          </w:r>
          <w:r w:rsidR="00A66B90">
            <w:instrText xml:space="preserve"> CITATION Log07 \l 1033 </w:instrText>
          </w:r>
          <w:r w:rsidR="00A66B90">
            <w:rPr>
              <w:lang w:val="en-AU"/>
            </w:rPr>
            <w:fldChar w:fldCharType="separate"/>
          </w:r>
          <w:r w:rsidR="00CF2460" w:rsidRPr="00CF2460">
            <w:rPr>
              <w:noProof/>
            </w:rPr>
            <w:t>[8]</w:t>
          </w:r>
          <w:r w:rsidR="00A66B90">
            <w:rPr>
              <w:lang w:val="en-AU"/>
            </w:rPr>
            <w:fldChar w:fldCharType="end"/>
          </w:r>
        </w:sdtContent>
      </w:sdt>
      <w:r w:rsidR="00A66B90">
        <w:rPr>
          <w:lang w:val="en-AU"/>
        </w:rPr>
        <w:t xml:space="preserve">, phones are used for the collecting and processing of data to generate information regarding human interaction. In particular, </w:t>
      </w:r>
      <w:sdt>
        <w:sdtPr>
          <w:rPr>
            <w:lang w:val="en-AU"/>
          </w:rPr>
          <w:id w:val="1526754772"/>
          <w:citation/>
        </w:sdtPr>
        <w:sdtEndPr/>
        <w:sdtContent>
          <w:r w:rsidR="00A66B90">
            <w:rPr>
              <w:lang w:val="en-AU"/>
            </w:rPr>
            <w:fldChar w:fldCharType="begin"/>
          </w:r>
          <w:r w:rsidR="00A66B90">
            <w:instrText xml:space="preserve"> CITATION Ert11 \l 1033 </w:instrText>
          </w:r>
          <w:r w:rsidR="00A66B90">
            <w:rPr>
              <w:lang w:val="en-AU"/>
            </w:rPr>
            <w:fldChar w:fldCharType="separate"/>
          </w:r>
          <w:r w:rsidR="00CF2460" w:rsidRPr="00CF2460">
            <w:rPr>
              <w:noProof/>
            </w:rPr>
            <w:t>[4]</w:t>
          </w:r>
          <w:r w:rsidR="00A66B90">
            <w:rPr>
              <w:lang w:val="en-AU"/>
            </w:rPr>
            <w:fldChar w:fldCharType="end"/>
          </w:r>
        </w:sdtContent>
      </w:sdt>
      <w:r w:rsidR="00A66B90">
        <w:rPr>
          <w:lang w:val="en-AU"/>
        </w:rPr>
        <w:t xml:space="preserve">, </w:t>
      </w:r>
      <w:sdt>
        <w:sdtPr>
          <w:rPr>
            <w:lang w:val="en-AU"/>
          </w:rPr>
          <w:id w:val="684633282"/>
          <w:citation/>
        </w:sdtPr>
        <w:sdtEndPr/>
        <w:sdtContent>
          <w:r w:rsidR="00A66B90">
            <w:rPr>
              <w:lang w:val="en-AU"/>
            </w:rPr>
            <w:fldChar w:fldCharType="begin"/>
          </w:r>
          <w:r w:rsidR="00A66B90">
            <w:instrText xml:space="preserve"> CITATION Lee13 \l 1033 </w:instrText>
          </w:r>
          <w:r w:rsidR="00A66B90">
            <w:rPr>
              <w:lang w:val="en-AU"/>
            </w:rPr>
            <w:fldChar w:fldCharType="separate"/>
          </w:r>
          <w:r w:rsidR="00CF2460" w:rsidRPr="00CF2460">
            <w:rPr>
              <w:noProof/>
            </w:rPr>
            <w:t>[5]</w:t>
          </w:r>
          <w:r w:rsidR="00A66B90">
            <w:rPr>
              <w:lang w:val="en-AU"/>
            </w:rPr>
            <w:fldChar w:fldCharType="end"/>
          </w:r>
        </w:sdtContent>
      </w:sdt>
      <w:r w:rsidR="00A66B90">
        <w:rPr>
          <w:lang w:val="en-AU"/>
        </w:rPr>
        <w:t xml:space="preserve"> and </w:t>
      </w:r>
      <w:sdt>
        <w:sdtPr>
          <w:rPr>
            <w:lang w:val="en-AU"/>
          </w:rPr>
          <w:id w:val="681713992"/>
          <w:citation/>
        </w:sdtPr>
        <w:sdtEndPr/>
        <w:sdtContent>
          <w:r w:rsidR="00A66B90">
            <w:rPr>
              <w:lang w:val="en-AU"/>
            </w:rPr>
            <w:fldChar w:fldCharType="begin"/>
          </w:r>
          <w:r w:rsidR="00A66B90">
            <w:instrText xml:space="preserve"> CITATION Log07 \l 1033 </w:instrText>
          </w:r>
          <w:r w:rsidR="00A66B90">
            <w:rPr>
              <w:lang w:val="en-AU"/>
            </w:rPr>
            <w:fldChar w:fldCharType="separate"/>
          </w:r>
          <w:r w:rsidR="00CF2460" w:rsidRPr="00CF2460">
            <w:rPr>
              <w:noProof/>
            </w:rPr>
            <w:t>[8]</w:t>
          </w:r>
          <w:r w:rsidR="00A66B90">
            <w:rPr>
              <w:lang w:val="en-AU"/>
            </w:rPr>
            <w:fldChar w:fldCharType="end"/>
          </w:r>
        </w:sdtContent>
      </w:sdt>
      <w:r w:rsidR="00A66B90">
        <w:rPr>
          <w:lang w:val="en-AU"/>
        </w:rPr>
        <w:t xml:space="preserve"> collect physiological information, with </w:t>
      </w:r>
      <w:sdt>
        <w:sdtPr>
          <w:rPr>
            <w:lang w:val="en-AU"/>
          </w:rPr>
          <w:id w:val="2025523682"/>
          <w:citation/>
        </w:sdtPr>
        <w:sdtEndPr/>
        <w:sdtContent>
          <w:r w:rsidR="00A66B90">
            <w:rPr>
              <w:lang w:val="en-AU"/>
            </w:rPr>
            <w:fldChar w:fldCharType="begin"/>
          </w:r>
          <w:r w:rsidR="00A66B90">
            <w:instrText xml:space="preserve"> CITATION Ert11 \l 1033 </w:instrText>
          </w:r>
          <w:r w:rsidR="00A66B90">
            <w:rPr>
              <w:lang w:val="en-AU"/>
            </w:rPr>
            <w:fldChar w:fldCharType="separate"/>
          </w:r>
          <w:r w:rsidR="00CF2460" w:rsidRPr="00CF2460">
            <w:rPr>
              <w:noProof/>
            </w:rPr>
            <w:t>[4]</w:t>
          </w:r>
          <w:r w:rsidR="00A66B90">
            <w:rPr>
              <w:lang w:val="en-AU"/>
            </w:rPr>
            <w:fldChar w:fldCharType="end"/>
          </w:r>
        </w:sdtContent>
      </w:sdt>
      <w:r w:rsidR="00A66B90">
        <w:rPr>
          <w:lang w:val="en-AU"/>
        </w:rPr>
        <w:t xml:space="preserve"> and </w:t>
      </w:r>
      <w:sdt>
        <w:sdtPr>
          <w:rPr>
            <w:lang w:val="en-AU"/>
          </w:rPr>
          <w:id w:val="-1444614289"/>
          <w:citation/>
        </w:sdtPr>
        <w:sdtEndPr/>
        <w:sdtContent>
          <w:r w:rsidR="00A66B90">
            <w:rPr>
              <w:lang w:val="en-AU"/>
            </w:rPr>
            <w:fldChar w:fldCharType="begin"/>
          </w:r>
          <w:r w:rsidR="00A66B90">
            <w:instrText xml:space="preserve"> CITATION Lee13 \l 1033 </w:instrText>
          </w:r>
          <w:r w:rsidR="00A66B90">
            <w:rPr>
              <w:lang w:val="en-AU"/>
            </w:rPr>
            <w:fldChar w:fldCharType="separate"/>
          </w:r>
          <w:r w:rsidR="00CF2460" w:rsidRPr="00CF2460">
            <w:rPr>
              <w:noProof/>
            </w:rPr>
            <w:t>[5]</w:t>
          </w:r>
          <w:r w:rsidR="00A66B90">
            <w:rPr>
              <w:lang w:val="en-AU"/>
            </w:rPr>
            <w:fldChar w:fldCharType="end"/>
          </w:r>
        </w:sdtContent>
      </w:sdt>
      <w:r w:rsidR="00A66B90">
        <w:rPr>
          <w:lang w:val="en-AU"/>
        </w:rPr>
        <w:t xml:space="preserve"> specifically using this to calculate one’s mood, which we can directly infer one’s level of stress. </w:t>
      </w:r>
      <w:sdt>
        <w:sdtPr>
          <w:rPr>
            <w:lang w:val="en-AU"/>
          </w:rPr>
          <w:id w:val="-510836148"/>
          <w:citation/>
        </w:sdtPr>
        <w:sdtEndPr/>
        <w:sdtContent>
          <w:r w:rsidR="00A66B90">
            <w:rPr>
              <w:lang w:val="en-AU"/>
            </w:rPr>
            <w:fldChar w:fldCharType="begin"/>
          </w:r>
          <w:r w:rsidR="00A66B90">
            <w:instrText xml:space="preserve"> CITATION Log07 \l 1033 </w:instrText>
          </w:r>
          <w:r w:rsidR="00A66B90">
            <w:rPr>
              <w:lang w:val="en-AU"/>
            </w:rPr>
            <w:fldChar w:fldCharType="separate"/>
          </w:r>
          <w:r w:rsidR="00CF2460" w:rsidRPr="00CF2460">
            <w:rPr>
              <w:noProof/>
            </w:rPr>
            <w:t>[8]</w:t>
          </w:r>
          <w:r w:rsidR="00A66B90">
            <w:rPr>
              <w:lang w:val="en-AU"/>
            </w:rPr>
            <w:fldChar w:fldCharType="end"/>
          </w:r>
        </w:sdtContent>
      </w:sdt>
      <w:r w:rsidR="001713D5">
        <w:rPr>
          <w:lang w:val="en-AU"/>
        </w:rPr>
        <w:t>, on the other hand,</w:t>
      </w:r>
      <w:r w:rsidR="00A66B90">
        <w:rPr>
          <w:lang w:val="en-AU"/>
        </w:rPr>
        <w:t xml:space="preserve"> collects physiological data </w:t>
      </w:r>
      <w:r w:rsidR="00A66B90">
        <w:rPr>
          <w:lang w:val="en-AU"/>
        </w:rPr>
        <w:lastRenderedPageBreak/>
        <w:t xml:space="preserve">to specifically </w:t>
      </w:r>
      <w:r w:rsidR="008B6936">
        <w:rPr>
          <w:lang w:val="en-AU"/>
        </w:rPr>
        <w:t>respond to a dangerous, and very key, stress response.</w:t>
      </w:r>
      <w:r w:rsidR="001713D5">
        <w:rPr>
          <w:lang w:val="en-AU"/>
        </w:rPr>
        <w:t xml:space="preserve"> </w:t>
      </w:r>
      <w:sdt>
        <w:sdtPr>
          <w:rPr>
            <w:lang w:val="en-AU"/>
          </w:rPr>
          <w:id w:val="287180814"/>
          <w:citation/>
        </w:sdtPr>
        <w:sdtEndPr/>
        <w:sdtContent>
          <w:r w:rsidR="001713D5">
            <w:rPr>
              <w:lang w:val="en-AU"/>
            </w:rPr>
            <w:fldChar w:fldCharType="begin"/>
          </w:r>
          <w:r w:rsidR="001713D5">
            <w:instrText xml:space="preserve"> CITATION LiK13 \l 1033 </w:instrText>
          </w:r>
          <w:r w:rsidR="001713D5">
            <w:rPr>
              <w:lang w:val="en-AU"/>
            </w:rPr>
            <w:fldChar w:fldCharType="separate"/>
          </w:r>
          <w:r w:rsidR="00CF2460" w:rsidRPr="00CF2460">
            <w:rPr>
              <w:noProof/>
            </w:rPr>
            <w:t>[6]</w:t>
          </w:r>
          <w:r w:rsidR="001713D5">
            <w:rPr>
              <w:lang w:val="en-AU"/>
            </w:rPr>
            <w:fldChar w:fldCharType="end"/>
          </w:r>
        </w:sdtContent>
      </w:sdt>
      <w:r w:rsidR="001713D5">
        <w:rPr>
          <w:lang w:val="en-AU"/>
        </w:rPr>
        <w:t xml:space="preserve"> does not utilise physiological reactions, yet still manages to detect stress through other interesting means. </w:t>
      </w:r>
      <w:sdt>
        <w:sdtPr>
          <w:rPr>
            <w:lang w:val="en-AU"/>
          </w:rPr>
          <w:id w:val="944498899"/>
          <w:citation/>
        </w:sdtPr>
        <w:sdtEndPr/>
        <w:sdtContent>
          <w:r w:rsidR="001713D5">
            <w:rPr>
              <w:lang w:val="en-AU"/>
            </w:rPr>
            <w:fldChar w:fldCharType="begin"/>
          </w:r>
          <w:r w:rsidR="001713D5">
            <w:instrText xml:space="preserve"> CITATION Her12 \l 1033 </w:instrText>
          </w:r>
          <w:r w:rsidR="001713D5">
            <w:rPr>
              <w:lang w:val="en-AU"/>
            </w:rPr>
            <w:fldChar w:fldCharType="separate"/>
          </w:r>
          <w:r w:rsidR="00CF2460" w:rsidRPr="00CF2460">
            <w:rPr>
              <w:noProof/>
            </w:rPr>
            <w:t>[7]</w:t>
          </w:r>
          <w:r w:rsidR="001713D5">
            <w:rPr>
              <w:lang w:val="en-AU"/>
            </w:rPr>
            <w:fldChar w:fldCharType="end"/>
          </w:r>
        </w:sdtContent>
      </w:sdt>
      <w:r w:rsidR="001713D5">
        <w:rPr>
          <w:lang w:val="en-AU"/>
        </w:rPr>
        <w:t xml:space="preserve"> is very different, since it uses other technologies to collect useful data, analyse the data and produce results </w:t>
      </w:r>
      <w:r w:rsidR="00FC1207">
        <w:rPr>
          <w:lang w:val="en-AU"/>
        </w:rPr>
        <w:t>based off one parameter to scale what mood the person is in.</w:t>
      </w:r>
    </w:p>
    <w:p w:rsidR="00551AE5" w:rsidRDefault="001713D5" w:rsidP="00051516">
      <w:pPr>
        <w:rPr>
          <w:lang w:val="en-AU"/>
        </w:rPr>
      </w:pPr>
      <w:r>
        <w:rPr>
          <w:lang w:val="en-AU"/>
        </w:rPr>
        <w:t>T</w:t>
      </w:r>
      <w:r w:rsidR="00551AE5">
        <w:rPr>
          <w:lang w:val="en-AU"/>
        </w:rPr>
        <w:t xml:space="preserve">he methodology used </w:t>
      </w:r>
      <w:r w:rsidR="009C2799">
        <w:rPr>
          <w:lang w:val="en-AU"/>
        </w:rPr>
        <w:t xml:space="preserve">in </w:t>
      </w:r>
      <w:sdt>
        <w:sdtPr>
          <w:rPr>
            <w:lang w:val="en-AU"/>
          </w:rPr>
          <w:id w:val="1420670504"/>
          <w:citation/>
        </w:sdtPr>
        <w:sdtEndPr/>
        <w:sdtContent>
          <w:r w:rsidR="00FC1207">
            <w:rPr>
              <w:lang w:val="en-AU"/>
            </w:rPr>
            <w:fldChar w:fldCharType="begin"/>
          </w:r>
          <w:r w:rsidR="00FC1207">
            <w:instrText xml:space="preserve"> CITATION Ert11 \l 1033 </w:instrText>
          </w:r>
          <w:r w:rsidR="00FC1207">
            <w:rPr>
              <w:lang w:val="en-AU"/>
            </w:rPr>
            <w:fldChar w:fldCharType="separate"/>
          </w:r>
          <w:r w:rsidR="00CF2460" w:rsidRPr="00CF2460">
            <w:rPr>
              <w:noProof/>
            </w:rPr>
            <w:t>[4]</w:t>
          </w:r>
          <w:r w:rsidR="00FC1207">
            <w:rPr>
              <w:lang w:val="en-AU"/>
            </w:rPr>
            <w:fldChar w:fldCharType="end"/>
          </w:r>
        </w:sdtContent>
      </w:sdt>
      <w:r w:rsidR="00FC1207">
        <w:rPr>
          <w:lang w:val="en-AU"/>
        </w:rPr>
        <w:t xml:space="preserve"> and </w:t>
      </w:r>
      <w:sdt>
        <w:sdtPr>
          <w:rPr>
            <w:lang w:val="en-AU"/>
          </w:rPr>
          <w:id w:val="-475227543"/>
          <w:citation/>
        </w:sdtPr>
        <w:sdtEndPr/>
        <w:sdtContent>
          <w:r w:rsidR="00FC1207">
            <w:rPr>
              <w:lang w:val="en-AU"/>
            </w:rPr>
            <w:fldChar w:fldCharType="begin"/>
          </w:r>
          <w:r w:rsidR="00FC1207">
            <w:instrText xml:space="preserve"> CITATION Lee13 \l 1033 </w:instrText>
          </w:r>
          <w:r w:rsidR="00FC1207">
            <w:rPr>
              <w:lang w:val="en-AU"/>
            </w:rPr>
            <w:fldChar w:fldCharType="separate"/>
          </w:r>
          <w:r w:rsidR="00CF2460" w:rsidRPr="00CF2460">
            <w:rPr>
              <w:noProof/>
            </w:rPr>
            <w:t>[5]</w:t>
          </w:r>
          <w:r w:rsidR="00FC1207">
            <w:rPr>
              <w:lang w:val="en-AU"/>
            </w:rPr>
            <w:fldChar w:fldCharType="end"/>
          </w:r>
        </w:sdtContent>
      </w:sdt>
      <w:r w:rsidR="009C2799">
        <w:rPr>
          <w:lang w:val="en-AU"/>
        </w:rPr>
        <w:t xml:space="preserve"> </w:t>
      </w:r>
      <w:r w:rsidR="00FC1207">
        <w:rPr>
          <w:lang w:val="en-AU"/>
        </w:rPr>
        <w:t>are</w:t>
      </w:r>
      <w:r w:rsidR="00551AE5">
        <w:rPr>
          <w:lang w:val="en-AU"/>
        </w:rPr>
        <w:t xml:space="preserve"> one of the most advanced, </w:t>
      </w:r>
      <w:r w:rsidR="00FC1207">
        <w:rPr>
          <w:lang w:val="en-AU"/>
        </w:rPr>
        <w:t xml:space="preserve">despite </w:t>
      </w:r>
      <w:sdt>
        <w:sdtPr>
          <w:rPr>
            <w:lang w:val="en-AU"/>
          </w:rPr>
          <w:id w:val="1866478814"/>
          <w:citation/>
        </w:sdtPr>
        <w:sdtEndPr/>
        <w:sdtContent>
          <w:r w:rsidR="00FC1207">
            <w:rPr>
              <w:lang w:val="en-AU"/>
            </w:rPr>
            <w:fldChar w:fldCharType="begin"/>
          </w:r>
          <w:r w:rsidR="00FC1207">
            <w:instrText xml:space="preserve"> CITATION Ert11 \l 1033 </w:instrText>
          </w:r>
          <w:r w:rsidR="00FC1207">
            <w:rPr>
              <w:lang w:val="en-AU"/>
            </w:rPr>
            <w:fldChar w:fldCharType="separate"/>
          </w:r>
          <w:r w:rsidR="00CF2460" w:rsidRPr="00CF2460">
            <w:rPr>
              <w:noProof/>
            </w:rPr>
            <w:t>[4]</w:t>
          </w:r>
          <w:r w:rsidR="00FC1207">
            <w:rPr>
              <w:lang w:val="en-AU"/>
            </w:rPr>
            <w:fldChar w:fldCharType="end"/>
          </w:r>
        </w:sdtContent>
      </w:sdt>
      <w:r w:rsidR="00FC1207">
        <w:rPr>
          <w:lang w:val="en-AU"/>
        </w:rPr>
        <w:t xml:space="preserve"> being a relatively older use</w:t>
      </w:r>
      <w:r w:rsidR="00A6166C">
        <w:rPr>
          <w:lang w:val="en-AU"/>
        </w:rPr>
        <w:t xml:space="preserve"> of phone applications for this purpose</w:t>
      </w:r>
      <w:r w:rsidR="00551AE5">
        <w:rPr>
          <w:lang w:val="en-AU"/>
        </w:rPr>
        <w:t xml:space="preserve">. </w:t>
      </w:r>
      <w:r w:rsidR="00FC1207">
        <w:rPr>
          <w:lang w:val="en-AU"/>
        </w:rPr>
        <w:t xml:space="preserve">In </w:t>
      </w:r>
      <w:sdt>
        <w:sdtPr>
          <w:rPr>
            <w:lang w:val="en-AU"/>
          </w:rPr>
          <w:id w:val="492758906"/>
          <w:citation/>
        </w:sdtPr>
        <w:sdtEndPr/>
        <w:sdtContent>
          <w:r w:rsidR="00FC1207">
            <w:rPr>
              <w:lang w:val="en-AU"/>
            </w:rPr>
            <w:fldChar w:fldCharType="begin"/>
          </w:r>
          <w:r w:rsidR="00FC1207">
            <w:instrText xml:space="preserve"> CITATION Ert11 \l 1033 </w:instrText>
          </w:r>
          <w:r w:rsidR="00FC1207">
            <w:rPr>
              <w:lang w:val="en-AU"/>
            </w:rPr>
            <w:fldChar w:fldCharType="separate"/>
          </w:r>
          <w:r w:rsidR="00CF2460" w:rsidRPr="00CF2460">
            <w:rPr>
              <w:noProof/>
            </w:rPr>
            <w:t>[4]</w:t>
          </w:r>
          <w:r w:rsidR="00FC1207">
            <w:rPr>
              <w:lang w:val="en-AU"/>
            </w:rPr>
            <w:fldChar w:fldCharType="end"/>
          </w:r>
        </w:sdtContent>
      </w:sdt>
      <w:r w:rsidR="00FC1207">
        <w:rPr>
          <w:lang w:val="en-AU"/>
        </w:rPr>
        <w:t>, t</w:t>
      </w:r>
      <w:r w:rsidR="00051516">
        <w:rPr>
          <w:lang w:val="en-AU"/>
        </w:rPr>
        <w:t>he hardware itself is very intricate – it has the capacity to collate many parameters within a very small device that is “</w:t>
      </w:r>
      <w:r w:rsidR="00051516" w:rsidRPr="00051516">
        <w:rPr>
          <w:lang w:val="en-AU"/>
        </w:rPr>
        <w:t>comfortable</w:t>
      </w:r>
      <w:r w:rsidR="00051516">
        <w:rPr>
          <w:lang w:val="en-AU"/>
        </w:rPr>
        <w:t xml:space="preserve"> </w:t>
      </w:r>
      <w:r w:rsidR="00051516" w:rsidRPr="00051516">
        <w:rPr>
          <w:lang w:val="en-AU"/>
        </w:rPr>
        <w:t>to wear for long hours in the field</w:t>
      </w:r>
      <w:r w:rsidR="00051516">
        <w:rPr>
          <w:lang w:val="en-AU"/>
        </w:rPr>
        <w:t xml:space="preserve">” </w:t>
      </w:r>
      <w:sdt>
        <w:sdtPr>
          <w:rPr>
            <w:lang w:val="en-AU"/>
          </w:rPr>
          <w:id w:val="-1310551212"/>
          <w:citation/>
        </w:sdtPr>
        <w:sdtEndPr/>
        <w:sdtContent>
          <w:r w:rsidR="00051516">
            <w:rPr>
              <w:lang w:val="en-AU"/>
            </w:rPr>
            <w:fldChar w:fldCharType="begin"/>
          </w:r>
          <w:r w:rsidR="00051516">
            <w:instrText xml:space="preserve"> CITATION Ert11 \l 1033 </w:instrText>
          </w:r>
          <w:r w:rsidR="00051516">
            <w:rPr>
              <w:lang w:val="en-AU"/>
            </w:rPr>
            <w:fldChar w:fldCharType="separate"/>
          </w:r>
          <w:r w:rsidR="00CF2460" w:rsidRPr="00CF2460">
            <w:rPr>
              <w:noProof/>
            </w:rPr>
            <w:t>[4]</w:t>
          </w:r>
          <w:r w:rsidR="00051516">
            <w:rPr>
              <w:lang w:val="en-AU"/>
            </w:rPr>
            <w:fldChar w:fldCharType="end"/>
          </w:r>
        </w:sdtContent>
      </w:sdt>
      <w:r w:rsidR="00051516">
        <w:rPr>
          <w:lang w:val="en-AU"/>
        </w:rPr>
        <w:t xml:space="preserve">. </w:t>
      </w:r>
      <w:r w:rsidR="00FC1207">
        <w:rPr>
          <w:lang w:val="en-AU"/>
        </w:rPr>
        <w:t xml:space="preserve">However, we can agree that not having hardware attached to us is, in itself, a superior advantage. </w:t>
      </w:r>
      <w:sdt>
        <w:sdtPr>
          <w:rPr>
            <w:lang w:val="en-AU"/>
          </w:rPr>
          <w:id w:val="-984090556"/>
          <w:citation/>
        </w:sdtPr>
        <w:sdtEndPr/>
        <w:sdtContent>
          <w:r w:rsidR="00FC1207">
            <w:rPr>
              <w:lang w:val="en-AU"/>
            </w:rPr>
            <w:fldChar w:fldCharType="begin"/>
          </w:r>
          <w:r w:rsidR="00FC1207">
            <w:instrText xml:space="preserve"> CITATION Lee13 \l 1033 </w:instrText>
          </w:r>
          <w:r w:rsidR="00FC1207">
            <w:rPr>
              <w:lang w:val="en-AU"/>
            </w:rPr>
            <w:fldChar w:fldCharType="separate"/>
          </w:r>
          <w:r w:rsidR="00CF2460" w:rsidRPr="00CF2460">
            <w:rPr>
              <w:noProof/>
            </w:rPr>
            <w:t>[5]</w:t>
          </w:r>
          <w:r w:rsidR="00FC1207">
            <w:rPr>
              <w:lang w:val="en-AU"/>
            </w:rPr>
            <w:fldChar w:fldCharType="end"/>
          </w:r>
        </w:sdtContent>
      </w:sdt>
      <w:r w:rsidR="00FC1207">
        <w:rPr>
          <w:lang w:val="en-AU"/>
        </w:rPr>
        <w:t xml:space="preserve"> further inspires the idea of collecting data using the phone’s hardware, which is, of course, a much more comfortable option for the user. It also results in the user being much less conscious of the analysis, since the phone simply runs in the background and causes</w:t>
      </w:r>
      <w:r w:rsidR="00B97DD3">
        <w:rPr>
          <w:lang w:val="en-AU"/>
        </w:rPr>
        <w:t xml:space="preserve"> less</w:t>
      </w:r>
      <w:r w:rsidR="00FC1207">
        <w:rPr>
          <w:lang w:val="en-AU"/>
        </w:rPr>
        <w:t xml:space="preserve"> disruption with the user</w:t>
      </w:r>
      <w:r w:rsidR="00B97DD3">
        <w:rPr>
          <w:lang w:val="en-AU"/>
        </w:rPr>
        <w:t>’s activities whilst collecting and analysing data</w:t>
      </w:r>
      <w:r w:rsidR="00FC1207">
        <w:rPr>
          <w:lang w:val="en-AU"/>
        </w:rPr>
        <w:t>.</w:t>
      </w:r>
    </w:p>
    <w:p w:rsidR="00F72D5E" w:rsidRDefault="00B97DD3" w:rsidP="00051516">
      <w:pPr>
        <w:rPr>
          <w:lang w:val="en-AU"/>
        </w:rPr>
      </w:pPr>
      <w:r>
        <w:rPr>
          <w:lang w:val="en-AU"/>
        </w:rPr>
        <w:t xml:space="preserve">As such, </w:t>
      </w:r>
      <w:sdt>
        <w:sdtPr>
          <w:rPr>
            <w:lang w:val="en-AU"/>
          </w:rPr>
          <w:id w:val="-1334754923"/>
          <w:citation/>
        </w:sdtPr>
        <w:sdtEndPr/>
        <w:sdtContent>
          <w:r>
            <w:rPr>
              <w:lang w:val="en-AU"/>
            </w:rPr>
            <w:fldChar w:fldCharType="begin"/>
          </w:r>
          <w:r>
            <w:instrText xml:space="preserve"> CITATION Lee13 \l 1033 </w:instrText>
          </w:r>
          <w:r>
            <w:rPr>
              <w:lang w:val="en-AU"/>
            </w:rPr>
            <w:fldChar w:fldCharType="separate"/>
          </w:r>
          <w:r w:rsidR="00CF2460" w:rsidRPr="00CF2460">
            <w:rPr>
              <w:noProof/>
            </w:rPr>
            <w:t>[5]</w:t>
          </w:r>
          <w:r>
            <w:rPr>
              <w:lang w:val="en-AU"/>
            </w:rPr>
            <w:fldChar w:fldCharType="end"/>
          </w:r>
        </w:sdtContent>
      </w:sdt>
      <w:r>
        <w:rPr>
          <w:lang w:val="en-AU"/>
        </w:rPr>
        <w:t xml:space="preserve"> inspires the idea of utilising the phone’s hardware. We can note that the physiological reactions sensed in </w:t>
      </w:r>
      <w:sdt>
        <w:sdtPr>
          <w:rPr>
            <w:lang w:val="en-AU"/>
          </w:rPr>
          <w:id w:val="-50458449"/>
          <w:citation/>
        </w:sdtPr>
        <w:sdtEndPr/>
        <w:sdtContent>
          <w:r>
            <w:rPr>
              <w:lang w:val="en-AU"/>
            </w:rPr>
            <w:fldChar w:fldCharType="begin"/>
          </w:r>
          <w:r>
            <w:instrText xml:space="preserve"> CITATION Ert11 \l 1033 </w:instrText>
          </w:r>
          <w:r>
            <w:rPr>
              <w:lang w:val="en-AU"/>
            </w:rPr>
            <w:fldChar w:fldCharType="separate"/>
          </w:r>
          <w:r w:rsidR="00CF2460" w:rsidRPr="00CF2460">
            <w:rPr>
              <w:noProof/>
            </w:rPr>
            <w:t>[4]</w:t>
          </w:r>
          <w:r>
            <w:rPr>
              <w:lang w:val="en-AU"/>
            </w:rPr>
            <w:fldChar w:fldCharType="end"/>
          </w:r>
        </w:sdtContent>
      </w:sdt>
      <w:r>
        <w:rPr>
          <w:lang w:val="en-AU"/>
        </w:rPr>
        <w:t xml:space="preserve"> can now be sensed using current mobile phone technology. There are methods to calculate one’s heart rate, such as in the application “Stress Check” </w:t>
      </w:r>
      <w:sdt>
        <w:sdtPr>
          <w:rPr>
            <w:lang w:val="en-AU"/>
          </w:rPr>
          <w:id w:val="-737323219"/>
          <w:citation/>
        </w:sdtPr>
        <w:sdtEndPr/>
        <w:sdtContent>
          <w:r>
            <w:rPr>
              <w:lang w:val="en-AU"/>
            </w:rPr>
            <w:fldChar w:fldCharType="begin"/>
          </w:r>
          <w:r>
            <w:instrText xml:space="preserve"> CITATION Azu12 \l 1033 </w:instrText>
          </w:r>
          <w:r>
            <w:rPr>
              <w:lang w:val="en-AU"/>
            </w:rPr>
            <w:fldChar w:fldCharType="separate"/>
          </w:r>
          <w:r w:rsidR="00CF2460" w:rsidRPr="00CF2460">
            <w:rPr>
              <w:noProof/>
            </w:rPr>
            <w:t>[11]</w:t>
          </w:r>
          <w:r>
            <w:rPr>
              <w:lang w:val="en-AU"/>
            </w:rPr>
            <w:fldChar w:fldCharType="end"/>
          </w:r>
        </w:sdtContent>
      </w:sdt>
      <w:r w:rsidR="00D73740">
        <w:rPr>
          <w:lang w:val="en-AU"/>
        </w:rPr>
        <w:t>. This application uses the phone’s</w:t>
      </w:r>
      <w:r>
        <w:rPr>
          <w:lang w:val="en-AU"/>
        </w:rPr>
        <w:t xml:space="preserve"> camera </w:t>
      </w:r>
      <w:r w:rsidR="00D73740">
        <w:rPr>
          <w:lang w:val="en-AU"/>
        </w:rPr>
        <w:t xml:space="preserve">and flashlight </w:t>
      </w:r>
      <w:r>
        <w:rPr>
          <w:lang w:val="en-AU"/>
        </w:rPr>
        <w:t xml:space="preserve">to detect one’s heart rate. We can detect respiratory function using </w:t>
      </w:r>
      <w:r w:rsidR="00D73740">
        <w:rPr>
          <w:lang w:val="en-AU"/>
        </w:rPr>
        <w:t xml:space="preserve">the phone’s inbuilt </w:t>
      </w:r>
      <w:r>
        <w:rPr>
          <w:lang w:val="en-AU"/>
        </w:rPr>
        <w:t xml:space="preserve">accelerometer to detect a rate of displacement on one’s lung area, hence allowing us to </w:t>
      </w:r>
      <w:r w:rsidR="00D73740">
        <w:rPr>
          <w:lang w:val="en-AU"/>
        </w:rPr>
        <w:t xml:space="preserve">accurately </w:t>
      </w:r>
      <w:r>
        <w:rPr>
          <w:lang w:val="en-AU"/>
        </w:rPr>
        <w:t xml:space="preserve">calculate changes in volume of air within one’s lungs </w:t>
      </w:r>
      <w:sdt>
        <w:sdtPr>
          <w:rPr>
            <w:lang w:val="en-AU"/>
          </w:rPr>
          <w:id w:val="-804471177"/>
          <w:citation/>
        </w:sdtPr>
        <w:sdtEndPr/>
        <w:sdtContent>
          <w:r>
            <w:rPr>
              <w:lang w:val="en-AU"/>
            </w:rPr>
            <w:fldChar w:fldCharType="begin"/>
          </w:r>
          <w:r>
            <w:instrText xml:space="preserve"> CITATION Cha10 \l 1033 </w:instrText>
          </w:r>
          <w:r>
            <w:rPr>
              <w:lang w:val="en-AU"/>
            </w:rPr>
            <w:fldChar w:fldCharType="separate"/>
          </w:r>
          <w:r w:rsidR="00CF2460" w:rsidRPr="00CF2460">
            <w:rPr>
              <w:noProof/>
            </w:rPr>
            <w:t>[12]</w:t>
          </w:r>
          <w:r>
            <w:rPr>
              <w:lang w:val="en-AU"/>
            </w:rPr>
            <w:fldChar w:fldCharType="end"/>
          </w:r>
        </w:sdtContent>
      </w:sdt>
      <w:r w:rsidR="00D73740">
        <w:rPr>
          <w:lang w:val="en-AU"/>
        </w:rPr>
        <w:t xml:space="preserve">. </w:t>
      </w:r>
      <w:sdt>
        <w:sdtPr>
          <w:rPr>
            <w:lang w:val="en-AU"/>
          </w:rPr>
          <w:id w:val="538553405"/>
          <w:citation/>
        </w:sdtPr>
        <w:sdtEndPr/>
        <w:sdtContent>
          <w:r w:rsidR="00D73740">
            <w:rPr>
              <w:lang w:val="en-AU"/>
            </w:rPr>
            <w:fldChar w:fldCharType="begin"/>
          </w:r>
          <w:r w:rsidR="00D73740">
            <w:instrText xml:space="preserve"> CITATION Ert11 \l 1033 </w:instrText>
          </w:r>
          <w:r w:rsidR="00D73740">
            <w:rPr>
              <w:lang w:val="en-AU"/>
            </w:rPr>
            <w:fldChar w:fldCharType="separate"/>
          </w:r>
          <w:r w:rsidR="00CF2460" w:rsidRPr="00CF2460">
            <w:rPr>
              <w:noProof/>
            </w:rPr>
            <w:t>[4]</w:t>
          </w:r>
          <w:r w:rsidR="00D73740">
            <w:rPr>
              <w:lang w:val="en-AU"/>
            </w:rPr>
            <w:fldChar w:fldCharType="end"/>
          </w:r>
        </w:sdtContent>
      </w:sdt>
      <w:r w:rsidR="00D73740">
        <w:rPr>
          <w:lang w:val="en-AU"/>
        </w:rPr>
        <w:t xml:space="preserve"> also detects skin temperature, which can be found using the phone’s thermometer. All these inbuilt hardware render the external hardware used by </w:t>
      </w:r>
      <w:sdt>
        <w:sdtPr>
          <w:rPr>
            <w:lang w:val="en-AU"/>
          </w:rPr>
          <w:id w:val="85507223"/>
          <w:citation/>
        </w:sdtPr>
        <w:sdtEndPr/>
        <w:sdtContent>
          <w:r w:rsidR="00D73740">
            <w:rPr>
              <w:lang w:val="en-AU"/>
            </w:rPr>
            <w:fldChar w:fldCharType="begin"/>
          </w:r>
          <w:r w:rsidR="00D73740">
            <w:instrText xml:space="preserve"> CITATION Ert11 \l 1033 </w:instrText>
          </w:r>
          <w:r w:rsidR="00D73740">
            <w:rPr>
              <w:lang w:val="en-AU"/>
            </w:rPr>
            <w:fldChar w:fldCharType="separate"/>
          </w:r>
          <w:r w:rsidR="00CF2460" w:rsidRPr="00CF2460">
            <w:rPr>
              <w:noProof/>
            </w:rPr>
            <w:t>[4]</w:t>
          </w:r>
          <w:r w:rsidR="00D73740">
            <w:rPr>
              <w:lang w:val="en-AU"/>
            </w:rPr>
            <w:fldChar w:fldCharType="end"/>
          </w:r>
        </w:sdtContent>
      </w:sdt>
      <w:r w:rsidR="00D73740">
        <w:rPr>
          <w:lang w:val="en-AU"/>
        </w:rPr>
        <w:t xml:space="preserve"> as redundant. The advantage that the external hardware offers, however, is that people still claim accuracy, however </w:t>
      </w:r>
      <w:sdt>
        <w:sdtPr>
          <w:rPr>
            <w:lang w:val="en-AU"/>
          </w:rPr>
          <w:id w:val="-449551981"/>
          <w:citation/>
        </w:sdtPr>
        <w:sdtEndPr/>
        <w:sdtContent>
          <w:r w:rsidR="00D73740">
            <w:rPr>
              <w:lang w:val="en-AU"/>
            </w:rPr>
            <w:fldChar w:fldCharType="begin"/>
          </w:r>
          <w:r w:rsidR="00D73740">
            <w:instrText xml:space="preserve"> CITATION Ert11 \l 1033 </w:instrText>
          </w:r>
          <w:r w:rsidR="00D73740">
            <w:rPr>
              <w:lang w:val="en-AU"/>
            </w:rPr>
            <w:fldChar w:fldCharType="separate"/>
          </w:r>
          <w:r w:rsidR="00CF2460" w:rsidRPr="00CF2460">
            <w:rPr>
              <w:noProof/>
            </w:rPr>
            <w:t>[4]</w:t>
          </w:r>
          <w:r w:rsidR="00D73740">
            <w:rPr>
              <w:lang w:val="en-AU"/>
            </w:rPr>
            <w:fldChar w:fldCharType="end"/>
          </w:r>
        </w:sdtContent>
      </w:sdt>
      <w:r w:rsidR="00D73740">
        <w:rPr>
          <w:lang w:val="en-AU"/>
        </w:rPr>
        <w:t>, despite using dated technology, still determines one of the highest accuracies out of all the solutions.</w:t>
      </w:r>
      <w:r w:rsidR="00B45917">
        <w:rPr>
          <w:lang w:val="en-AU"/>
        </w:rPr>
        <w:t xml:space="preserve"> This can be attributed to </w:t>
      </w:r>
      <w:r w:rsidR="00F72D5E">
        <w:rPr>
          <w:lang w:val="en-AU"/>
        </w:rPr>
        <w:t xml:space="preserve">many factors, with </w:t>
      </w:r>
      <w:r w:rsidR="00B45917">
        <w:rPr>
          <w:lang w:val="en-AU"/>
        </w:rPr>
        <w:t>the inaccurate nature of using the internal hardware of a phone</w:t>
      </w:r>
      <w:r w:rsidR="00F72D5E">
        <w:rPr>
          <w:lang w:val="en-AU"/>
        </w:rPr>
        <w:t xml:space="preserve"> being one of them.</w:t>
      </w:r>
    </w:p>
    <w:p w:rsidR="005935D3" w:rsidRDefault="00F72D5E" w:rsidP="000129EB">
      <w:pPr>
        <w:rPr>
          <w:lang w:val="en-AU"/>
        </w:rPr>
      </w:pPr>
      <w:r>
        <w:rPr>
          <w:lang w:val="en-AU"/>
        </w:rPr>
        <w:t>W</w:t>
      </w:r>
      <w:r w:rsidR="00B45917">
        <w:rPr>
          <w:lang w:val="en-AU"/>
        </w:rPr>
        <w:t xml:space="preserve">hilst both </w:t>
      </w:r>
      <w:sdt>
        <w:sdtPr>
          <w:rPr>
            <w:lang w:val="en-AU"/>
          </w:rPr>
          <w:id w:val="99999154"/>
          <w:citation/>
        </w:sdtPr>
        <w:sdtEndPr/>
        <w:sdtContent>
          <w:r w:rsidR="00B45917">
            <w:rPr>
              <w:lang w:val="en-AU"/>
            </w:rPr>
            <w:fldChar w:fldCharType="begin"/>
          </w:r>
          <w:r w:rsidR="00B45917">
            <w:instrText xml:space="preserve"> CITATION Ert11 \l 1033 </w:instrText>
          </w:r>
          <w:r w:rsidR="00B45917">
            <w:rPr>
              <w:lang w:val="en-AU"/>
            </w:rPr>
            <w:fldChar w:fldCharType="separate"/>
          </w:r>
          <w:r w:rsidR="00CF2460" w:rsidRPr="00CF2460">
            <w:rPr>
              <w:noProof/>
            </w:rPr>
            <w:t>[4]</w:t>
          </w:r>
          <w:r w:rsidR="00B45917">
            <w:rPr>
              <w:lang w:val="en-AU"/>
            </w:rPr>
            <w:fldChar w:fldCharType="end"/>
          </w:r>
        </w:sdtContent>
      </w:sdt>
      <w:r w:rsidR="00B45917">
        <w:rPr>
          <w:lang w:val="en-AU"/>
        </w:rPr>
        <w:t xml:space="preserve"> and </w:t>
      </w:r>
      <w:sdt>
        <w:sdtPr>
          <w:rPr>
            <w:lang w:val="en-AU"/>
          </w:rPr>
          <w:id w:val="-487939146"/>
          <w:citation/>
        </w:sdtPr>
        <w:sdtEndPr/>
        <w:sdtContent>
          <w:r w:rsidR="00B45917">
            <w:rPr>
              <w:lang w:val="en-AU"/>
            </w:rPr>
            <w:fldChar w:fldCharType="begin"/>
          </w:r>
          <w:r w:rsidR="00B45917">
            <w:instrText xml:space="preserve"> CITATION Lee13 \l 1033 </w:instrText>
          </w:r>
          <w:r w:rsidR="00B45917">
            <w:rPr>
              <w:lang w:val="en-AU"/>
            </w:rPr>
            <w:fldChar w:fldCharType="separate"/>
          </w:r>
          <w:r w:rsidR="00CF2460" w:rsidRPr="00CF2460">
            <w:rPr>
              <w:noProof/>
            </w:rPr>
            <w:t>[5]</w:t>
          </w:r>
          <w:r w:rsidR="00B45917">
            <w:rPr>
              <w:lang w:val="en-AU"/>
            </w:rPr>
            <w:fldChar w:fldCharType="end"/>
          </w:r>
        </w:sdtContent>
      </w:sdt>
      <w:r w:rsidR="00B45917">
        <w:rPr>
          <w:lang w:val="en-AU"/>
        </w:rPr>
        <w:t xml:space="preserve"> uses static information for its inferences, </w:t>
      </w:r>
      <w:sdt>
        <w:sdtPr>
          <w:rPr>
            <w:lang w:val="en-AU"/>
          </w:rPr>
          <w:id w:val="1228719090"/>
          <w:citation/>
        </w:sdtPr>
        <w:sdtEndPr/>
        <w:sdtContent>
          <w:r w:rsidR="00B45917">
            <w:rPr>
              <w:lang w:val="en-AU"/>
            </w:rPr>
            <w:fldChar w:fldCharType="begin"/>
          </w:r>
          <w:r w:rsidR="00B45917">
            <w:instrText xml:space="preserve"> CITATION Ert11 \l 1033 </w:instrText>
          </w:r>
          <w:r w:rsidR="00B45917">
            <w:rPr>
              <w:lang w:val="en-AU"/>
            </w:rPr>
            <w:fldChar w:fldCharType="separate"/>
          </w:r>
          <w:r w:rsidR="00CF2460" w:rsidRPr="00CF2460">
            <w:rPr>
              <w:noProof/>
            </w:rPr>
            <w:t>[4]</w:t>
          </w:r>
          <w:r w:rsidR="00B45917">
            <w:rPr>
              <w:lang w:val="en-AU"/>
            </w:rPr>
            <w:fldChar w:fldCharType="end"/>
          </w:r>
        </w:sdtContent>
      </w:sdt>
      <w:r w:rsidR="00B45917">
        <w:rPr>
          <w:lang w:val="en-AU"/>
        </w:rPr>
        <w:t xml:space="preserve"> has a 90% accuracy rate for 20+ participants, and </w:t>
      </w:r>
      <w:sdt>
        <w:sdtPr>
          <w:rPr>
            <w:lang w:val="en-AU"/>
          </w:rPr>
          <w:id w:val="-998490840"/>
          <w:citation/>
        </w:sdtPr>
        <w:sdtEndPr/>
        <w:sdtContent>
          <w:r w:rsidR="00B45917">
            <w:rPr>
              <w:lang w:val="en-AU"/>
            </w:rPr>
            <w:fldChar w:fldCharType="begin"/>
          </w:r>
          <w:r w:rsidR="00B45917">
            <w:instrText xml:space="preserve"> CITATION Lee13 \l 1033 </w:instrText>
          </w:r>
          <w:r w:rsidR="00B45917">
            <w:rPr>
              <w:lang w:val="en-AU"/>
            </w:rPr>
            <w:fldChar w:fldCharType="separate"/>
          </w:r>
          <w:r w:rsidR="00CF2460" w:rsidRPr="00CF2460">
            <w:rPr>
              <w:noProof/>
            </w:rPr>
            <w:t>[5]</w:t>
          </w:r>
          <w:r w:rsidR="00B45917">
            <w:rPr>
              <w:lang w:val="en-AU"/>
            </w:rPr>
            <w:fldChar w:fldCharType="end"/>
          </w:r>
        </w:sdtContent>
      </w:sdt>
      <w:r w:rsidR="00B45917">
        <w:rPr>
          <w:lang w:val="en-AU"/>
        </w:rPr>
        <w:t xml:space="preserve"> </w:t>
      </w:r>
      <w:r w:rsidR="00C35A93">
        <w:rPr>
          <w:lang w:val="en-AU"/>
        </w:rPr>
        <w:t>has an overall accuracy of 60%, with variations of ±5% due to different phones.</w:t>
      </w:r>
      <w:r>
        <w:rPr>
          <w:lang w:val="en-AU"/>
        </w:rPr>
        <w:t xml:space="preserve"> A phone’s internal hardware can cause inaccuracies specifically due to its physical placement upon collecting of data, as well as the design of the hardware itself.</w:t>
      </w:r>
      <w:r w:rsidR="00E76002">
        <w:rPr>
          <w:lang w:val="en-AU"/>
        </w:rPr>
        <w:t xml:space="preserve"> </w:t>
      </w:r>
      <w:sdt>
        <w:sdtPr>
          <w:rPr>
            <w:lang w:val="en-AU"/>
          </w:rPr>
          <w:id w:val="-1127459567"/>
          <w:citation/>
        </w:sdtPr>
        <w:sdtEndPr/>
        <w:sdtContent>
          <w:r w:rsidR="00E76002">
            <w:rPr>
              <w:lang w:val="en-AU"/>
            </w:rPr>
            <w:fldChar w:fldCharType="begin"/>
          </w:r>
          <w:r w:rsidR="00E76002">
            <w:instrText xml:space="preserve"> CITATION Ert11 \l 1033 </w:instrText>
          </w:r>
          <w:r w:rsidR="00E76002">
            <w:rPr>
              <w:lang w:val="en-AU"/>
            </w:rPr>
            <w:fldChar w:fldCharType="separate"/>
          </w:r>
          <w:r w:rsidR="00CF2460" w:rsidRPr="00CF2460">
            <w:rPr>
              <w:noProof/>
            </w:rPr>
            <w:t>[4]</w:t>
          </w:r>
          <w:r w:rsidR="00E76002">
            <w:rPr>
              <w:lang w:val="en-AU"/>
            </w:rPr>
            <w:fldChar w:fldCharType="end"/>
          </w:r>
        </w:sdtContent>
      </w:sdt>
      <w:r w:rsidR="00E76002">
        <w:rPr>
          <w:lang w:val="en-AU"/>
        </w:rPr>
        <w:t xml:space="preserve"> conveniently places the hardware on the person’s chest. Whilst this is possible to achieve using internal hardware, it is highly inconvenient for one to place their phone on their chest – this would take the element of convenience by using a mobile phone’s internal hardware to create less interference with their daily activity. </w:t>
      </w:r>
      <w:sdt>
        <w:sdtPr>
          <w:rPr>
            <w:lang w:val="en-AU"/>
          </w:rPr>
          <w:id w:val="-306085755"/>
          <w:citation/>
        </w:sdtPr>
        <w:sdtEndPr/>
        <w:sdtContent>
          <w:r w:rsidR="00E76002">
            <w:rPr>
              <w:lang w:val="en-AU"/>
            </w:rPr>
            <w:fldChar w:fldCharType="begin"/>
          </w:r>
          <w:r w:rsidR="00E76002">
            <w:instrText xml:space="preserve"> CITATION Lee13 \l 1033 </w:instrText>
          </w:r>
          <w:r w:rsidR="00E76002">
            <w:rPr>
              <w:lang w:val="en-AU"/>
            </w:rPr>
            <w:fldChar w:fldCharType="separate"/>
          </w:r>
          <w:r w:rsidR="00CF2460" w:rsidRPr="00CF2460">
            <w:rPr>
              <w:noProof/>
            </w:rPr>
            <w:t>[5]</w:t>
          </w:r>
          <w:r w:rsidR="00E76002">
            <w:rPr>
              <w:lang w:val="en-AU"/>
            </w:rPr>
            <w:fldChar w:fldCharType="end"/>
          </w:r>
        </w:sdtContent>
      </w:sdt>
      <w:r w:rsidR="00E76002">
        <w:rPr>
          <w:lang w:val="en-AU"/>
        </w:rPr>
        <w:t xml:space="preserve"> only uses the common camera and microphone hardware in a phone. Depending on where it is positioned, it can be used conveniently for analysis. However, at the same time, there is a degree of inaccuracy, depending on at what distance</w:t>
      </w:r>
      <w:r w:rsidR="005935D3">
        <w:rPr>
          <w:lang w:val="en-AU"/>
        </w:rPr>
        <w:t xml:space="preserve"> the phone is placed at during its inaccuracies. Whilst the hardware is of relatively good quality, it is found that dedicated hardware to these purposes are still of better quality.</w:t>
      </w:r>
    </w:p>
    <w:p w:rsidR="00E23861" w:rsidRDefault="00E23861" w:rsidP="000129EB">
      <w:pPr>
        <w:rPr>
          <w:lang w:val="en-AU"/>
        </w:rPr>
      </w:pPr>
      <w:r>
        <w:rPr>
          <w:lang w:val="en-AU"/>
        </w:rPr>
        <w:t>One significant advantage that each of the solutions offer is the use multiple parameters to determine its results. These use algorithms that can weigh the importance of each of the parameters and make a decision from there. This is highly advantageous, as it allows us to hone in on the specific reasoning behind the physiological reactions</w:t>
      </w:r>
      <w:r w:rsidR="000823D7">
        <w:rPr>
          <w:lang w:val="en-AU"/>
        </w:rPr>
        <w:t>. We must remember that physiological reactions can apply to more than one type of response</w:t>
      </w:r>
      <w:r w:rsidR="00C8383E">
        <w:rPr>
          <w:lang w:val="en-AU"/>
        </w:rPr>
        <w:t xml:space="preserve"> </w:t>
      </w:r>
      <w:sdt>
        <w:sdtPr>
          <w:rPr>
            <w:lang w:val="en-AU"/>
          </w:rPr>
          <w:id w:val="-451554509"/>
          <w:citation/>
        </w:sdtPr>
        <w:sdtEndPr/>
        <w:sdtContent>
          <w:r w:rsidR="00C8383E">
            <w:rPr>
              <w:lang w:val="en-AU"/>
            </w:rPr>
            <w:fldChar w:fldCharType="begin"/>
          </w:r>
          <w:r w:rsidR="00C8383E">
            <w:instrText xml:space="preserve"> CITATION Car07 \l 1033 </w:instrText>
          </w:r>
          <w:r w:rsidR="00C8383E">
            <w:rPr>
              <w:lang w:val="en-AU"/>
            </w:rPr>
            <w:fldChar w:fldCharType="separate"/>
          </w:r>
          <w:r w:rsidR="00CF2460" w:rsidRPr="00CF2460">
            <w:rPr>
              <w:noProof/>
            </w:rPr>
            <w:t>[1]</w:t>
          </w:r>
          <w:r w:rsidR="00C8383E">
            <w:rPr>
              <w:lang w:val="en-AU"/>
            </w:rPr>
            <w:fldChar w:fldCharType="end"/>
          </w:r>
        </w:sdtContent>
      </w:sdt>
      <w:r w:rsidR="000823D7">
        <w:rPr>
          <w:lang w:val="en-AU"/>
        </w:rPr>
        <w:t xml:space="preserve">. </w:t>
      </w:r>
      <w:r w:rsidR="00C8383E">
        <w:rPr>
          <w:lang w:val="en-AU"/>
        </w:rPr>
        <w:t>The use of multiple parameters offers a distinguished combination of symptoms which can be more accurately associated with stress. However o</w:t>
      </w:r>
      <w:r>
        <w:rPr>
          <w:lang w:val="en-AU"/>
        </w:rPr>
        <w:t>ne dis</w:t>
      </w:r>
      <w:r w:rsidR="00C8383E">
        <w:rPr>
          <w:lang w:val="en-AU"/>
        </w:rPr>
        <w:t xml:space="preserve">advantage of these </w:t>
      </w:r>
      <w:r w:rsidR="00C8383E">
        <w:rPr>
          <w:lang w:val="en-AU"/>
        </w:rPr>
        <w:lastRenderedPageBreak/>
        <w:t>applications</w:t>
      </w:r>
      <w:r>
        <w:rPr>
          <w:lang w:val="en-AU"/>
        </w:rPr>
        <w:t xml:space="preserve"> is that these are static algorithms that do not account for differences in human nature from user to user.</w:t>
      </w:r>
      <w:r w:rsidR="00C8383E">
        <w:rPr>
          <w:lang w:val="en-AU"/>
        </w:rPr>
        <w:t xml:space="preserve"> These algorithms can be improved so as to cater for users more accurately.</w:t>
      </w:r>
    </w:p>
    <w:p w:rsidR="009F0A25" w:rsidRDefault="00895371" w:rsidP="000129EB">
      <w:pPr>
        <w:rPr>
          <w:lang w:val="en-AU"/>
        </w:rPr>
      </w:pPr>
      <w:sdt>
        <w:sdtPr>
          <w:rPr>
            <w:lang w:val="en-AU"/>
          </w:rPr>
          <w:id w:val="-1679116233"/>
          <w:citation/>
        </w:sdtPr>
        <w:sdtEndPr/>
        <w:sdtContent>
          <w:r w:rsidR="00C8383E">
            <w:rPr>
              <w:lang w:val="en-AU"/>
            </w:rPr>
            <w:fldChar w:fldCharType="begin"/>
          </w:r>
          <w:r w:rsidR="00C8383E">
            <w:instrText xml:space="preserve"> CITATION LiK13 \l 1033 </w:instrText>
          </w:r>
          <w:r w:rsidR="00C8383E">
            <w:rPr>
              <w:lang w:val="en-AU"/>
            </w:rPr>
            <w:fldChar w:fldCharType="separate"/>
          </w:r>
          <w:r w:rsidR="00CF2460" w:rsidRPr="00CF2460">
            <w:rPr>
              <w:noProof/>
            </w:rPr>
            <w:t>[6]</w:t>
          </w:r>
          <w:r w:rsidR="00C8383E">
            <w:rPr>
              <w:lang w:val="en-AU"/>
            </w:rPr>
            <w:fldChar w:fldCharType="end"/>
          </w:r>
        </w:sdtContent>
      </w:sdt>
      <w:r w:rsidR="00C8383E">
        <w:rPr>
          <w:lang w:val="en-AU"/>
        </w:rPr>
        <w:t xml:space="preserve"> has a contrasting aspect to its ability to cater for multiple users. It uses aspects of machine learning over a period of time to increase the accuracy of the application. Using only static inferences, the application offers a very low accuracy (66%), whilst post-training, the application was able to provide an accuracy of 93% to the two users </w:t>
      </w:r>
      <w:sdt>
        <w:sdtPr>
          <w:rPr>
            <w:lang w:val="en-AU"/>
          </w:rPr>
          <w:id w:val="428398246"/>
          <w:citation/>
        </w:sdtPr>
        <w:sdtEndPr/>
        <w:sdtContent>
          <w:r w:rsidR="00C8383E">
            <w:rPr>
              <w:lang w:val="en-AU"/>
            </w:rPr>
            <w:fldChar w:fldCharType="begin"/>
          </w:r>
          <w:r w:rsidR="00C8383E">
            <w:instrText xml:space="preserve"> CITATION LiK13 \l 1033 </w:instrText>
          </w:r>
          <w:r w:rsidR="00C8383E">
            <w:rPr>
              <w:lang w:val="en-AU"/>
            </w:rPr>
            <w:fldChar w:fldCharType="separate"/>
          </w:r>
          <w:r w:rsidR="00CF2460" w:rsidRPr="00CF2460">
            <w:rPr>
              <w:noProof/>
            </w:rPr>
            <w:t>[6]</w:t>
          </w:r>
          <w:r w:rsidR="00C8383E">
            <w:rPr>
              <w:lang w:val="en-AU"/>
            </w:rPr>
            <w:fldChar w:fldCharType="end"/>
          </w:r>
        </w:sdtContent>
      </w:sdt>
      <w:r w:rsidR="00C8383E">
        <w:rPr>
          <w:lang w:val="en-AU"/>
        </w:rPr>
        <w:t>. This is a highly significant change attributed solely to concepts of machine learning, and hence a large factor to consider in achieving our own personal goal. The application actually uses less reliable methods of detecting moods than as per previously mentioned</w:t>
      </w:r>
      <w:r w:rsidR="009F0A25">
        <w:rPr>
          <w:lang w:val="en-AU"/>
        </w:rPr>
        <w:t>, but achieves the same degree of accuracy as those applications</w:t>
      </w:r>
      <w:r w:rsidR="00C8383E">
        <w:rPr>
          <w:lang w:val="en-AU"/>
        </w:rPr>
        <w:t>.</w:t>
      </w:r>
    </w:p>
    <w:p w:rsidR="009F0A25" w:rsidRDefault="009F0A25" w:rsidP="000129EB">
      <w:pPr>
        <w:rPr>
          <w:lang w:val="en-AU"/>
        </w:rPr>
      </w:pPr>
      <w:r>
        <w:rPr>
          <w:lang w:val="en-AU"/>
        </w:rPr>
        <w:t xml:space="preserve">The application uses a supervised learning algorithm referred to as Sequential Forward Selection (SFS). SFS involves machine learning via regression. Unknown data inputs estimate and produce an inference using regression techniques. </w:t>
      </w:r>
      <w:r w:rsidR="00993282">
        <w:rPr>
          <w:lang w:val="en-AU"/>
        </w:rPr>
        <w:t xml:space="preserve">The algorithm is used hand-in-hand with a personalised data model to create an even more accurate data model on a case-by-case basis. Whilst the personalised data model can be used by itself to create inferences, it also involves a much longer time-frame for the model to reach its potential. This issue is solved by complementing with the SFS algorithm, which acts as a “one-size-fits-all” model to give the application a starting idea of how to process the information, as opposed to developing it from scratch </w:t>
      </w:r>
      <w:sdt>
        <w:sdtPr>
          <w:rPr>
            <w:lang w:val="en-AU"/>
          </w:rPr>
          <w:id w:val="1489593690"/>
          <w:citation/>
        </w:sdtPr>
        <w:sdtEndPr/>
        <w:sdtContent>
          <w:r w:rsidR="00993282">
            <w:rPr>
              <w:lang w:val="en-AU"/>
            </w:rPr>
            <w:fldChar w:fldCharType="begin"/>
          </w:r>
          <w:r w:rsidR="00993282">
            <w:instrText xml:space="preserve"> CITATION LiK13 \l 1033 </w:instrText>
          </w:r>
          <w:r w:rsidR="00993282">
            <w:rPr>
              <w:lang w:val="en-AU"/>
            </w:rPr>
            <w:fldChar w:fldCharType="separate"/>
          </w:r>
          <w:r w:rsidR="00CF2460" w:rsidRPr="00CF2460">
            <w:rPr>
              <w:noProof/>
            </w:rPr>
            <w:t>[6]</w:t>
          </w:r>
          <w:r w:rsidR="00993282">
            <w:rPr>
              <w:lang w:val="en-AU"/>
            </w:rPr>
            <w:fldChar w:fldCharType="end"/>
          </w:r>
        </w:sdtContent>
      </w:sdt>
      <w:r w:rsidR="00993282">
        <w:rPr>
          <w:lang w:val="en-AU"/>
        </w:rPr>
        <w:t xml:space="preserve">. </w:t>
      </w:r>
      <w:r w:rsidR="007E48CD">
        <w:rPr>
          <w:lang w:val="en-AU"/>
        </w:rPr>
        <w:t>The following graph gives us the best idea of how the application evolves over the 60-day learning period.</w:t>
      </w:r>
    </w:p>
    <w:p w:rsidR="00A97F23" w:rsidRDefault="007E48CD" w:rsidP="00A97F23">
      <w:pPr>
        <w:keepNext/>
        <w:jc w:val="center"/>
      </w:pPr>
      <w:r>
        <w:rPr>
          <w:noProof/>
          <w:lang w:val="en-AU" w:eastAsia="en-AU"/>
        </w:rPr>
        <w:drawing>
          <wp:inline distT="0" distB="0" distL="0" distR="0" wp14:anchorId="36769F0B" wp14:editId="7FC02E14">
            <wp:extent cx="3041031" cy="2111829"/>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79479" t="34934" r="10663" b="43772"/>
                    <a:stretch/>
                  </pic:blipFill>
                  <pic:spPr bwMode="auto">
                    <a:xfrm>
                      <a:off x="0" y="0"/>
                      <a:ext cx="3061894" cy="2126317"/>
                    </a:xfrm>
                    <a:prstGeom prst="rect">
                      <a:avLst/>
                    </a:prstGeom>
                    <a:ln>
                      <a:noFill/>
                    </a:ln>
                    <a:extLst>
                      <a:ext uri="{53640926-AAD7-44D8-BBD7-CCE9431645EC}">
                        <a14:shadowObscured xmlns:a14="http://schemas.microsoft.com/office/drawing/2010/main"/>
                      </a:ext>
                    </a:extLst>
                  </pic:spPr>
                </pic:pic>
              </a:graphicData>
            </a:graphic>
          </wp:inline>
        </w:drawing>
      </w:r>
    </w:p>
    <w:p w:rsidR="007E48CD" w:rsidRPr="00A97F23" w:rsidRDefault="00A97F23" w:rsidP="00A97F23">
      <w:pPr>
        <w:pStyle w:val="Caption"/>
        <w:jc w:val="center"/>
        <w:rPr>
          <w:color w:val="auto"/>
          <w:lang w:val="en-AU"/>
        </w:rPr>
      </w:pPr>
      <w:r w:rsidRPr="00A97F23">
        <w:rPr>
          <w:color w:val="auto"/>
        </w:rPr>
        <w:t xml:space="preserve">Figure </w:t>
      </w:r>
      <w:r w:rsidRPr="00A97F23">
        <w:rPr>
          <w:color w:val="auto"/>
        </w:rPr>
        <w:fldChar w:fldCharType="begin"/>
      </w:r>
      <w:r w:rsidRPr="00A97F23">
        <w:rPr>
          <w:color w:val="auto"/>
        </w:rPr>
        <w:instrText xml:space="preserve"> SEQ Figure \* ARABIC </w:instrText>
      </w:r>
      <w:r w:rsidRPr="00A97F23">
        <w:rPr>
          <w:color w:val="auto"/>
        </w:rPr>
        <w:fldChar w:fldCharType="separate"/>
      </w:r>
      <w:r w:rsidR="005C486D">
        <w:rPr>
          <w:noProof/>
          <w:color w:val="auto"/>
        </w:rPr>
        <w:t>1</w:t>
      </w:r>
      <w:r w:rsidRPr="00A97F23">
        <w:rPr>
          <w:color w:val="auto"/>
        </w:rPr>
        <w:fldChar w:fldCharType="end"/>
      </w:r>
      <w:r w:rsidRPr="00A97F23">
        <w:rPr>
          <w:color w:val="auto"/>
        </w:rPr>
        <w:t>: Improvement in accuracy over a 60-day period due to machine learning</w:t>
      </w:r>
    </w:p>
    <w:p w:rsidR="00DA7FE7" w:rsidRDefault="00A97F23" w:rsidP="000129EB">
      <w:pPr>
        <w:rPr>
          <w:lang w:val="en-AU"/>
        </w:rPr>
      </w:pPr>
      <w:r>
        <w:rPr>
          <w:lang w:val="en-AU"/>
        </w:rPr>
        <w:t xml:space="preserve">The initial concept of how to detect mood, however, is not as superior for the purposes of detecting stress. The application is not reliant on physiological stress responses, but rather stress responses based on direct phone activity. This, of course, leads to a low degree of </w:t>
      </w:r>
      <w:r w:rsidR="00CF6931">
        <w:rPr>
          <w:lang w:val="en-AU"/>
        </w:rPr>
        <w:t>accuracy;</w:t>
      </w:r>
      <w:r>
        <w:rPr>
          <w:lang w:val="en-AU"/>
        </w:rPr>
        <w:t xml:space="preserve"> as such activity widely differs from person to person, with very little overlap of common activities</w:t>
      </w:r>
      <w:r w:rsidR="00CF6931">
        <w:rPr>
          <w:lang w:val="en-AU"/>
        </w:rPr>
        <w:t xml:space="preserve"> for all potential users</w:t>
      </w:r>
      <w:r>
        <w:rPr>
          <w:lang w:val="en-AU"/>
        </w:rPr>
        <w:t xml:space="preserve">. This is let alone how people’s activities vary upon </w:t>
      </w:r>
      <w:r w:rsidR="00CF6931">
        <w:rPr>
          <w:lang w:val="en-AU"/>
        </w:rPr>
        <w:t xml:space="preserve">the onset of stress. </w:t>
      </w:r>
      <w:r w:rsidR="00DA7FE7">
        <w:rPr>
          <w:lang w:val="en-AU"/>
        </w:rPr>
        <w:t xml:space="preserve">We can directly conclude </w:t>
      </w:r>
      <w:r w:rsidR="00441290">
        <w:rPr>
          <w:lang w:val="en-AU"/>
        </w:rPr>
        <w:t xml:space="preserve">this </w:t>
      </w:r>
      <w:r w:rsidR="00DA7FE7">
        <w:rPr>
          <w:lang w:val="en-AU"/>
        </w:rPr>
        <w:t>from</w:t>
      </w:r>
      <w:r w:rsidR="0095700A">
        <w:rPr>
          <w:lang w:val="en-AU"/>
        </w:rPr>
        <w:t xml:space="preserve"> </w:t>
      </w:r>
      <w:sdt>
        <w:sdtPr>
          <w:rPr>
            <w:lang w:val="en-AU"/>
          </w:rPr>
          <w:id w:val="1310129629"/>
          <w:citation/>
        </w:sdtPr>
        <w:sdtEndPr/>
        <w:sdtContent>
          <w:r w:rsidR="0095700A">
            <w:rPr>
              <w:lang w:val="en-AU"/>
            </w:rPr>
            <w:fldChar w:fldCharType="begin"/>
          </w:r>
          <w:r w:rsidR="0095700A">
            <w:instrText xml:space="preserve"> CITATION Car07 \l 1033 </w:instrText>
          </w:r>
          <w:r w:rsidR="00441290">
            <w:instrText xml:space="preserve"> \m Seg14 \m Ame14</w:instrText>
          </w:r>
          <w:r w:rsidR="0095700A">
            <w:rPr>
              <w:lang w:val="en-AU"/>
            </w:rPr>
            <w:fldChar w:fldCharType="separate"/>
          </w:r>
          <w:r w:rsidR="00CF2460" w:rsidRPr="00CF2460">
            <w:rPr>
              <w:noProof/>
            </w:rPr>
            <w:t>[1, 3, 13]</w:t>
          </w:r>
          <w:r w:rsidR="0095700A">
            <w:rPr>
              <w:lang w:val="en-AU"/>
            </w:rPr>
            <w:fldChar w:fldCharType="end"/>
          </w:r>
        </w:sdtContent>
      </w:sdt>
      <w:r w:rsidR="0095700A">
        <w:rPr>
          <w:lang w:val="en-AU"/>
        </w:rPr>
        <w:t>.</w:t>
      </w:r>
    </w:p>
    <w:p w:rsidR="00C8383E" w:rsidRDefault="00CF6931" w:rsidP="000129EB">
      <w:pPr>
        <w:rPr>
          <w:lang w:val="en-AU"/>
        </w:rPr>
      </w:pPr>
      <w:r>
        <w:rPr>
          <w:lang w:val="en-AU"/>
        </w:rPr>
        <w:t xml:space="preserve">As such, the main aspect of </w:t>
      </w:r>
      <w:r w:rsidR="00DA7FE7">
        <w:rPr>
          <w:lang w:val="en-AU"/>
        </w:rPr>
        <w:t>the application to take as inspiration is the concept of supervised machine learning to create an accurate model</w:t>
      </w:r>
      <w:r w:rsidR="002856D3">
        <w:rPr>
          <w:lang w:val="en-AU"/>
        </w:rPr>
        <w:t xml:space="preserve">. Whilst the methods of collecting data are respectable, other applications have more </w:t>
      </w:r>
      <w:r w:rsidR="00360B7F">
        <w:rPr>
          <w:lang w:val="en-AU"/>
        </w:rPr>
        <w:t>accurate results from methods of collecting physiological data to detect the onset of stress.</w:t>
      </w:r>
    </w:p>
    <w:p w:rsidR="006E7AD8" w:rsidRDefault="00895371" w:rsidP="000129EB">
      <w:pPr>
        <w:rPr>
          <w:lang w:val="en-AU"/>
        </w:rPr>
      </w:pPr>
      <w:sdt>
        <w:sdtPr>
          <w:rPr>
            <w:lang w:val="en-AU"/>
          </w:rPr>
          <w:id w:val="-1266535558"/>
          <w:citation/>
        </w:sdtPr>
        <w:sdtEndPr/>
        <w:sdtContent>
          <w:r w:rsidR="00CE00DA">
            <w:rPr>
              <w:lang w:val="en-AU"/>
            </w:rPr>
            <w:fldChar w:fldCharType="begin"/>
          </w:r>
          <w:r w:rsidR="00CE00DA">
            <w:instrText xml:space="preserve"> CITATION Log07 \l 1033 </w:instrText>
          </w:r>
          <w:r w:rsidR="00CE00DA">
            <w:rPr>
              <w:lang w:val="en-AU"/>
            </w:rPr>
            <w:fldChar w:fldCharType="separate"/>
          </w:r>
          <w:r w:rsidR="00CF2460" w:rsidRPr="00CF2460">
            <w:rPr>
              <w:noProof/>
            </w:rPr>
            <w:t>[8]</w:t>
          </w:r>
          <w:r w:rsidR="00CE00DA">
            <w:rPr>
              <w:lang w:val="en-AU"/>
            </w:rPr>
            <w:fldChar w:fldCharType="end"/>
          </w:r>
        </w:sdtContent>
      </w:sdt>
      <w:r w:rsidR="00CE00DA">
        <w:rPr>
          <w:lang w:val="en-AU"/>
        </w:rPr>
        <w:t xml:space="preserve"> is another old application which has still proven to be very resourceful. The big picture of our aim involves the dangers that stressors and stress responses bring to an individual, and the technology used in </w:t>
      </w:r>
      <w:sdt>
        <w:sdtPr>
          <w:rPr>
            <w:lang w:val="en-AU"/>
          </w:rPr>
          <w:id w:val="-338390000"/>
          <w:citation/>
        </w:sdtPr>
        <w:sdtEndPr/>
        <w:sdtContent>
          <w:r w:rsidR="00CE00DA">
            <w:rPr>
              <w:lang w:val="en-AU"/>
            </w:rPr>
            <w:fldChar w:fldCharType="begin"/>
          </w:r>
          <w:r w:rsidR="00CE00DA">
            <w:instrText xml:space="preserve"> CITATION Log07 \l 1033 </w:instrText>
          </w:r>
          <w:r w:rsidR="00CE00DA">
            <w:rPr>
              <w:lang w:val="en-AU"/>
            </w:rPr>
            <w:fldChar w:fldCharType="separate"/>
          </w:r>
          <w:r w:rsidR="00CF2460" w:rsidRPr="00CF2460">
            <w:rPr>
              <w:noProof/>
            </w:rPr>
            <w:t>[8]</w:t>
          </w:r>
          <w:r w:rsidR="00CE00DA">
            <w:rPr>
              <w:lang w:val="en-AU"/>
            </w:rPr>
            <w:fldChar w:fldCharType="end"/>
          </w:r>
        </w:sdtContent>
      </w:sdt>
      <w:r w:rsidR="00CE00DA">
        <w:rPr>
          <w:lang w:val="en-AU"/>
        </w:rPr>
        <w:t xml:space="preserve"> can be used to address this issue directly. We can also use these methods to </w:t>
      </w:r>
      <w:r w:rsidR="00E23861">
        <w:rPr>
          <w:lang w:val="en-AU"/>
        </w:rPr>
        <w:t>determine levels of stress.</w:t>
      </w:r>
      <w:r w:rsidR="006E7AD8">
        <w:rPr>
          <w:lang w:val="en-AU"/>
        </w:rPr>
        <w:t xml:space="preserve"> This methodology still uses external hardware to obtain the raw data regarding blood pressure. However, the application is used for the processing of this data, after it is received from the external hardware. The information is then sent to a central server for notification using mobile technology.</w:t>
      </w:r>
    </w:p>
    <w:p w:rsidR="006E7AD8" w:rsidRDefault="006E7AD8" w:rsidP="000129EB">
      <w:pPr>
        <w:rPr>
          <w:lang w:val="en-AU"/>
        </w:rPr>
      </w:pPr>
      <w:r>
        <w:rPr>
          <w:lang w:val="en-AU"/>
        </w:rPr>
        <w:t>The application</w:t>
      </w:r>
      <w:r w:rsidR="00753649">
        <w:rPr>
          <w:lang w:val="en-AU"/>
        </w:rPr>
        <w:t xml:space="preserve"> uses one of the most direct symptoms of stress responses possible, however is currently not very feasible to achieve only using a phone’s hardware. Whilst there have been developments,</w:t>
      </w:r>
      <w:r w:rsidR="00DD43E5">
        <w:rPr>
          <w:lang w:val="en-AU"/>
        </w:rPr>
        <w:t xml:space="preserve"> such as </w:t>
      </w:r>
      <w:r w:rsidR="00BE2874">
        <w:rPr>
          <w:lang w:val="en-AU"/>
        </w:rPr>
        <w:t xml:space="preserve">the </w:t>
      </w:r>
      <w:r w:rsidR="00B800CE">
        <w:rPr>
          <w:lang w:val="en-AU"/>
        </w:rPr>
        <w:t xml:space="preserve">enterprise </w:t>
      </w:r>
      <w:r w:rsidR="00BE2874">
        <w:rPr>
          <w:lang w:val="en-AU"/>
        </w:rPr>
        <w:t>iHealth Wireless Blood Pressure Wrist Monitor</w:t>
      </w:r>
      <w:sdt>
        <w:sdtPr>
          <w:rPr>
            <w:lang w:val="en-AU"/>
          </w:rPr>
          <w:id w:val="-1544127572"/>
          <w:citation/>
        </w:sdtPr>
        <w:sdtEndPr/>
        <w:sdtContent>
          <w:r w:rsidR="00BE2874">
            <w:rPr>
              <w:lang w:val="en-AU"/>
            </w:rPr>
            <w:fldChar w:fldCharType="begin"/>
          </w:r>
          <w:r w:rsidR="00BE2874">
            <w:instrText xml:space="preserve"> CITATION iHe12 \l 1033 </w:instrText>
          </w:r>
          <w:r w:rsidR="00BE2874">
            <w:rPr>
              <w:lang w:val="en-AU"/>
            </w:rPr>
            <w:fldChar w:fldCharType="separate"/>
          </w:r>
          <w:r w:rsidR="00CF2460">
            <w:rPr>
              <w:noProof/>
            </w:rPr>
            <w:t xml:space="preserve"> </w:t>
          </w:r>
          <w:r w:rsidR="00CF2460" w:rsidRPr="00CF2460">
            <w:rPr>
              <w:noProof/>
            </w:rPr>
            <w:t>[14]</w:t>
          </w:r>
          <w:r w:rsidR="00BE2874">
            <w:rPr>
              <w:lang w:val="en-AU"/>
            </w:rPr>
            <w:fldChar w:fldCharType="end"/>
          </w:r>
        </w:sdtContent>
      </w:sdt>
      <w:r w:rsidR="00DD43E5">
        <w:rPr>
          <w:lang w:val="en-AU"/>
        </w:rPr>
        <w:t xml:space="preserve">, </w:t>
      </w:r>
      <w:r w:rsidR="00753649">
        <w:rPr>
          <w:lang w:val="en-AU"/>
        </w:rPr>
        <w:t>none have progressed past the stage being restricted to using external hardware to determine this parameter accurately. As such, it is currently infeasible to achieve our goal until the necessary hardware is incorporated into mobile phones.</w:t>
      </w:r>
    </w:p>
    <w:p w:rsidR="00514633" w:rsidRDefault="00753649" w:rsidP="000129EB">
      <w:pPr>
        <w:rPr>
          <w:lang w:val="en-AU"/>
        </w:rPr>
      </w:pPr>
      <w:r>
        <w:rPr>
          <w:lang w:val="en-AU"/>
        </w:rPr>
        <w:t xml:space="preserve">The application, however, </w:t>
      </w:r>
      <w:r w:rsidR="006E7AD8">
        <w:rPr>
          <w:lang w:val="en-AU"/>
        </w:rPr>
        <w:t xml:space="preserve">inspires the idea of further refinement of the application, </w:t>
      </w:r>
      <w:r w:rsidR="00D478C9">
        <w:rPr>
          <w:lang w:val="en-AU"/>
        </w:rPr>
        <w:t xml:space="preserve">by sending the data to relevant places. Being a problem that has only been brought to attention as of recent, we do not have much data that is collated and sourced from using such means. This application, however, takes this data. Hence, this solution proves useful for the collection of data, as well as the benefits of alerting the appropriate people, for monitoring purposes, in a non-invasive </w:t>
      </w:r>
      <w:commentRangeStart w:id="6"/>
      <w:r w:rsidR="00D478C9">
        <w:rPr>
          <w:lang w:val="en-AU"/>
        </w:rPr>
        <w:t>manner</w:t>
      </w:r>
      <w:commentRangeEnd w:id="6"/>
      <w:r w:rsidR="008438A2">
        <w:rPr>
          <w:rStyle w:val="CommentReference"/>
        </w:rPr>
        <w:commentReference w:id="6"/>
      </w:r>
      <w:r w:rsidR="00D478C9">
        <w:rPr>
          <w:lang w:val="en-AU"/>
        </w:rPr>
        <w:t xml:space="preserve">. </w:t>
      </w:r>
    </w:p>
    <w:p w:rsidR="00514633" w:rsidRDefault="00514633" w:rsidP="00514633">
      <w:pPr>
        <w:rPr>
          <w:lang w:val="en-AU"/>
        </w:rPr>
      </w:pPr>
      <w:r>
        <w:rPr>
          <w:lang w:val="en-AU"/>
        </w:rPr>
        <w:br w:type="page"/>
      </w:r>
    </w:p>
    <w:p w:rsidR="000129EB" w:rsidRPr="00F601EF" w:rsidRDefault="000129EB" w:rsidP="000129EB">
      <w:pPr>
        <w:pStyle w:val="Heading1"/>
        <w:rPr>
          <w:lang w:val="en-AU"/>
        </w:rPr>
      </w:pPr>
      <w:bookmarkStart w:id="7" w:name="_Toc388872440"/>
      <w:r w:rsidRPr="00F601EF">
        <w:rPr>
          <w:lang w:val="en-AU"/>
        </w:rPr>
        <w:lastRenderedPageBreak/>
        <w:t>Proposal</w:t>
      </w:r>
      <w:bookmarkEnd w:id="7"/>
    </w:p>
    <w:p w:rsidR="00BA2045" w:rsidRDefault="00F51B57" w:rsidP="000129EB">
      <w:pPr>
        <w:rPr>
          <w:lang w:val="en-AU"/>
        </w:rPr>
      </w:pPr>
      <w:r>
        <w:rPr>
          <w:lang w:val="en-AU"/>
        </w:rPr>
        <w:t xml:space="preserve">The aim of this chapter is to show a plan of how to fill the voids of the problem through other means. We have discussed where the current applications and solutions stand, and so from here we can utilise the benefits to fulfil the ultimate objective. We can combine these benefits, with slight additions, to form a long-term project. The </w:t>
      </w:r>
      <w:r w:rsidR="002A64BE">
        <w:rPr>
          <w:lang w:val="en-AU"/>
        </w:rPr>
        <w:t xml:space="preserve">current </w:t>
      </w:r>
      <w:r>
        <w:rPr>
          <w:lang w:val="en-AU"/>
        </w:rPr>
        <w:t xml:space="preserve">goal is to lay down a strong framework that can </w:t>
      </w:r>
      <w:r w:rsidR="002A64BE">
        <w:rPr>
          <w:lang w:val="en-AU"/>
        </w:rPr>
        <w:t>be built upon for future generations of research. The overall goal is to minimise stress responses and the dangers associated with stressors and stress responses.</w:t>
      </w:r>
    </w:p>
    <w:p w:rsidR="002A64BE" w:rsidRDefault="002A64BE" w:rsidP="000129EB">
      <w:pPr>
        <w:rPr>
          <w:lang w:val="en-AU"/>
        </w:rPr>
      </w:pPr>
      <w:r>
        <w:rPr>
          <w:lang w:val="en-AU"/>
        </w:rPr>
        <w:t>From our previous analysis, we can deduce requirements of the following:</w:t>
      </w:r>
    </w:p>
    <w:p w:rsidR="002A64BE" w:rsidRDefault="002A64BE" w:rsidP="002A64BE">
      <w:pPr>
        <w:pStyle w:val="ListParagraph"/>
        <w:numPr>
          <w:ilvl w:val="0"/>
          <w:numId w:val="2"/>
        </w:numPr>
        <w:rPr>
          <w:lang w:val="en-AU"/>
        </w:rPr>
      </w:pPr>
      <w:r>
        <w:rPr>
          <w:lang w:val="en-AU"/>
        </w:rPr>
        <w:t>We are in need of a system that detects the onset of stress in a convenient manner</w:t>
      </w:r>
    </w:p>
    <w:p w:rsidR="00D478C9" w:rsidRDefault="002A64BE" w:rsidP="00D478C9">
      <w:pPr>
        <w:pStyle w:val="ListParagraph"/>
        <w:numPr>
          <w:ilvl w:val="0"/>
          <w:numId w:val="2"/>
        </w:numPr>
        <w:rPr>
          <w:lang w:val="en-AU"/>
        </w:rPr>
      </w:pPr>
      <w:r>
        <w:rPr>
          <w:lang w:val="en-AU"/>
        </w:rPr>
        <w:t>A mobile phone has been deemed the most appropriate equipment. It is portable, and allows easier detection of the onset of stress with less conscious effort</w:t>
      </w:r>
      <w:r w:rsidR="0032702A">
        <w:rPr>
          <w:lang w:val="en-AU"/>
        </w:rPr>
        <w:t xml:space="preserve">. Mobile phones are also equipped with a lot of helpful hardware, and are equipped with more as time passes due to technological advancement. </w:t>
      </w:r>
      <w:r w:rsidR="0032702A" w:rsidRPr="00D478C9">
        <w:rPr>
          <w:lang w:val="en-AU"/>
        </w:rPr>
        <w:t xml:space="preserve">Due to the capabilities of a mobile phone, we will eliminate the need for external hardware, as most </w:t>
      </w:r>
      <w:r w:rsidR="00D478C9">
        <w:rPr>
          <w:lang w:val="en-AU"/>
        </w:rPr>
        <w:t xml:space="preserve">are </w:t>
      </w:r>
      <w:r w:rsidR="00363597" w:rsidRPr="00D478C9">
        <w:rPr>
          <w:lang w:val="en-AU"/>
        </w:rPr>
        <w:t>used to detect stress responses are now integrated into the latest phones.</w:t>
      </w:r>
    </w:p>
    <w:p w:rsidR="00B354D3" w:rsidRDefault="00B354D3" w:rsidP="00B354D3">
      <w:pPr>
        <w:pStyle w:val="ListParagraph"/>
        <w:numPr>
          <w:ilvl w:val="0"/>
          <w:numId w:val="2"/>
        </w:numPr>
        <w:rPr>
          <w:lang w:val="en-AU"/>
        </w:rPr>
      </w:pPr>
      <w:r>
        <w:rPr>
          <w:lang w:val="en-AU"/>
        </w:rPr>
        <w:t>Machine learning algorithms are a key part of the project, in order to ensure accuracy for all users – there is no one size fits all, and there is always room for improvement due to the varying nature of stress responses from different users.</w:t>
      </w:r>
    </w:p>
    <w:p w:rsidR="00363597" w:rsidRPr="00B354D3" w:rsidRDefault="00D478C9" w:rsidP="000129EB">
      <w:pPr>
        <w:pStyle w:val="ListParagraph"/>
        <w:numPr>
          <w:ilvl w:val="0"/>
          <w:numId w:val="2"/>
        </w:numPr>
        <w:rPr>
          <w:lang w:val="en-AU"/>
        </w:rPr>
      </w:pPr>
      <w:r w:rsidRPr="00B354D3">
        <w:rPr>
          <w:lang w:val="en-AU"/>
        </w:rPr>
        <w:t>Mobile phones also have abilities to communicate, not only with the user, but globally by utilising data connections such as Wi-Fi and mobile data networks.</w:t>
      </w:r>
      <w:r w:rsidR="00B354D3">
        <w:rPr>
          <w:lang w:val="en-AU"/>
        </w:rPr>
        <w:t xml:space="preserve"> Hence, w</w:t>
      </w:r>
      <w:r w:rsidR="00363597" w:rsidRPr="00B354D3">
        <w:rPr>
          <w:lang w:val="en-AU"/>
        </w:rPr>
        <w:t xml:space="preserve">e will require a form of persistence to collect data that can easily be sent by users of the application. This data can assist with the machine learning process and, combined with the initial data provided, </w:t>
      </w:r>
      <w:r w:rsidR="00062C2E" w:rsidRPr="00B354D3">
        <w:rPr>
          <w:lang w:val="en-AU"/>
        </w:rPr>
        <w:t>allows a unique form of semi-supervised learning that has not been used in any state-of-the-art applications to date</w:t>
      </w:r>
    </w:p>
    <w:p w:rsidR="002A7AFA" w:rsidRDefault="002A7AFA" w:rsidP="00062C2E">
      <w:pPr>
        <w:rPr>
          <w:lang w:val="en-AU"/>
        </w:rPr>
      </w:pPr>
      <w:r>
        <w:rPr>
          <w:lang w:val="en-AU"/>
        </w:rPr>
        <w:t xml:space="preserve">As explained before, a person experiencing stress responses is not necessarily acting rationally. We require a solution that </w:t>
      </w:r>
      <w:r w:rsidR="00A651C5">
        <w:rPr>
          <w:lang w:val="en-AU"/>
        </w:rPr>
        <w:t>will collect our data through natural means. This include when the phone is on standby next to us or in our pocket, when we are using our phone for remote video or vocal communication, or simply through interactions when using other applications such as games, the Internet, video viewing, etc.</w:t>
      </w:r>
    </w:p>
    <w:p w:rsidR="00A651C5" w:rsidRDefault="00A651C5" w:rsidP="00062C2E">
      <w:pPr>
        <w:rPr>
          <w:lang w:val="en-AU"/>
        </w:rPr>
      </w:pPr>
      <w:r>
        <w:rPr>
          <w:lang w:val="en-AU"/>
        </w:rPr>
        <w:t xml:space="preserve">A mobile phone is a convenient gadget to use, with over two thirds of Australians owning a smart phone </w:t>
      </w:r>
      <w:sdt>
        <w:sdtPr>
          <w:rPr>
            <w:lang w:val="en-AU"/>
          </w:rPr>
          <w:id w:val="1993678646"/>
          <w:citation/>
        </w:sdtPr>
        <w:sdtEndPr/>
        <w:sdtContent>
          <w:r w:rsidR="001C694B">
            <w:rPr>
              <w:lang w:val="en-AU"/>
            </w:rPr>
            <w:fldChar w:fldCharType="begin"/>
          </w:r>
          <w:r w:rsidR="001C694B">
            <w:instrText xml:space="preserve"> CITATION Sta13 \l 1033 </w:instrText>
          </w:r>
          <w:r w:rsidR="001C694B">
            <w:rPr>
              <w:lang w:val="en-AU"/>
            </w:rPr>
            <w:fldChar w:fldCharType="separate"/>
          </w:r>
          <w:r w:rsidR="00CF2460" w:rsidRPr="00CF2460">
            <w:rPr>
              <w:noProof/>
            </w:rPr>
            <w:t>[15]</w:t>
          </w:r>
          <w:r w:rsidR="001C694B">
            <w:rPr>
              <w:lang w:val="en-AU"/>
            </w:rPr>
            <w:fldChar w:fldCharType="end"/>
          </w:r>
        </w:sdtContent>
      </w:sdt>
      <w:r>
        <w:rPr>
          <w:lang w:val="en-AU"/>
        </w:rPr>
        <w:t xml:space="preserve">. In particular, we will initially target specific stress responses and expand on these further. Stress </w:t>
      </w:r>
      <w:r w:rsidR="00917C23">
        <w:rPr>
          <w:lang w:val="en-AU"/>
        </w:rPr>
        <w:t>responses</w:t>
      </w:r>
      <w:r>
        <w:rPr>
          <w:lang w:val="en-AU"/>
        </w:rPr>
        <w:t xml:space="preserve"> to analyse include </w:t>
      </w:r>
      <w:r w:rsidR="00917C23">
        <w:rPr>
          <w:lang w:val="en-AU"/>
        </w:rPr>
        <w:t xml:space="preserve">heart rate, vocal communication, and use of sweaty palms and a person’s rate of pacing. </w:t>
      </w:r>
      <w:r w:rsidR="00D478C9">
        <w:rPr>
          <w:lang w:val="en-AU"/>
        </w:rPr>
        <w:t>Each of these ha</w:t>
      </w:r>
      <w:r w:rsidR="00FA04C7">
        <w:rPr>
          <w:lang w:val="en-AU"/>
        </w:rPr>
        <w:t>s</w:t>
      </w:r>
      <w:r w:rsidR="00D478C9">
        <w:rPr>
          <w:lang w:val="en-AU"/>
        </w:rPr>
        <w:t xml:space="preserve"> been determined as</w:t>
      </w:r>
      <w:r w:rsidR="003B0F7D">
        <w:rPr>
          <w:lang w:val="en-AU"/>
        </w:rPr>
        <w:t xml:space="preserve"> a stress response</w:t>
      </w:r>
      <w:r w:rsidR="00D478C9">
        <w:rPr>
          <w:lang w:val="en-AU"/>
        </w:rPr>
        <w:t xml:space="preserve"> by </w:t>
      </w:r>
      <w:sdt>
        <w:sdtPr>
          <w:rPr>
            <w:lang w:val="en-AU"/>
          </w:rPr>
          <w:id w:val="1728340731"/>
          <w:citation/>
        </w:sdtPr>
        <w:sdtEndPr/>
        <w:sdtContent>
          <w:r w:rsidR="00D478C9">
            <w:rPr>
              <w:lang w:val="en-AU"/>
            </w:rPr>
            <w:fldChar w:fldCharType="begin"/>
          </w:r>
          <w:r w:rsidR="00D478C9">
            <w:instrText xml:space="preserve"> CITATION Car07 \l 1033 </w:instrText>
          </w:r>
          <w:r w:rsidR="00B800CE">
            <w:instrText xml:space="preserve"> \m Web13</w:instrText>
          </w:r>
          <w:r w:rsidR="000D493D">
            <w:instrText xml:space="preserve"> \m Nat14</w:instrText>
          </w:r>
          <w:r w:rsidR="00D478C9">
            <w:rPr>
              <w:lang w:val="en-AU"/>
            </w:rPr>
            <w:fldChar w:fldCharType="separate"/>
          </w:r>
          <w:r w:rsidR="00CF2460" w:rsidRPr="00CF2460">
            <w:rPr>
              <w:noProof/>
            </w:rPr>
            <w:t>[1, 16, 2]</w:t>
          </w:r>
          <w:r w:rsidR="00D478C9">
            <w:rPr>
              <w:lang w:val="en-AU"/>
            </w:rPr>
            <w:fldChar w:fldCharType="end"/>
          </w:r>
        </w:sdtContent>
      </w:sdt>
      <w:r w:rsidR="00D478C9">
        <w:rPr>
          <w:lang w:val="en-AU"/>
        </w:rPr>
        <w:t xml:space="preserve">. It is a unique combination of physiological activity that is most often related to mental stress. These are also feasible symptoms to measure using the latest mobile phone technology. </w:t>
      </w:r>
      <w:r w:rsidR="00917C23">
        <w:rPr>
          <w:lang w:val="en-AU"/>
        </w:rPr>
        <w:t xml:space="preserve">The associated hardware with each of these responses </w:t>
      </w:r>
      <w:r w:rsidR="00B74E4A">
        <w:rPr>
          <w:lang w:val="en-AU"/>
        </w:rPr>
        <w:t>is</w:t>
      </w:r>
      <w:r w:rsidR="00917C23">
        <w:rPr>
          <w:lang w:val="en-AU"/>
        </w:rPr>
        <w:t xml:space="preserve"> the camera and flash, microphone, hygrometer</w:t>
      </w:r>
      <w:r w:rsidR="00917C23">
        <w:rPr>
          <w:rStyle w:val="FootnoteReference"/>
          <w:lang w:val="en-AU"/>
        </w:rPr>
        <w:footnoteReference w:id="3"/>
      </w:r>
      <w:r w:rsidR="00917C23">
        <w:rPr>
          <w:lang w:val="en-AU"/>
        </w:rPr>
        <w:t xml:space="preserve"> and accelerometer</w:t>
      </w:r>
      <w:r w:rsidR="00B74E4A">
        <w:rPr>
          <w:lang w:val="en-AU"/>
        </w:rPr>
        <w:t xml:space="preserve"> respectively</w:t>
      </w:r>
      <w:r w:rsidR="00917C23">
        <w:rPr>
          <w:lang w:val="en-AU"/>
        </w:rPr>
        <w:t>.</w:t>
      </w:r>
      <w:r w:rsidR="00D478C9">
        <w:rPr>
          <w:lang w:val="en-AU"/>
        </w:rPr>
        <w:t xml:space="preserve"> With technological advancement and time, the project will be able to expand further and detect other stress responses, such as detecting blood pressure using only the phone’s internal hardware.</w:t>
      </w:r>
    </w:p>
    <w:p w:rsidR="00B354D3" w:rsidRDefault="00B354D3" w:rsidP="00062C2E">
      <w:pPr>
        <w:rPr>
          <w:lang w:val="en-AU"/>
        </w:rPr>
      </w:pPr>
      <w:r>
        <w:rPr>
          <w:lang w:val="en-AU"/>
        </w:rPr>
        <w:lastRenderedPageBreak/>
        <w:t xml:space="preserve">Concepts of machine learning are sure to be adopted to increase accuracy. Initially, the application prototype will consider binary classification of experiencing an onset of stress or not. Future developments will involve a non-binary classification of how much stress is experienced by the user, on a scale involving more than two options. In considering binary classification, we will start with a simple Bayesian model, and change the model according to what results we start to obtain, as well as what algorithm will be used. The model could be SFS, as mentioned in </w:t>
      </w:r>
      <w:sdt>
        <w:sdtPr>
          <w:rPr>
            <w:lang w:val="en-AU"/>
          </w:rPr>
          <w:id w:val="-169256434"/>
          <w:citation/>
        </w:sdtPr>
        <w:sdtEndPr/>
        <w:sdtContent>
          <w:r>
            <w:rPr>
              <w:lang w:val="en-AU"/>
            </w:rPr>
            <w:fldChar w:fldCharType="begin"/>
          </w:r>
          <w:r>
            <w:instrText xml:space="preserve"> CITATION LiK13 \l 1033 </w:instrText>
          </w:r>
          <w:r>
            <w:rPr>
              <w:lang w:val="en-AU"/>
            </w:rPr>
            <w:fldChar w:fldCharType="separate"/>
          </w:r>
          <w:r w:rsidR="00CF2460" w:rsidRPr="00CF2460">
            <w:rPr>
              <w:noProof/>
            </w:rPr>
            <w:t>[6]</w:t>
          </w:r>
          <w:r>
            <w:rPr>
              <w:lang w:val="en-AU"/>
            </w:rPr>
            <w:fldChar w:fldCharType="end"/>
          </w:r>
        </w:sdtContent>
      </w:sdt>
      <w:r>
        <w:rPr>
          <w:lang w:val="en-AU"/>
        </w:rPr>
        <w:t>, or random forest decision tree, as discussed in</w:t>
      </w:r>
      <w:r w:rsidR="00D351E5">
        <w:rPr>
          <w:lang w:val="en-AU"/>
        </w:rPr>
        <w:t xml:space="preserve"> </w:t>
      </w:r>
      <w:sdt>
        <w:sdtPr>
          <w:rPr>
            <w:lang w:val="en-AU"/>
          </w:rPr>
          <w:id w:val="1678375181"/>
          <w:citation/>
        </w:sdtPr>
        <w:sdtEndPr/>
        <w:sdtContent>
          <w:r w:rsidR="00D351E5">
            <w:rPr>
              <w:lang w:val="en-AU"/>
            </w:rPr>
            <w:fldChar w:fldCharType="begin"/>
          </w:r>
          <w:r w:rsidR="00D351E5">
            <w:instrText xml:space="preserve"> CITATION Pet12 \l 1033 </w:instrText>
          </w:r>
          <w:r w:rsidR="00D351E5">
            <w:rPr>
              <w:lang w:val="en-AU"/>
            </w:rPr>
            <w:fldChar w:fldCharType="separate"/>
          </w:r>
          <w:r w:rsidR="00CF2460" w:rsidRPr="00CF2460">
            <w:rPr>
              <w:noProof/>
            </w:rPr>
            <w:t>[17]</w:t>
          </w:r>
          <w:r w:rsidR="00D351E5">
            <w:rPr>
              <w:lang w:val="en-AU"/>
            </w:rPr>
            <w:fldChar w:fldCharType="end"/>
          </w:r>
        </w:sdtContent>
      </w:sdt>
      <w:r>
        <w:rPr>
          <w:lang w:val="en-AU"/>
        </w:rPr>
        <w:t>.</w:t>
      </w:r>
      <w:r w:rsidR="00A74E3F">
        <w:rPr>
          <w:lang w:val="en-AU"/>
        </w:rPr>
        <w:t xml:space="preserve"> The application will also be fed test data, to provide a supervised environment which t</w:t>
      </w:r>
      <w:r w:rsidR="0095700A">
        <w:rPr>
          <w:lang w:val="en-AU"/>
        </w:rPr>
        <w:t>he application can learn around using the appropriate algorithms. This will ensure a more acceptable degree of accuracy, whilst improving to perfection over time. As we will discuss next, we will actually adopt semi-supervised learning techniques to ensure efficient learning processes with maximal accuracy.</w:t>
      </w:r>
    </w:p>
    <w:p w:rsidR="00B74E4A" w:rsidRDefault="00B74E4A" w:rsidP="00062C2E">
      <w:pPr>
        <w:rPr>
          <w:lang w:val="en-AU"/>
        </w:rPr>
      </w:pPr>
      <w:r>
        <w:rPr>
          <w:lang w:val="en-AU"/>
        </w:rPr>
        <w:t xml:space="preserve">We are also well aware of the communication abilities that a phone has. Being able to send data globally allows global users to send their data regarding physiological stress signals, as well as whether the determined result was correct or not. </w:t>
      </w:r>
      <w:r w:rsidR="00D478C9">
        <w:rPr>
          <w:lang w:val="en-AU"/>
        </w:rPr>
        <w:t>We can thus use the concept of a persistence model</w:t>
      </w:r>
      <w:r w:rsidR="00B354D3">
        <w:rPr>
          <w:lang w:val="en-AU"/>
        </w:rPr>
        <w:t xml:space="preserve"> to collate useful data sourced solely from a mobile phone, and use this in future research</w:t>
      </w:r>
      <w:r w:rsidR="00D478C9">
        <w:rPr>
          <w:lang w:val="en-AU"/>
        </w:rPr>
        <w:t xml:space="preserve">. </w:t>
      </w:r>
      <w:r w:rsidR="00B354D3">
        <w:rPr>
          <w:lang w:val="en-AU"/>
        </w:rPr>
        <w:t>Furthermore, w</w:t>
      </w:r>
      <w:r w:rsidR="00D478C9">
        <w:rPr>
          <w:lang w:val="en-AU"/>
        </w:rPr>
        <w:t xml:space="preserve">hilst the initial process of supervised machine learning involves having a set of test-data, we can also collect more initial data for future users by collecting from the current application users themselves. In having more data, we are adopting a semi-supervised learning process </w:t>
      </w:r>
      <w:sdt>
        <w:sdtPr>
          <w:rPr>
            <w:lang w:val="en-AU"/>
          </w:rPr>
          <w:id w:val="-1753112728"/>
          <w:citation/>
        </w:sdtPr>
        <w:sdtEndPr/>
        <w:sdtContent>
          <w:r w:rsidR="00D351E5">
            <w:rPr>
              <w:lang w:val="en-AU"/>
            </w:rPr>
            <w:fldChar w:fldCharType="begin"/>
          </w:r>
          <w:r w:rsidR="00D351E5">
            <w:instrText xml:space="preserve"> CITATION Pet12 \l 1033 </w:instrText>
          </w:r>
          <w:r w:rsidR="00D351E5">
            <w:rPr>
              <w:lang w:val="en-AU"/>
            </w:rPr>
            <w:fldChar w:fldCharType="separate"/>
          </w:r>
          <w:r w:rsidR="00CF2460" w:rsidRPr="00CF2460">
            <w:rPr>
              <w:noProof/>
            </w:rPr>
            <w:t>[17]</w:t>
          </w:r>
          <w:r w:rsidR="00D351E5">
            <w:rPr>
              <w:lang w:val="en-AU"/>
            </w:rPr>
            <w:fldChar w:fldCharType="end"/>
          </w:r>
        </w:sdtContent>
      </w:sdt>
      <w:r w:rsidR="00D478C9">
        <w:rPr>
          <w:lang w:val="en-AU"/>
        </w:rPr>
        <w:t xml:space="preserve"> - we are using data that is sent without interference from the developer. Whilst we run the risk of false data being sent for use, the risk of corrupted test data is minimised using the original test data, and giving it more weighting when used in modelling.</w:t>
      </w:r>
    </w:p>
    <w:p w:rsidR="0095700A" w:rsidRDefault="0095700A" w:rsidP="00062C2E">
      <w:pPr>
        <w:rPr>
          <w:lang w:val="en-AU"/>
        </w:rPr>
      </w:pPr>
      <w:r>
        <w:rPr>
          <w:lang w:val="en-AU"/>
        </w:rPr>
        <w:t>Thus, upon research, we have determined a seemingly perfect solution that has not been exercised yet. A proof of concept has been partially developed, where we are testing the hardware and the degrees of accuracy to which the hardware hold true.</w:t>
      </w:r>
    </w:p>
    <w:p w:rsidR="0060673D" w:rsidRDefault="00E21F48" w:rsidP="000A564C">
      <w:pPr>
        <w:rPr>
          <w:lang w:val="en-AU"/>
        </w:rPr>
      </w:pPr>
      <w:r>
        <w:rPr>
          <w:lang w:val="en-AU"/>
        </w:rPr>
        <w:t>With the progression that stands as is, as well as a partial proof of concept that has been developed, we now have the following to consider over our time period of Tuesday May 27</w:t>
      </w:r>
      <w:r w:rsidRPr="00E21F48">
        <w:rPr>
          <w:vertAlign w:val="superscript"/>
          <w:lang w:val="en-AU"/>
        </w:rPr>
        <w:t>th</w:t>
      </w:r>
      <w:r>
        <w:rPr>
          <w:lang w:val="en-AU"/>
        </w:rPr>
        <w:t xml:space="preserve"> 2014 – Friday 3</w:t>
      </w:r>
      <w:r w:rsidRPr="00E21F48">
        <w:rPr>
          <w:vertAlign w:val="superscript"/>
          <w:lang w:val="en-AU"/>
        </w:rPr>
        <w:t>rd</w:t>
      </w:r>
      <w:r>
        <w:rPr>
          <w:lang w:val="en-AU"/>
        </w:rPr>
        <w:t xml:space="preserve"> October 2014</w:t>
      </w:r>
      <w:r w:rsidR="002C52FC">
        <w:rPr>
          <w:lang w:val="en-AU"/>
        </w:rPr>
        <w:t>, which is described in Figure</w:t>
      </w:r>
      <w:r w:rsidR="00E24788">
        <w:rPr>
          <w:lang w:val="en-AU"/>
        </w:rPr>
        <w:t>s</w:t>
      </w:r>
      <w:r w:rsidR="002C52FC">
        <w:rPr>
          <w:lang w:val="en-AU"/>
        </w:rPr>
        <w:t xml:space="preserve"> 2</w:t>
      </w:r>
      <w:r w:rsidR="00E24788">
        <w:rPr>
          <w:lang w:val="en-AU"/>
        </w:rPr>
        <w:t xml:space="preserve"> and 3</w:t>
      </w:r>
      <w:r w:rsidR="002C52FC">
        <w:rPr>
          <w:lang w:val="en-AU"/>
        </w:rPr>
        <w:t>.</w:t>
      </w:r>
    </w:p>
    <w:p w:rsidR="00E24788" w:rsidRPr="000A564C" w:rsidRDefault="00751013" w:rsidP="000A564C">
      <w:pPr>
        <w:rPr>
          <w:lang w:val="en-AU"/>
        </w:rPr>
      </w:pPr>
      <w:r w:rsidRPr="00751013">
        <w:rPr>
          <w:noProof/>
          <w:u w:val="single"/>
          <w:lang w:val="en-AU" w:eastAsia="en-AU"/>
        </w:rPr>
        <w:lastRenderedPageBreak/>
        <w:drawing>
          <wp:inline distT="0" distB="0" distL="0" distR="0" wp14:anchorId="0AB4A13E" wp14:editId="4E9A7142">
            <wp:extent cx="5943600" cy="6725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725920"/>
                    </a:xfrm>
                    <a:prstGeom prst="rect">
                      <a:avLst/>
                    </a:prstGeom>
                    <a:noFill/>
                    <a:ln>
                      <a:noFill/>
                    </a:ln>
                  </pic:spPr>
                </pic:pic>
              </a:graphicData>
            </a:graphic>
          </wp:inline>
        </w:drawing>
      </w:r>
    </w:p>
    <w:p w:rsidR="00E24788" w:rsidRPr="00E24788" w:rsidRDefault="00E24788" w:rsidP="00E24788">
      <w:pPr>
        <w:pStyle w:val="Caption"/>
        <w:jc w:val="center"/>
        <w:rPr>
          <w:color w:val="auto"/>
        </w:rPr>
      </w:pPr>
      <w:r w:rsidRPr="00E24788">
        <w:rPr>
          <w:color w:val="auto"/>
        </w:rPr>
        <w:t xml:space="preserve">Figure </w:t>
      </w:r>
      <w:r w:rsidRPr="00E24788">
        <w:rPr>
          <w:color w:val="auto"/>
        </w:rPr>
        <w:fldChar w:fldCharType="begin"/>
      </w:r>
      <w:r w:rsidRPr="00E24788">
        <w:rPr>
          <w:color w:val="auto"/>
        </w:rPr>
        <w:instrText xml:space="preserve"> SEQ Figure \* ARABIC </w:instrText>
      </w:r>
      <w:r w:rsidRPr="00E24788">
        <w:rPr>
          <w:color w:val="auto"/>
        </w:rPr>
        <w:fldChar w:fldCharType="separate"/>
      </w:r>
      <w:r w:rsidR="005C486D">
        <w:rPr>
          <w:noProof/>
          <w:color w:val="auto"/>
        </w:rPr>
        <w:t>2</w:t>
      </w:r>
      <w:r w:rsidRPr="00E24788">
        <w:rPr>
          <w:color w:val="auto"/>
        </w:rPr>
        <w:fldChar w:fldCharType="end"/>
      </w:r>
      <w:r w:rsidRPr="00E24788">
        <w:rPr>
          <w:color w:val="auto"/>
        </w:rPr>
        <w:t>-A: Planning until preliminary demonstration</w:t>
      </w:r>
    </w:p>
    <w:p w:rsidR="00E24788" w:rsidRDefault="00E24788">
      <w:pPr>
        <w:rPr>
          <w:lang w:val="en-AU"/>
        </w:rPr>
        <w:sectPr w:rsidR="00E24788" w:rsidSect="005F54C1">
          <w:footerReference w:type="default" r:id="rId14"/>
          <w:pgSz w:w="12240" w:h="15840" w:code="1"/>
          <w:pgMar w:top="1440" w:right="1440" w:bottom="1440" w:left="1440" w:header="720" w:footer="720" w:gutter="0"/>
          <w:cols w:space="720"/>
          <w:docGrid w:linePitch="360"/>
        </w:sectPr>
      </w:pPr>
    </w:p>
    <w:p w:rsidR="00E24788" w:rsidRDefault="008A34F3" w:rsidP="00E24788">
      <w:pPr>
        <w:keepNext/>
      </w:pPr>
      <w:r w:rsidRPr="00751013">
        <w:rPr>
          <w:noProof/>
          <w:u w:val="single"/>
          <w:lang w:val="en-AU" w:eastAsia="en-AU"/>
        </w:rPr>
        <w:lastRenderedPageBreak/>
        <w:drawing>
          <wp:inline distT="0" distB="0" distL="0" distR="0" wp14:anchorId="1A4851F7" wp14:editId="637D3FC7">
            <wp:extent cx="8229600" cy="37589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29600" cy="3758976"/>
                    </a:xfrm>
                    <a:prstGeom prst="rect">
                      <a:avLst/>
                    </a:prstGeom>
                    <a:noFill/>
                    <a:ln>
                      <a:noFill/>
                    </a:ln>
                  </pic:spPr>
                </pic:pic>
              </a:graphicData>
            </a:graphic>
          </wp:inline>
        </w:drawing>
      </w:r>
    </w:p>
    <w:p w:rsidR="00E24788" w:rsidRPr="00E24788" w:rsidRDefault="00E24788" w:rsidP="00E24788">
      <w:pPr>
        <w:pStyle w:val="Caption"/>
        <w:jc w:val="center"/>
        <w:rPr>
          <w:color w:val="auto"/>
          <w:lang w:val="en-AU"/>
        </w:rPr>
        <w:sectPr w:rsidR="00E24788" w:rsidRPr="00E24788" w:rsidSect="005F54C1">
          <w:pgSz w:w="15840" w:h="12240" w:orient="landscape"/>
          <w:pgMar w:top="1440" w:right="1440" w:bottom="1440" w:left="1440" w:header="720" w:footer="720" w:gutter="0"/>
          <w:cols w:space="720"/>
          <w:vAlign w:val="center"/>
          <w:docGrid w:linePitch="360"/>
        </w:sectPr>
      </w:pPr>
      <w:r w:rsidRPr="00E24788">
        <w:rPr>
          <w:color w:val="auto"/>
        </w:rPr>
        <w:t xml:space="preserve">Figure </w:t>
      </w:r>
      <w:r w:rsidRPr="00E24788">
        <w:rPr>
          <w:color w:val="auto"/>
        </w:rPr>
        <w:fldChar w:fldCharType="begin"/>
      </w:r>
      <w:r w:rsidRPr="00E24788">
        <w:rPr>
          <w:color w:val="auto"/>
        </w:rPr>
        <w:instrText xml:space="preserve"> SEQ Figure \* ARABIC </w:instrText>
      </w:r>
      <w:r w:rsidRPr="00E24788">
        <w:rPr>
          <w:color w:val="auto"/>
        </w:rPr>
        <w:fldChar w:fldCharType="separate"/>
      </w:r>
      <w:r w:rsidR="005C486D">
        <w:rPr>
          <w:noProof/>
          <w:color w:val="auto"/>
        </w:rPr>
        <w:t>3</w:t>
      </w:r>
      <w:r w:rsidRPr="00E24788">
        <w:rPr>
          <w:color w:val="auto"/>
        </w:rPr>
        <w:fldChar w:fldCharType="end"/>
      </w:r>
      <w:r w:rsidRPr="00E24788">
        <w:rPr>
          <w:color w:val="auto"/>
        </w:rPr>
        <w:t xml:space="preserve">: GANTT </w:t>
      </w:r>
      <w:r w:rsidR="008A34F3">
        <w:rPr>
          <w:color w:val="auto"/>
        </w:rPr>
        <w:t>c</w:t>
      </w:r>
      <w:r w:rsidRPr="00E24788">
        <w:rPr>
          <w:color w:val="auto"/>
        </w:rPr>
        <w:t>hart representation of plan, as per Figure 2</w:t>
      </w:r>
    </w:p>
    <w:p w:rsidR="00BA2045" w:rsidRPr="00790D49" w:rsidRDefault="00790D49" w:rsidP="00790D49">
      <w:pPr>
        <w:pStyle w:val="Heading2"/>
      </w:pPr>
      <w:bookmarkStart w:id="8" w:name="_Toc388872441"/>
      <w:r w:rsidRPr="00790D49">
        <w:lastRenderedPageBreak/>
        <w:t>Breakdown</w:t>
      </w:r>
      <w:bookmarkEnd w:id="8"/>
    </w:p>
    <w:p w:rsidR="00790D49" w:rsidRDefault="00790D49" w:rsidP="00790D49">
      <w:pPr>
        <w:rPr>
          <w:lang w:val="en-AU"/>
        </w:rPr>
      </w:pPr>
      <w:r>
        <w:rPr>
          <w:lang w:val="en-AU"/>
        </w:rPr>
        <w:t>The aim of this section is to justify the necessity for the breakdown of our project.</w:t>
      </w:r>
    </w:p>
    <w:p w:rsidR="009555A2" w:rsidRPr="00790D49" w:rsidRDefault="00790D49" w:rsidP="009555A2">
      <w:pPr>
        <w:rPr>
          <w:lang w:val="en-AU"/>
        </w:rPr>
      </w:pPr>
      <w:r>
        <w:rPr>
          <w:lang w:val="en-AU"/>
        </w:rPr>
        <w:t xml:space="preserve">A proof of concept is especially important in research, as this will give a true assessment of what we can do with mobile phone technology for the purpose of the project. Categorically, we can break the assessment of each of the hardware into determining the accuracy, and how functional it is for the purpose. </w:t>
      </w:r>
      <w:r w:rsidR="009555A2">
        <w:rPr>
          <w:lang w:val="en-AU"/>
        </w:rPr>
        <w:t>Whilst we are aware of how the hardware can be used theoretically. However, the investigation in the allocated time period will give a true assessment of how it can act functionally.</w:t>
      </w:r>
    </w:p>
    <w:p w:rsidR="00790D49" w:rsidRDefault="00790D49" w:rsidP="00790D49">
      <w:pPr>
        <w:rPr>
          <w:lang w:val="en-AU"/>
        </w:rPr>
      </w:pPr>
      <w:r>
        <w:rPr>
          <w:lang w:val="en-AU"/>
        </w:rPr>
        <w:t xml:space="preserve">The hardware of a phone can be used for many purposes. </w:t>
      </w:r>
      <w:r w:rsidR="00CB6D37">
        <w:rPr>
          <w:lang w:val="en-AU"/>
        </w:rPr>
        <w:t xml:space="preserve">We must consider how to use the each hardware's API works towards the final goal. </w:t>
      </w:r>
      <w:r>
        <w:rPr>
          <w:lang w:val="en-AU"/>
        </w:rPr>
        <w:t>In some cases, we have left minimal time, as the algorithms required to collect relevant data are not complex. However in other cases, namely the camera as a prime example, require more complex algorithms, since we must detect dynamic changes in a hardware which we do not normally consider. The camera’s functional purpose is to capture images for storage. However, we are using the camera to simply analyse each capture and take relevant data dynamically. For such purposes, we have allocated more time.</w:t>
      </w:r>
    </w:p>
    <w:p w:rsidR="00B46501" w:rsidRDefault="009555A2" w:rsidP="000129EB">
      <w:pPr>
        <w:rPr>
          <w:lang w:val="en-AU"/>
        </w:rPr>
      </w:pPr>
      <w:r>
        <w:rPr>
          <w:lang w:val="en-AU"/>
        </w:rPr>
        <w:t xml:space="preserve">We then finalise the functionality assessment using a statistical analysis of collected data when using the hardware for the specific purpose. This data is not only used for </w:t>
      </w:r>
      <w:r w:rsidR="00B46501">
        <w:rPr>
          <w:lang w:val="en-AU"/>
        </w:rPr>
        <w:t>a furthered proof of concept, but as an initial set of test data to help build our initial starting algorithm, as per our semi-supervised learning process.</w:t>
      </w:r>
    </w:p>
    <w:p w:rsidR="002C2368" w:rsidRDefault="00B46501" w:rsidP="000129EB">
      <w:pPr>
        <w:rPr>
          <w:lang w:val="en-AU"/>
        </w:rPr>
      </w:pPr>
      <w:r>
        <w:rPr>
          <w:lang w:val="en-AU"/>
        </w:rPr>
        <w:t>From here, we can create our stress-detection algorithm using certain regression techniques, and potentially implementing machine learning concepts – in particular, the Bayesian model for binary classification. Considering we are using</w:t>
      </w:r>
      <w:r w:rsidR="002C2368">
        <w:rPr>
          <w:lang w:val="en-AU"/>
        </w:rPr>
        <w:t xml:space="preserve"> a small sample of data at this point for testing purposes, we do not expect the model to be completely accurate. We also do not intend on implementing unsupervised learning at this point.</w:t>
      </w:r>
    </w:p>
    <w:p w:rsidR="00611D9C" w:rsidRDefault="002C2368" w:rsidP="000129EB">
      <w:pPr>
        <w:rPr>
          <w:lang w:val="en-AU"/>
        </w:rPr>
      </w:pPr>
      <w:r>
        <w:rPr>
          <w:lang w:val="en-AU"/>
        </w:rPr>
        <w:t xml:space="preserve">The testing process is a supervised method of collecting further data to assess how effective </w:t>
      </w:r>
      <w:r w:rsidR="00611D9C">
        <w:rPr>
          <w:lang w:val="en-AU"/>
        </w:rPr>
        <w:t>the application works. This will be used in our evaluation process when assessing the effectiveness of the application without implementing unsupervised machine learning processes.</w:t>
      </w:r>
      <w:r w:rsidR="00A47927">
        <w:rPr>
          <w:lang w:val="en-AU"/>
        </w:rPr>
        <w:t xml:space="preserve"> This data will also be used as raw data to help assist with the supervised learning process.</w:t>
      </w:r>
    </w:p>
    <w:p w:rsidR="00A47927" w:rsidRDefault="00A47927" w:rsidP="000129EB">
      <w:pPr>
        <w:rPr>
          <w:lang w:val="en-AU"/>
        </w:rPr>
      </w:pPr>
      <w:r>
        <w:rPr>
          <w:lang w:val="en-AU"/>
        </w:rPr>
        <w:t>The new data is summarised, and from here the algorithms can further be refined. Hence, an efficient machine learning process is integrated into the system. Once this is complete, the application is ready to be used. The application is packaged, with the collated data incorporated for supervised learning purposes.</w:t>
      </w:r>
    </w:p>
    <w:p w:rsidR="000F6158" w:rsidRDefault="00A47927" w:rsidP="000129EB">
      <w:pPr>
        <w:rPr>
          <w:lang w:val="en-AU"/>
        </w:rPr>
      </w:pPr>
      <w:r>
        <w:rPr>
          <w:lang w:val="en-AU"/>
        </w:rPr>
        <w:t>We then re-collect the data</w:t>
      </w:r>
      <w:r w:rsidR="004515AE">
        <w:rPr>
          <w:lang w:val="en-AU"/>
        </w:rPr>
        <w:t xml:space="preserve"> through having </w:t>
      </w:r>
      <w:r>
        <w:rPr>
          <w:lang w:val="en-AU"/>
        </w:rPr>
        <w:t xml:space="preserve">a final </w:t>
      </w:r>
      <w:r w:rsidR="004515AE">
        <w:rPr>
          <w:lang w:val="en-AU"/>
        </w:rPr>
        <w:t>testing session with the same sources, as well as other people. This will end our collection of data for evaluation, and the information will be summarised.</w:t>
      </w:r>
    </w:p>
    <w:p w:rsidR="000F6158" w:rsidRDefault="000F6158" w:rsidP="000F6158">
      <w:pPr>
        <w:rPr>
          <w:lang w:val="en-AU"/>
        </w:rPr>
      </w:pPr>
      <w:r>
        <w:rPr>
          <w:lang w:val="en-AU"/>
        </w:rPr>
        <w:br w:type="page"/>
      </w:r>
    </w:p>
    <w:p w:rsidR="000F6158" w:rsidRDefault="000F6158" w:rsidP="000129EB">
      <w:pPr>
        <w:rPr>
          <w:ins w:id="9" w:author="Veerakumar" w:date="2014-10-14T00:08:00Z"/>
          <w:color w:val="FF0000"/>
          <w:lang w:val="en-AU"/>
        </w:rPr>
      </w:pPr>
      <w:ins w:id="10" w:author="Veerakumar" w:date="2014-10-14T00:08:00Z">
        <w:r>
          <w:rPr>
            <w:color w:val="FF0000"/>
            <w:lang w:val="en-AU"/>
          </w:rPr>
          <w:lastRenderedPageBreak/>
          <w:t>TODO:</w:t>
        </w:r>
      </w:ins>
    </w:p>
    <w:p w:rsidR="00311996" w:rsidRPr="00311996" w:rsidRDefault="00311996" w:rsidP="00311996">
      <w:pPr>
        <w:rPr>
          <w:ins w:id="11" w:author="Veerakumar" w:date="2014-10-14T00:45:00Z"/>
          <w:lang w:val="en-AU"/>
        </w:rPr>
      </w:pPr>
      <w:ins w:id="12" w:author="Veerakumar" w:date="2014-10-14T00:45:00Z">
        <w:r>
          <w:rPr>
            <w:lang w:val="en-AU"/>
          </w:rPr>
          <w:t>How to start:</w:t>
        </w:r>
      </w:ins>
    </w:p>
    <w:p w:rsidR="00311996" w:rsidRDefault="00311996">
      <w:pPr>
        <w:pStyle w:val="ListParagraph"/>
        <w:numPr>
          <w:ilvl w:val="0"/>
          <w:numId w:val="3"/>
        </w:numPr>
        <w:ind w:left="709"/>
        <w:rPr>
          <w:ins w:id="13" w:author="Veerakumar" w:date="2014-10-14T00:45:00Z"/>
          <w:lang w:val="en-AU"/>
        </w:rPr>
        <w:pPrChange w:id="14" w:author="Veerakumar" w:date="2014-10-14T00:08:00Z">
          <w:pPr/>
        </w:pPrChange>
      </w:pPr>
      <w:ins w:id="15" w:author="Veerakumar" w:date="2014-10-14T00:45:00Z">
        <w:r>
          <w:rPr>
            <w:lang w:val="en-AU"/>
          </w:rPr>
          <w:t xml:space="preserve">Write down all the questions </w:t>
        </w:r>
        <w:proofErr w:type="spellStart"/>
        <w:r>
          <w:rPr>
            <w:lang w:val="en-AU"/>
          </w:rPr>
          <w:t>Mahbub</w:t>
        </w:r>
        <w:proofErr w:type="spellEnd"/>
        <w:r>
          <w:rPr>
            <w:lang w:val="en-AU"/>
          </w:rPr>
          <w:t xml:space="preserve"> and </w:t>
        </w:r>
        <w:proofErr w:type="spellStart"/>
        <w:r>
          <w:rPr>
            <w:lang w:val="en-AU"/>
          </w:rPr>
          <w:t>Salil</w:t>
        </w:r>
        <w:proofErr w:type="spellEnd"/>
        <w:r>
          <w:rPr>
            <w:lang w:val="en-AU"/>
          </w:rPr>
          <w:t xml:space="preserve"> would ask</w:t>
        </w:r>
      </w:ins>
    </w:p>
    <w:p w:rsidR="00311996" w:rsidRDefault="00311996">
      <w:pPr>
        <w:pStyle w:val="ListParagraph"/>
        <w:numPr>
          <w:ilvl w:val="0"/>
          <w:numId w:val="3"/>
        </w:numPr>
        <w:ind w:left="709"/>
        <w:rPr>
          <w:ins w:id="16" w:author="Veerakumar" w:date="2014-10-14T00:45:00Z"/>
          <w:lang w:val="en-AU"/>
        </w:rPr>
        <w:pPrChange w:id="17" w:author="Veerakumar" w:date="2014-10-14T00:08:00Z">
          <w:pPr/>
        </w:pPrChange>
      </w:pPr>
      <w:ins w:id="18" w:author="Veerakumar" w:date="2014-10-14T00:45:00Z">
        <w:r>
          <w:rPr>
            <w:lang w:val="en-AU"/>
          </w:rPr>
          <w:t>Address questions appropriately</w:t>
        </w:r>
      </w:ins>
    </w:p>
    <w:p w:rsidR="00311996" w:rsidRDefault="00311996">
      <w:pPr>
        <w:pStyle w:val="ListParagraph"/>
        <w:numPr>
          <w:ilvl w:val="0"/>
          <w:numId w:val="3"/>
        </w:numPr>
        <w:ind w:left="709"/>
        <w:rPr>
          <w:ins w:id="19" w:author="Veerakumar" w:date="2014-10-14T00:45:00Z"/>
          <w:lang w:val="en-AU"/>
        </w:rPr>
        <w:pPrChange w:id="20" w:author="Veerakumar" w:date="2014-10-14T00:08:00Z">
          <w:pPr/>
        </w:pPrChange>
      </w:pPr>
      <w:ins w:id="21" w:author="Veerakumar" w:date="2014-10-14T00:45:00Z">
        <w:r>
          <w:rPr>
            <w:lang w:val="en-AU"/>
          </w:rPr>
          <w:t>Total pages = 1</w:t>
        </w:r>
      </w:ins>
      <w:ins w:id="22" w:author="Veerakumar" w:date="2014-10-14T00:46:00Z">
        <w:r>
          <w:rPr>
            <w:lang w:val="en-AU"/>
          </w:rPr>
          <w:t>3</w:t>
        </w:r>
      </w:ins>
      <w:ins w:id="23" w:author="Veerakumar" w:date="2014-10-14T00:45:00Z">
        <w:r>
          <w:rPr>
            <w:lang w:val="en-AU"/>
          </w:rPr>
          <w:t xml:space="preserve"> + </w:t>
        </w:r>
      </w:ins>
      <w:ins w:id="24" w:author="Veerakumar" w:date="2014-10-14T00:46:00Z">
        <w:r>
          <w:rPr>
            <w:lang w:val="en-AU"/>
          </w:rPr>
          <w:t>11 + 15 + 10 + 2 + 10 + 5 = 68</w:t>
        </w:r>
        <w:r>
          <w:rPr>
            <w:lang w:val="en-AU"/>
          </w:rPr>
          <w:br/>
        </w:r>
      </w:ins>
      <w:ins w:id="25" w:author="Veerakumar" w:date="2014-10-14T00:47:00Z">
        <w:r w:rsidR="00BA106B">
          <w:rPr>
            <w:lang w:val="en-AU"/>
          </w:rPr>
          <w:t>T</w:t>
        </w:r>
      </w:ins>
      <w:bookmarkStart w:id="26" w:name="_GoBack"/>
      <w:bookmarkEnd w:id="26"/>
      <w:ins w:id="27" w:author="Veerakumar" w:date="2014-10-14T00:46:00Z">
        <w:r>
          <w:rPr>
            <w:lang w:val="en-AU"/>
          </w:rPr>
          <w:t xml:space="preserve">otal pages to write = </w:t>
        </w:r>
      </w:ins>
      <w:ins w:id="28" w:author="Veerakumar" w:date="2014-10-14T00:47:00Z">
        <w:r>
          <w:rPr>
            <w:lang w:val="en-AU"/>
          </w:rPr>
          <w:t xml:space="preserve">11 + 15 + 10 + 2 + 10 + 5 = </w:t>
        </w:r>
        <w:r>
          <w:rPr>
            <w:lang w:val="en-AU"/>
          </w:rPr>
          <w:t>55</w:t>
        </w:r>
      </w:ins>
    </w:p>
    <w:p w:rsidR="00311996" w:rsidRPr="00311996" w:rsidRDefault="00311996" w:rsidP="00311996">
      <w:pPr>
        <w:rPr>
          <w:ins w:id="29" w:author="Veerakumar" w:date="2014-10-14T00:45:00Z"/>
          <w:lang w:val="en-AU"/>
        </w:rPr>
      </w:pPr>
      <w:ins w:id="30" w:author="Veerakumar" w:date="2014-10-14T00:45:00Z">
        <w:r>
          <w:rPr>
            <w:lang w:val="en-AU"/>
          </w:rPr>
          <w:t>What to do:</w:t>
        </w:r>
      </w:ins>
    </w:p>
    <w:p w:rsidR="000F6158" w:rsidRDefault="000F6158">
      <w:pPr>
        <w:pStyle w:val="ListParagraph"/>
        <w:numPr>
          <w:ilvl w:val="0"/>
          <w:numId w:val="3"/>
        </w:numPr>
        <w:ind w:left="709"/>
        <w:rPr>
          <w:ins w:id="31" w:author="Veerakumar" w:date="2014-10-14T00:09:00Z"/>
          <w:lang w:val="en-AU"/>
        </w:rPr>
        <w:pPrChange w:id="32" w:author="Veerakumar" w:date="2014-10-14T00:08:00Z">
          <w:pPr/>
        </w:pPrChange>
      </w:pPr>
      <w:proofErr w:type="spellStart"/>
      <w:ins w:id="33" w:author="Veerakumar" w:date="2014-10-14T00:09:00Z">
        <w:r>
          <w:rPr>
            <w:lang w:val="en-AU"/>
          </w:rPr>
          <w:t>Proccesses</w:t>
        </w:r>
        <w:proofErr w:type="spellEnd"/>
        <w:r>
          <w:rPr>
            <w:lang w:val="en-AU"/>
          </w:rPr>
          <w:t xml:space="preserve"> and logic</w:t>
        </w:r>
      </w:ins>
      <w:ins w:id="34" w:author="Veerakumar" w:date="2014-10-14T00:29:00Z">
        <w:r w:rsidR="00C266E5">
          <w:rPr>
            <w:lang w:val="en-AU"/>
          </w:rPr>
          <w:t xml:space="preserve"> – </w:t>
        </w:r>
      </w:ins>
      <w:ins w:id="35" w:author="Veerakumar" w:date="2014-10-14T00:39:00Z">
        <w:r w:rsidR="00D43125">
          <w:rPr>
            <w:lang w:val="en-AU"/>
          </w:rPr>
          <w:t>15</w:t>
        </w:r>
      </w:ins>
      <w:ins w:id="36" w:author="Veerakumar" w:date="2014-10-14T00:38:00Z">
        <w:r w:rsidR="006B4056">
          <w:rPr>
            <w:lang w:val="en-AU"/>
          </w:rPr>
          <w:t xml:space="preserve"> pages (</w:t>
        </w:r>
      </w:ins>
      <w:ins w:id="37" w:author="Veerakumar" w:date="2014-10-14T00:40:00Z">
        <w:r w:rsidR="00D43125">
          <w:rPr>
            <w:lang w:val="en-AU"/>
          </w:rPr>
          <w:t>1.5</w:t>
        </w:r>
      </w:ins>
      <w:ins w:id="38" w:author="Veerakumar" w:date="2014-10-14T00:29:00Z">
        <w:r w:rsidR="00C266E5">
          <w:rPr>
            <w:lang w:val="en-AU"/>
          </w:rPr>
          <w:t xml:space="preserve"> pages each</w:t>
        </w:r>
      </w:ins>
      <w:ins w:id="39" w:author="Veerakumar" w:date="2014-10-14T00:38:00Z">
        <w:r w:rsidR="006B4056">
          <w:rPr>
            <w:lang w:val="en-AU"/>
          </w:rPr>
          <w:t xml:space="preserve"> point)</w:t>
        </w:r>
      </w:ins>
    </w:p>
    <w:p w:rsidR="000F6158" w:rsidRDefault="00393572">
      <w:pPr>
        <w:pStyle w:val="ListParagraph"/>
        <w:numPr>
          <w:ilvl w:val="1"/>
          <w:numId w:val="3"/>
        </w:numPr>
        <w:ind w:left="1134"/>
        <w:rPr>
          <w:ins w:id="40" w:author="Veerakumar" w:date="2014-10-14T00:25:00Z"/>
          <w:lang w:val="en-AU"/>
        </w:rPr>
        <w:pPrChange w:id="41" w:author="Veerakumar" w:date="2014-10-14T00:09:00Z">
          <w:pPr/>
        </w:pPrChange>
      </w:pPr>
      <w:ins w:id="42" w:author="Veerakumar" w:date="2014-10-14T00:25:00Z">
        <w:r>
          <w:rPr>
            <w:lang w:val="en-AU"/>
          </w:rPr>
          <w:t>Gather data</w:t>
        </w:r>
      </w:ins>
    </w:p>
    <w:p w:rsidR="00393572" w:rsidRDefault="00393572">
      <w:pPr>
        <w:pStyle w:val="ListParagraph"/>
        <w:numPr>
          <w:ilvl w:val="1"/>
          <w:numId w:val="3"/>
        </w:numPr>
        <w:ind w:left="1134"/>
        <w:rPr>
          <w:ins w:id="43" w:author="Veerakumar" w:date="2014-10-14T00:25:00Z"/>
          <w:lang w:val="en-AU"/>
        </w:rPr>
        <w:pPrChange w:id="44" w:author="Veerakumar" w:date="2014-10-14T00:09:00Z">
          <w:pPr/>
        </w:pPrChange>
      </w:pPr>
      <w:ins w:id="45" w:author="Veerakumar" w:date="2014-10-14T00:25:00Z">
        <w:r>
          <w:rPr>
            <w:lang w:val="en-AU"/>
          </w:rPr>
          <w:t>Manual inferences from data</w:t>
        </w:r>
      </w:ins>
    </w:p>
    <w:p w:rsidR="00393572" w:rsidRDefault="00393572">
      <w:pPr>
        <w:pStyle w:val="ListParagraph"/>
        <w:numPr>
          <w:ilvl w:val="1"/>
          <w:numId w:val="3"/>
        </w:numPr>
        <w:ind w:left="1134"/>
        <w:rPr>
          <w:ins w:id="46" w:author="Veerakumar" w:date="2014-10-14T00:26:00Z"/>
          <w:lang w:val="en-AU"/>
        </w:rPr>
        <w:pPrChange w:id="47" w:author="Veerakumar" w:date="2014-10-14T00:09:00Z">
          <w:pPr/>
        </w:pPrChange>
      </w:pPr>
      <w:ins w:id="48" w:author="Veerakumar" w:date="2014-10-14T00:26:00Z">
        <w:r>
          <w:rPr>
            <w:lang w:val="en-AU"/>
          </w:rPr>
          <w:t>An understanding, to ourselves, what the data means</w:t>
        </w:r>
      </w:ins>
    </w:p>
    <w:p w:rsidR="00393572" w:rsidRDefault="00393572">
      <w:pPr>
        <w:pStyle w:val="ListParagraph"/>
        <w:numPr>
          <w:ilvl w:val="1"/>
          <w:numId w:val="3"/>
        </w:numPr>
        <w:ind w:left="1134"/>
        <w:rPr>
          <w:ins w:id="49" w:author="Veerakumar" w:date="2014-10-14T00:26:00Z"/>
          <w:lang w:val="en-AU"/>
        </w:rPr>
        <w:pPrChange w:id="50" w:author="Veerakumar" w:date="2014-10-14T00:09:00Z">
          <w:pPr/>
        </w:pPrChange>
      </w:pPr>
      <w:ins w:id="51" w:author="Veerakumar" w:date="2014-10-14T00:26:00Z">
        <w:r>
          <w:rPr>
            <w:lang w:val="en-AU"/>
          </w:rPr>
          <w:t>Machine learning algorithm research</w:t>
        </w:r>
      </w:ins>
    </w:p>
    <w:p w:rsidR="00393572" w:rsidRDefault="00393572">
      <w:pPr>
        <w:pStyle w:val="ListParagraph"/>
        <w:numPr>
          <w:ilvl w:val="1"/>
          <w:numId w:val="3"/>
        </w:numPr>
        <w:ind w:left="1134"/>
        <w:rPr>
          <w:ins w:id="52" w:author="Veerakumar" w:date="2014-10-14T00:26:00Z"/>
          <w:lang w:val="en-AU"/>
        </w:rPr>
        <w:pPrChange w:id="53" w:author="Veerakumar" w:date="2014-10-14T00:09:00Z">
          <w:pPr/>
        </w:pPrChange>
      </w:pPr>
      <w:ins w:id="54" w:author="Veerakumar" w:date="2014-10-14T00:26:00Z">
        <w:r>
          <w:rPr>
            <w:lang w:val="en-AU"/>
          </w:rPr>
          <w:t>MLA implemented</w:t>
        </w:r>
      </w:ins>
    </w:p>
    <w:p w:rsidR="00393572" w:rsidRDefault="00393572">
      <w:pPr>
        <w:pStyle w:val="ListParagraph"/>
        <w:numPr>
          <w:ilvl w:val="1"/>
          <w:numId w:val="3"/>
        </w:numPr>
        <w:ind w:left="1134"/>
        <w:rPr>
          <w:ins w:id="55" w:author="Veerakumar" w:date="2014-10-14T00:26:00Z"/>
          <w:lang w:val="en-AU"/>
        </w:rPr>
        <w:pPrChange w:id="56" w:author="Veerakumar" w:date="2014-10-14T00:09:00Z">
          <w:pPr/>
        </w:pPrChange>
      </w:pPr>
      <w:ins w:id="57" w:author="Veerakumar" w:date="2014-10-14T00:26:00Z">
        <w:r>
          <w:rPr>
            <w:lang w:val="en-AU"/>
          </w:rPr>
          <w:t>Check for errors</w:t>
        </w:r>
        <w:r>
          <w:rPr>
            <w:lang w:val="en-AU"/>
          </w:rPr>
          <w:br/>
          <w:t>Upon checking for errors then:</w:t>
        </w:r>
      </w:ins>
    </w:p>
    <w:p w:rsidR="00393572" w:rsidRDefault="00393572">
      <w:pPr>
        <w:pStyle w:val="ListParagraph"/>
        <w:numPr>
          <w:ilvl w:val="1"/>
          <w:numId w:val="3"/>
        </w:numPr>
        <w:ind w:left="1134"/>
        <w:rPr>
          <w:ins w:id="58" w:author="Veerakumar" w:date="2014-10-14T00:27:00Z"/>
          <w:lang w:val="en-AU"/>
        </w:rPr>
        <w:pPrChange w:id="59" w:author="Veerakumar" w:date="2014-10-14T00:09:00Z">
          <w:pPr/>
        </w:pPrChange>
      </w:pPr>
      <w:ins w:id="60" w:author="Veerakumar" w:date="2014-10-14T00:26:00Z">
        <w:r>
          <w:rPr>
            <w:lang w:val="en-AU"/>
          </w:rPr>
          <w:t>Threshold data implemented</w:t>
        </w:r>
      </w:ins>
    </w:p>
    <w:p w:rsidR="00393572" w:rsidRDefault="00C266E5">
      <w:pPr>
        <w:pStyle w:val="ListParagraph"/>
        <w:numPr>
          <w:ilvl w:val="1"/>
          <w:numId w:val="3"/>
        </w:numPr>
        <w:ind w:left="1134"/>
        <w:rPr>
          <w:ins w:id="61" w:author="Veerakumar" w:date="2014-10-14T00:29:00Z"/>
          <w:lang w:val="en-AU"/>
        </w:rPr>
        <w:pPrChange w:id="62" w:author="Veerakumar" w:date="2014-10-14T00:09:00Z">
          <w:pPr/>
        </w:pPrChange>
      </w:pPr>
      <w:ins w:id="63" w:author="Veerakumar" w:date="2014-10-14T00:29:00Z">
        <w:r>
          <w:rPr>
            <w:lang w:val="en-AU"/>
          </w:rPr>
          <w:t>Testing procedure</w:t>
        </w:r>
      </w:ins>
    </w:p>
    <w:p w:rsidR="00C266E5" w:rsidRDefault="00C266E5">
      <w:pPr>
        <w:pStyle w:val="ListParagraph"/>
        <w:numPr>
          <w:ilvl w:val="1"/>
          <w:numId w:val="3"/>
        </w:numPr>
        <w:ind w:left="1134"/>
        <w:rPr>
          <w:ins w:id="64" w:author="Veerakumar" w:date="2014-10-14T00:09:00Z"/>
          <w:lang w:val="en-AU"/>
        </w:rPr>
        <w:pPrChange w:id="65" w:author="Veerakumar" w:date="2014-10-14T00:09:00Z">
          <w:pPr/>
        </w:pPrChange>
      </w:pPr>
      <w:ins w:id="66" w:author="Veerakumar" w:date="2014-10-14T00:29:00Z">
        <w:r>
          <w:rPr>
            <w:lang w:val="en-AU"/>
          </w:rPr>
          <w:t>Evaluation procedure</w:t>
        </w:r>
      </w:ins>
    </w:p>
    <w:p w:rsidR="000F6158" w:rsidRDefault="000F6158">
      <w:pPr>
        <w:pStyle w:val="ListParagraph"/>
        <w:numPr>
          <w:ilvl w:val="0"/>
          <w:numId w:val="3"/>
        </w:numPr>
        <w:ind w:left="709"/>
        <w:rPr>
          <w:ins w:id="67" w:author="Veerakumar" w:date="2014-10-14T00:24:00Z"/>
          <w:lang w:val="en-AU"/>
        </w:rPr>
        <w:pPrChange w:id="68" w:author="Veerakumar" w:date="2014-10-14T00:08:00Z">
          <w:pPr/>
        </w:pPrChange>
      </w:pPr>
      <w:ins w:id="69" w:author="Veerakumar" w:date="2014-10-14T00:08:00Z">
        <w:r>
          <w:rPr>
            <w:lang w:val="en-AU"/>
          </w:rPr>
          <w:t>Design</w:t>
        </w:r>
      </w:ins>
      <w:ins w:id="70" w:author="Veerakumar" w:date="2014-10-14T00:38:00Z">
        <w:r w:rsidR="006B4056">
          <w:rPr>
            <w:lang w:val="en-AU"/>
          </w:rPr>
          <w:t xml:space="preserve"> (10 pages)</w:t>
        </w:r>
      </w:ins>
    </w:p>
    <w:p w:rsidR="008502C7" w:rsidRDefault="006B4056" w:rsidP="008502C7">
      <w:pPr>
        <w:pStyle w:val="ListParagraph"/>
        <w:numPr>
          <w:ilvl w:val="1"/>
          <w:numId w:val="3"/>
        </w:numPr>
        <w:ind w:left="1134"/>
        <w:rPr>
          <w:ins w:id="71" w:author="Veerakumar" w:date="2014-10-14T00:25:00Z"/>
          <w:lang w:val="en-AU"/>
        </w:rPr>
      </w:pPr>
      <w:ins w:id="72" w:author="Veerakumar" w:date="2014-10-14T00:33:00Z">
        <w:r>
          <w:rPr>
            <w:lang w:val="en-AU"/>
          </w:rPr>
          <w:t>Intro: s</w:t>
        </w:r>
      </w:ins>
      <w:ins w:id="73" w:author="Veerakumar" w:date="2014-10-14T00:25:00Z">
        <w:r w:rsidR="008502C7">
          <w:rPr>
            <w:lang w:val="en-AU"/>
          </w:rPr>
          <w:t>tructure of implementation</w:t>
        </w:r>
      </w:ins>
    </w:p>
    <w:p w:rsidR="008502C7" w:rsidRDefault="008502C7" w:rsidP="008502C7">
      <w:pPr>
        <w:pStyle w:val="ListParagraph"/>
        <w:numPr>
          <w:ilvl w:val="1"/>
          <w:numId w:val="3"/>
        </w:numPr>
        <w:ind w:left="1134"/>
        <w:rPr>
          <w:ins w:id="74" w:author="Veerakumar" w:date="2014-10-14T00:33:00Z"/>
          <w:lang w:val="en-AU"/>
        </w:rPr>
      </w:pPr>
      <w:ins w:id="75" w:author="Veerakumar" w:date="2014-10-14T00:25:00Z">
        <w:r>
          <w:rPr>
            <w:lang w:val="en-AU"/>
          </w:rPr>
          <w:t>Describe code</w:t>
        </w:r>
        <w:r w:rsidR="00393572">
          <w:rPr>
            <w:lang w:val="en-AU"/>
          </w:rPr>
          <w:t>, essentially</w:t>
        </w:r>
      </w:ins>
    </w:p>
    <w:p w:rsidR="006B4056" w:rsidRDefault="006B4056" w:rsidP="008502C7">
      <w:pPr>
        <w:pStyle w:val="ListParagraph"/>
        <w:numPr>
          <w:ilvl w:val="1"/>
          <w:numId w:val="3"/>
        </w:numPr>
        <w:ind w:left="1134"/>
        <w:rPr>
          <w:ins w:id="76" w:author="Veerakumar" w:date="2014-10-14T00:25:00Z"/>
          <w:lang w:val="en-AU"/>
        </w:rPr>
      </w:pPr>
      <w:ins w:id="77" w:author="Veerakumar" w:date="2014-10-14T00:33:00Z">
        <w:r>
          <w:rPr>
            <w:lang w:val="en-AU"/>
          </w:rPr>
          <w:t>Justify how each part is broken up</w:t>
        </w:r>
      </w:ins>
    </w:p>
    <w:p w:rsidR="008502C7" w:rsidRDefault="006B4056" w:rsidP="008502C7">
      <w:pPr>
        <w:pStyle w:val="ListParagraph"/>
        <w:numPr>
          <w:ilvl w:val="1"/>
          <w:numId w:val="3"/>
        </w:numPr>
        <w:ind w:left="1134"/>
        <w:rPr>
          <w:ins w:id="78" w:author="Veerakumar" w:date="2014-10-14T00:33:00Z"/>
          <w:lang w:val="en-AU"/>
        </w:rPr>
      </w:pPr>
      <w:ins w:id="79" w:author="Veerakumar" w:date="2014-10-14T00:33:00Z">
        <w:r>
          <w:rPr>
            <w:lang w:val="en-AU"/>
          </w:rPr>
          <w:t>Justify how each researched part applied to this particular section of the code</w:t>
        </w:r>
      </w:ins>
    </w:p>
    <w:p w:rsidR="006B4056" w:rsidRDefault="006B4056" w:rsidP="008502C7">
      <w:pPr>
        <w:pStyle w:val="ListParagraph"/>
        <w:numPr>
          <w:ilvl w:val="1"/>
          <w:numId w:val="3"/>
        </w:numPr>
        <w:ind w:left="1134"/>
        <w:rPr>
          <w:ins w:id="80" w:author="Veerakumar" w:date="2014-10-14T00:25:00Z"/>
          <w:lang w:val="en-AU"/>
        </w:rPr>
      </w:pPr>
      <w:ins w:id="81" w:author="Veerakumar" w:date="2014-10-14T00:33:00Z">
        <w:r>
          <w:rPr>
            <w:lang w:val="en-AU"/>
          </w:rPr>
          <w:t>Write about it in the order it was written in e.g. thresholds come last</w:t>
        </w:r>
      </w:ins>
    </w:p>
    <w:p w:rsidR="00393572" w:rsidRDefault="006B4056" w:rsidP="008502C7">
      <w:pPr>
        <w:pStyle w:val="ListParagraph"/>
        <w:numPr>
          <w:ilvl w:val="1"/>
          <w:numId w:val="3"/>
        </w:numPr>
        <w:ind w:left="1134"/>
        <w:rPr>
          <w:ins w:id="82" w:author="Veerakumar" w:date="2014-10-14T00:24:00Z"/>
          <w:lang w:val="en-AU"/>
        </w:rPr>
      </w:pPr>
      <w:ins w:id="83" w:author="Veerakumar" w:date="2014-10-14T00:39:00Z">
        <w:r>
          <w:rPr>
            <w:lang w:val="en-AU"/>
          </w:rPr>
          <w:t>Conclude by saying that it is a stable robust program with slight aesthetic tweaks</w:t>
        </w:r>
      </w:ins>
    </w:p>
    <w:p w:rsidR="008502C7" w:rsidRDefault="008502C7">
      <w:pPr>
        <w:pStyle w:val="ListParagraph"/>
        <w:numPr>
          <w:ilvl w:val="0"/>
          <w:numId w:val="3"/>
        </w:numPr>
        <w:ind w:left="709"/>
        <w:rPr>
          <w:ins w:id="84" w:author="Veerakumar" w:date="2014-10-14T00:24:00Z"/>
          <w:lang w:val="en-AU"/>
        </w:rPr>
        <w:pPrChange w:id="85" w:author="Veerakumar" w:date="2014-10-14T00:08:00Z">
          <w:pPr/>
        </w:pPrChange>
      </w:pPr>
      <w:ins w:id="86" w:author="Veerakumar" w:date="2014-10-14T00:24:00Z">
        <w:r>
          <w:rPr>
            <w:lang w:val="en-AU"/>
          </w:rPr>
          <w:t>Results</w:t>
        </w:r>
      </w:ins>
      <w:ins w:id="87" w:author="Veerakumar" w:date="2014-10-14T00:38:00Z">
        <w:r w:rsidR="006B4056">
          <w:rPr>
            <w:lang w:val="en-AU"/>
          </w:rPr>
          <w:t xml:space="preserve"> (2 pages)</w:t>
        </w:r>
      </w:ins>
    </w:p>
    <w:p w:rsidR="008502C7" w:rsidRDefault="006B4056">
      <w:pPr>
        <w:pStyle w:val="ListParagraph"/>
        <w:numPr>
          <w:ilvl w:val="0"/>
          <w:numId w:val="3"/>
        </w:numPr>
        <w:ind w:left="709"/>
        <w:rPr>
          <w:ins w:id="88" w:author="Veerakumar" w:date="2014-10-14T00:37:00Z"/>
          <w:lang w:val="en-AU"/>
        </w:rPr>
        <w:pPrChange w:id="89" w:author="Veerakumar" w:date="2014-10-14T00:08:00Z">
          <w:pPr/>
        </w:pPrChange>
      </w:pPr>
      <w:ins w:id="90" w:author="Veerakumar" w:date="2014-10-14T00:37:00Z">
        <w:r>
          <w:rPr>
            <w:lang w:val="en-AU"/>
          </w:rPr>
          <w:t>Evaluation:</w:t>
        </w:r>
      </w:ins>
      <w:ins w:id="91" w:author="Veerakumar" w:date="2014-10-14T00:38:00Z">
        <w:r>
          <w:rPr>
            <w:lang w:val="en-AU"/>
          </w:rPr>
          <w:t xml:space="preserve"> (</w:t>
        </w:r>
      </w:ins>
      <w:ins w:id="92" w:author="Veerakumar" w:date="2014-10-14T00:40:00Z">
        <w:r w:rsidR="00D43125">
          <w:rPr>
            <w:lang w:val="en-AU"/>
          </w:rPr>
          <w:t>10</w:t>
        </w:r>
      </w:ins>
      <w:ins w:id="93" w:author="Veerakumar" w:date="2014-10-14T00:38:00Z">
        <w:r>
          <w:rPr>
            <w:lang w:val="en-AU"/>
          </w:rPr>
          <w:t xml:space="preserve"> pages)</w:t>
        </w:r>
      </w:ins>
    </w:p>
    <w:p w:rsidR="006B4056" w:rsidRDefault="006B4056">
      <w:pPr>
        <w:pStyle w:val="ListParagraph"/>
        <w:numPr>
          <w:ilvl w:val="1"/>
          <w:numId w:val="3"/>
        </w:numPr>
        <w:ind w:left="1134"/>
        <w:rPr>
          <w:ins w:id="94" w:author="Veerakumar" w:date="2014-10-14T00:37:00Z"/>
          <w:lang w:val="en-AU"/>
        </w:rPr>
        <w:pPrChange w:id="95" w:author="Veerakumar" w:date="2014-10-14T00:37:00Z">
          <w:pPr/>
        </w:pPrChange>
      </w:pPr>
      <w:ins w:id="96" w:author="Veerakumar" w:date="2014-10-14T00:37:00Z">
        <w:r>
          <w:rPr>
            <w:lang w:val="en-AU"/>
          </w:rPr>
          <w:t>Compare to current state-of-the-art</w:t>
        </w:r>
      </w:ins>
    </w:p>
    <w:p w:rsidR="006B4056" w:rsidRDefault="006B4056">
      <w:pPr>
        <w:pStyle w:val="ListParagraph"/>
        <w:numPr>
          <w:ilvl w:val="1"/>
          <w:numId w:val="3"/>
        </w:numPr>
        <w:ind w:left="1134"/>
        <w:rPr>
          <w:ins w:id="97" w:author="Veerakumar" w:date="2014-10-14T00:37:00Z"/>
          <w:lang w:val="en-AU"/>
        </w:rPr>
        <w:pPrChange w:id="98" w:author="Veerakumar" w:date="2014-10-14T00:37:00Z">
          <w:pPr/>
        </w:pPrChange>
      </w:pPr>
      <w:ins w:id="99" w:author="Veerakumar" w:date="2014-10-14T00:37:00Z">
        <w:r>
          <w:rPr>
            <w:lang w:val="en-AU"/>
          </w:rPr>
          <w:t>Discuss why even though results aren’t better, they are still pretty good</w:t>
        </w:r>
      </w:ins>
    </w:p>
    <w:p w:rsidR="006B4056" w:rsidRDefault="00D43125">
      <w:pPr>
        <w:pStyle w:val="ListParagraph"/>
        <w:numPr>
          <w:ilvl w:val="0"/>
          <w:numId w:val="3"/>
        </w:numPr>
        <w:ind w:left="709"/>
        <w:rPr>
          <w:ins w:id="100" w:author="Veerakumar" w:date="2014-10-14T00:08:00Z"/>
          <w:lang w:val="en-AU"/>
        </w:rPr>
        <w:pPrChange w:id="101" w:author="Veerakumar" w:date="2014-10-14T00:38:00Z">
          <w:pPr/>
        </w:pPrChange>
      </w:pPr>
      <w:ins w:id="102" w:author="Veerakumar" w:date="2014-10-14T00:40:00Z">
        <w:r>
          <w:rPr>
            <w:lang w:val="en-AU"/>
          </w:rPr>
          <w:t>Conclusion, and w</w:t>
        </w:r>
      </w:ins>
      <w:ins w:id="103" w:author="Veerakumar" w:date="2014-10-14T00:38:00Z">
        <w:r w:rsidR="006B4056">
          <w:rPr>
            <w:lang w:val="en-AU"/>
          </w:rPr>
          <w:t>hat to do from here: 5 pages</w:t>
        </w:r>
      </w:ins>
    </w:p>
    <w:p w:rsidR="000129EB" w:rsidRPr="000F6158" w:rsidRDefault="000129EB">
      <w:pPr>
        <w:pStyle w:val="ListParagraph"/>
        <w:numPr>
          <w:ilvl w:val="0"/>
          <w:numId w:val="3"/>
        </w:numPr>
        <w:ind w:left="709"/>
        <w:rPr>
          <w:lang w:val="en-AU"/>
        </w:rPr>
        <w:pPrChange w:id="104" w:author="Veerakumar" w:date="2014-10-14T00:08:00Z">
          <w:pPr/>
        </w:pPrChange>
      </w:pPr>
      <w:r w:rsidRPr="000F6158">
        <w:rPr>
          <w:lang w:val="en-AU"/>
        </w:rPr>
        <w:br w:type="page"/>
      </w:r>
    </w:p>
    <w:bookmarkStart w:id="105" w:name="_Toc388872442" w:displacedByCustomXml="next"/>
    <w:sdt>
      <w:sdtPr>
        <w:rPr>
          <w:rFonts w:asciiTheme="minorHAnsi" w:eastAsiaTheme="minorHAnsi" w:hAnsiTheme="minorHAnsi" w:cstheme="minorBidi"/>
          <w:b w:val="0"/>
          <w:bCs w:val="0"/>
          <w:sz w:val="22"/>
          <w:szCs w:val="22"/>
          <w:lang w:val="en-AU"/>
        </w:rPr>
        <w:id w:val="-1105035086"/>
        <w:docPartObj>
          <w:docPartGallery w:val="Bibliographies"/>
          <w:docPartUnique/>
        </w:docPartObj>
      </w:sdtPr>
      <w:sdtEndPr>
        <w:rPr>
          <w:rFonts w:ascii="Times New Roman" w:hAnsi="Times New Roman"/>
        </w:rPr>
      </w:sdtEndPr>
      <w:sdtContent>
        <w:p w:rsidR="00757B1B" w:rsidRPr="00F601EF" w:rsidRDefault="00757B1B">
          <w:pPr>
            <w:pStyle w:val="Heading1"/>
            <w:rPr>
              <w:lang w:val="en-AU"/>
            </w:rPr>
          </w:pPr>
          <w:r w:rsidRPr="00F601EF">
            <w:rPr>
              <w:lang w:val="en-AU"/>
            </w:rPr>
            <w:t>Bibliography</w:t>
          </w:r>
          <w:bookmarkEnd w:id="105"/>
        </w:p>
        <w:sdt>
          <w:sdtPr>
            <w:rPr>
              <w:lang w:val="en-AU"/>
            </w:rPr>
            <w:id w:val="111145805"/>
            <w:bibliography/>
          </w:sdtPr>
          <w:sdtEndPr/>
          <w:sdtContent>
            <w:p w:rsidR="00CF2460" w:rsidRDefault="00757B1B" w:rsidP="00D73740">
              <w:pPr>
                <w:rPr>
                  <w:rFonts w:asciiTheme="minorHAnsi" w:hAnsiTheme="minorHAnsi"/>
                  <w:noProof/>
                </w:rPr>
              </w:pPr>
              <w:r w:rsidRPr="00F601EF">
                <w:rPr>
                  <w:lang w:val="en-AU"/>
                </w:rPr>
                <w:fldChar w:fldCharType="begin"/>
              </w:r>
              <w:r w:rsidRPr="00F601EF">
                <w:rPr>
                  <w:lang w:val="en-AU"/>
                </w:rPr>
                <w:instrText xml:space="preserve"> BIBLIOGRAPHY </w:instrText>
              </w:r>
              <w:r w:rsidRPr="00F601EF">
                <w:rPr>
                  <w:lang w:val="en-AU"/>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9008"/>
              </w:tblGrid>
              <w:tr w:rsidR="00CF2460" w:rsidTr="00D43125">
                <w:trPr>
                  <w:tblCellSpacing w:w="15" w:type="dxa"/>
                </w:trPr>
                <w:tc>
                  <w:tcPr>
                    <w:tcW w:w="50" w:type="pct"/>
                    <w:hideMark/>
                  </w:tcPr>
                  <w:p w:rsidR="00CF2460" w:rsidRDefault="00CF2460">
                    <w:pPr>
                      <w:pStyle w:val="Bibliography"/>
                      <w:rPr>
                        <w:rFonts w:eastAsiaTheme="minorEastAsia"/>
                        <w:noProof/>
                      </w:rPr>
                    </w:pPr>
                    <w:r>
                      <w:rPr>
                        <w:noProof/>
                      </w:rPr>
                      <w:t xml:space="preserve">[1] </w:t>
                    </w:r>
                  </w:p>
                </w:tc>
                <w:tc>
                  <w:tcPr>
                    <w:tcW w:w="0" w:type="auto"/>
                    <w:hideMark/>
                  </w:tcPr>
                  <w:p w:rsidR="00CF2460" w:rsidRDefault="00CF2460">
                    <w:pPr>
                      <w:pStyle w:val="Bibliography"/>
                      <w:rPr>
                        <w:rFonts w:eastAsiaTheme="minorEastAsia"/>
                        <w:noProof/>
                      </w:rPr>
                    </w:pPr>
                    <w:r>
                      <w:rPr>
                        <w:noProof/>
                      </w:rPr>
                      <w:t xml:space="preserve">N. R. Carlson, Physiology of Behavior, Amherst, USA: Pearson, 2007. </w:t>
                    </w:r>
                  </w:p>
                </w:tc>
              </w:tr>
              <w:tr w:rsidR="00CF2460" w:rsidTr="00D43125">
                <w:trPr>
                  <w:tblCellSpacing w:w="15" w:type="dxa"/>
                </w:trPr>
                <w:tc>
                  <w:tcPr>
                    <w:tcW w:w="50" w:type="pct"/>
                    <w:hideMark/>
                  </w:tcPr>
                  <w:p w:rsidR="00CF2460" w:rsidRDefault="00CF2460">
                    <w:pPr>
                      <w:pStyle w:val="Bibliography"/>
                      <w:rPr>
                        <w:rFonts w:eastAsiaTheme="minorEastAsia"/>
                        <w:noProof/>
                      </w:rPr>
                    </w:pPr>
                    <w:r>
                      <w:rPr>
                        <w:noProof/>
                      </w:rPr>
                      <w:t xml:space="preserve">[2] </w:t>
                    </w:r>
                  </w:p>
                </w:tc>
                <w:tc>
                  <w:tcPr>
                    <w:tcW w:w="0" w:type="auto"/>
                    <w:hideMark/>
                  </w:tcPr>
                  <w:p w:rsidR="00CF2460" w:rsidRDefault="00CF2460">
                    <w:pPr>
                      <w:pStyle w:val="Bibliography"/>
                      <w:rPr>
                        <w:rFonts w:eastAsiaTheme="minorEastAsia"/>
                        <w:noProof/>
                      </w:rPr>
                    </w:pPr>
                    <w:r>
                      <w:rPr>
                        <w:noProof/>
                      </w:rPr>
                      <w:t>National Institutes of Health, “Stress and Anxiety: MedlinePlus Medical Encyclopedia,” U.S. National Library of Medicine, 22 May 2014. [Online]. Available: http://www.nlm.nih.gov/medlineplus/ency/article/003211.htm. [Accessed 16 6 2011].</w:t>
                    </w:r>
                  </w:p>
                </w:tc>
              </w:tr>
              <w:tr w:rsidR="00CF2460" w:rsidTr="00D43125">
                <w:trPr>
                  <w:tblCellSpacing w:w="15" w:type="dxa"/>
                </w:trPr>
                <w:tc>
                  <w:tcPr>
                    <w:tcW w:w="50" w:type="pct"/>
                    <w:hideMark/>
                  </w:tcPr>
                  <w:p w:rsidR="00CF2460" w:rsidRDefault="00CF2460">
                    <w:pPr>
                      <w:pStyle w:val="Bibliography"/>
                      <w:rPr>
                        <w:rFonts w:eastAsiaTheme="minorEastAsia"/>
                        <w:noProof/>
                      </w:rPr>
                    </w:pPr>
                    <w:r>
                      <w:rPr>
                        <w:noProof/>
                      </w:rPr>
                      <w:t xml:space="preserve">[3] </w:t>
                    </w:r>
                  </w:p>
                </w:tc>
                <w:tc>
                  <w:tcPr>
                    <w:tcW w:w="0" w:type="auto"/>
                    <w:hideMark/>
                  </w:tcPr>
                  <w:p w:rsidR="00CF2460" w:rsidRDefault="00CF2460">
                    <w:pPr>
                      <w:pStyle w:val="Bibliography"/>
                      <w:rPr>
                        <w:rFonts w:eastAsiaTheme="minorEastAsia"/>
                        <w:noProof/>
                      </w:rPr>
                    </w:pPr>
                    <w:r>
                      <w:rPr>
                        <w:noProof/>
                      </w:rPr>
                      <w:t>R. Segal, M. Smith and J. Segal, “Stress Symptoms, Signs &amp;Causes: Effects of Stress Overload,” HelpGuide.org, May 2014. [Online]. Available: http://www.helpguide.org/mental/stress_signs.htm. [Accessed 12 May 2014].</w:t>
                    </w:r>
                  </w:p>
                </w:tc>
              </w:tr>
              <w:tr w:rsidR="00CF2460" w:rsidTr="00D43125">
                <w:trPr>
                  <w:tblCellSpacing w:w="15" w:type="dxa"/>
                </w:trPr>
                <w:tc>
                  <w:tcPr>
                    <w:tcW w:w="50" w:type="pct"/>
                    <w:hideMark/>
                  </w:tcPr>
                  <w:p w:rsidR="00CF2460" w:rsidRDefault="00CF2460">
                    <w:pPr>
                      <w:pStyle w:val="Bibliography"/>
                      <w:rPr>
                        <w:rFonts w:eastAsiaTheme="minorEastAsia"/>
                        <w:noProof/>
                      </w:rPr>
                    </w:pPr>
                    <w:r>
                      <w:rPr>
                        <w:noProof/>
                      </w:rPr>
                      <w:t xml:space="preserve">[4] </w:t>
                    </w:r>
                  </w:p>
                </w:tc>
                <w:tc>
                  <w:tcPr>
                    <w:tcW w:w="0" w:type="auto"/>
                    <w:hideMark/>
                  </w:tcPr>
                  <w:p w:rsidR="00CF2460" w:rsidRDefault="00CF2460">
                    <w:pPr>
                      <w:pStyle w:val="Bibliography"/>
                      <w:rPr>
                        <w:rFonts w:eastAsiaTheme="minorEastAsia"/>
                        <w:noProof/>
                      </w:rPr>
                    </w:pPr>
                    <w:r>
                      <w:rPr>
                        <w:noProof/>
                      </w:rPr>
                      <w:t>E. Ertin, N. Stohs, S. Kumar, A. Raij, M. al'Absi and S. Shah, “AutoSense: Unobtrusively Wearable Sensor Suite for Inferring the Onset, Causality, and Consequences of Stress in the Field Onset, Causality, and Consequences of Stress in the Field,” SenSys, Seattle, WA, USA, 2011.</w:t>
                    </w:r>
                  </w:p>
                </w:tc>
              </w:tr>
              <w:tr w:rsidR="00CF2460" w:rsidTr="00D43125">
                <w:trPr>
                  <w:tblCellSpacing w:w="15" w:type="dxa"/>
                </w:trPr>
                <w:tc>
                  <w:tcPr>
                    <w:tcW w:w="50" w:type="pct"/>
                    <w:hideMark/>
                  </w:tcPr>
                  <w:p w:rsidR="00CF2460" w:rsidRDefault="00CF2460">
                    <w:pPr>
                      <w:pStyle w:val="Bibliography"/>
                      <w:rPr>
                        <w:rFonts w:eastAsiaTheme="minorEastAsia"/>
                        <w:noProof/>
                      </w:rPr>
                    </w:pPr>
                    <w:r>
                      <w:rPr>
                        <w:noProof/>
                      </w:rPr>
                      <w:t xml:space="preserve">[5] </w:t>
                    </w:r>
                  </w:p>
                </w:tc>
                <w:tc>
                  <w:tcPr>
                    <w:tcW w:w="0" w:type="auto"/>
                    <w:hideMark/>
                  </w:tcPr>
                  <w:p w:rsidR="00CF2460" w:rsidRDefault="00CF2460">
                    <w:pPr>
                      <w:pStyle w:val="Bibliography"/>
                      <w:rPr>
                        <w:rFonts w:eastAsiaTheme="minorEastAsia"/>
                        <w:noProof/>
                      </w:rPr>
                    </w:pPr>
                    <w:r>
                      <w:rPr>
                        <w:noProof/>
                      </w:rPr>
                      <w:t>Y. Lee, C. Min, C. Hwang, J. Kee, I. Hwang, Y. Ju, C. Yoo, M. Moon, U. Lee and J. Song, “SocioPhone: Everyday Face-to-Face Interaction Monitoring Platform Using Multi-Phone Sensor Fusion,” MobiSys, Taipei, Taiwan, 2013.</w:t>
                    </w:r>
                  </w:p>
                </w:tc>
              </w:tr>
              <w:tr w:rsidR="00CF2460" w:rsidTr="00D43125">
                <w:trPr>
                  <w:tblCellSpacing w:w="15" w:type="dxa"/>
                </w:trPr>
                <w:tc>
                  <w:tcPr>
                    <w:tcW w:w="50" w:type="pct"/>
                    <w:hideMark/>
                  </w:tcPr>
                  <w:p w:rsidR="00CF2460" w:rsidRDefault="00CF2460">
                    <w:pPr>
                      <w:pStyle w:val="Bibliography"/>
                      <w:rPr>
                        <w:rFonts w:eastAsiaTheme="minorEastAsia"/>
                        <w:noProof/>
                      </w:rPr>
                    </w:pPr>
                    <w:r>
                      <w:rPr>
                        <w:noProof/>
                      </w:rPr>
                      <w:t xml:space="preserve">[6] </w:t>
                    </w:r>
                  </w:p>
                </w:tc>
                <w:tc>
                  <w:tcPr>
                    <w:tcW w:w="0" w:type="auto"/>
                    <w:hideMark/>
                  </w:tcPr>
                  <w:p w:rsidR="00CF2460" w:rsidRDefault="00CF2460">
                    <w:pPr>
                      <w:pStyle w:val="Bibliography"/>
                      <w:rPr>
                        <w:rFonts w:eastAsiaTheme="minorEastAsia"/>
                        <w:noProof/>
                      </w:rPr>
                    </w:pPr>
                    <w:r>
                      <w:rPr>
                        <w:noProof/>
                      </w:rPr>
                      <w:t>R. LiKamWa, Y. Liu, N. D. Lane and L. Zhong, “MoodScope: Building a Mood Sensor from Smartphone Usage Patterns,” MobiSys, Beijing, China, 2013.</w:t>
                    </w:r>
                  </w:p>
                </w:tc>
              </w:tr>
              <w:tr w:rsidR="00CF2460" w:rsidTr="00D43125">
                <w:trPr>
                  <w:tblCellSpacing w:w="15" w:type="dxa"/>
                </w:trPr>
                <w:tc>
                  <w:tcPr>
                    <w:tcW w:w="50" w:type="pct"/>
                    <w:hideMark/>
                  </w:tcPr>
                  <w:p w:rsidR="00CF2460" w:rsidRDefault="00CF2460">
                    <w:pPr>
                      <w:pStyle w:val="Bibliography"/>
                      <w:rPr>
                        <w:rFonts w:eastAsiaTheme="minorEastAsia"/>
                        <w:noProof/>
                      </w:rPr>
                    </w:pPr>
                    <w:r>
                      <w:rPr>
                        <w:noProof/>
                      </w:rPr>
                      <w:t xml:space="preserve">[7] </w:t>
                    </w:r>
                  </w:p>
                </w:tc>
                <w:tc>
                  <w:tcPr>
                    <w:tcW w:w="0" w:type="auto"/>
                    <w:hideMark/>
                  </w:tcPr>
                  <w:p w:rsidR="00CF2460" w:rsidRDefault="00CF2460">
                    <w:pPr>
                      <w:pStyle w:val="Bibliography"/>
                      <w:rPr>
                        <w:rFonts w:eastAsiaTheme="minorEastAsia"/>
                        <w:noProof/>
                      </w:rPr>
                    </w:pPr>
                    <w:r>
                      <w:rPr>
                        <w:noProof/>
                      </w:rPr>
                      <w:t>J. Hernandez, W. Drevo, R. W. Picard and M. E. Hoque, “Mood Meter: Counting Smiles in the Wild,” UbiComp, Cambridge, MA, USA, 2012.</w:t>
                    </w:r>
                  </w:p>
                </w:tc>
              </w:tr>
              <w:tr w:rsidR="00CF2460" w:rsidTr="00D43125">
                <w:trPr>
                  <w:tblCellSpacing w:w="15" w:type="dxa"/>
                </w:trPr>
                <w:tc>
                  <w:tcPr>
                    <w:tcW w:w="50" w:type="pct"/>
                    <w:hideMark/>
                  </w:tcPr>
                  <w:p w:rsidR="00CF2460" w:rsidRDefault="00CF2460">
                    <w:pPr>
                      <w:pStyle w:val="Bibliography"/>
                      <w:rPr>
                        <w:rFonts w:eastAsiaTheme="minorEastAsia"/>
                        <w:noProof/>
                      </w:rPr>
                    </w:pPr>
                    <w:r>
                      <w:rPr>
                        <w:noProof/>
                      </w:rPr>
                      <w:t xml:space="preserve">[8] </w:t>
                    </w:r>
                  </w:p>
                </w:tc>
                <w:tc>
                  <w:tcPr>
                    <w:tcW w:w="0" w:type="auto"/>
                    <w:hideMark/>
                  </w:tcPr>
                  <w:p w:rsidR="00CF2460" w:rsidRDefault="00CF2460">
                    <w:pPr>
                      <w:pStyle w:val="Bibliography"/>
                      <w:rPr>
                        <w:rFonts w:eastAsiaTheme="minorEastAsia"/>
                        <w:noProof/>
                      </w:rPr>
                    </w:pPr>
                    <w:r>
                      <w:rPr>
                        <w:noProof/>
                      </w:rPr>
                      <w:t xml:space="preserve">A. G. Logan, W. J. McIsaac, A. Tisler, M. J. Irvine, A. Saunders, A. Dunai, C. A. Rizo, D. S. Feig, M. Hamill, M. Trudel and J. A. Cafazzo, “Mobile Phone–Based Remote Patient Monitoring System for Management of Hypertension in Diabetic Patients,” </w:t>
                    </w:r>
                    <w:r>
                      <w:rPr>
                        <w:i/>
                        <w:iCs/>
                        <w:noProof/>
                      </w:rPr>
                      <w:t xml:space="preserve">American Journal of Hypertension, Ltd, </w:t>
                    </w:r>
                    <w:r>
                      <w:rPr>
                        <w:noProof/>
                      </w:rPr>
                      <w:t xml:space="preserve">vol. 2007, no. 20, p. 7, 2007. </w:t>
                    </w:r>
                  </w:p>
                </w:tc>
              </w:tr>
              <w:tr w:rsidR="00CF2460" w:rsidTr="00D43125">
                <w:trPr>
                  <w:tblCellSpacing w:w="15" w:type="dxa"/>
                </w:trPr>
                <w:tc>
                  <w:tcPr>
                    <w:tcW w:w="50" w:type="pct"/>
                    <w:hideMark/>
                  </w:tcPr>
                  <w:p w:rsidR="00CF2460" w:rsidRDefault="00CF2460">
                    <w:pPr>
                      <w:pStyle w:val="Bibliography"/>
                      <w:rPr>
                        <w:rFonts w:eastAsiaTheme="minorEastAsia"/>
                        <w:noProof/>
                      </w:rPr>
                    </w:pPr>
                    <w:r>
                      <w:rPr>
                        <w:noProof/>
                      </w:rPr>
                      <w:t xml:space="preserve">[9] </w:t>
                    </w:r>
                  </w:p>
                </w:tc>
                <w:tc>
                  <w:tcPr>
                    <w:tcW w:w="0" w:type="auto"/>
                    <w:hideMark/>
                  </w:tcPr>
                  <w:p w:rsidR="00CF2460" w:rsidRDefault="00CF2460">
                    <w:pPr>
                      <w:pStyle w:val="Bibliography"/>
                      <w:rPr>
                        <w:rFonts w:eastAsiaTheme="minorEastAsia"/>
                        <w:noProof/>
                      </w:rPr>
                    </w:pPr>
                    <w:r>
                      <w:rPr>
                        <w:noProof/>
                      </w:rPr>
                      <w:t xml:space="preserve">C. Küblbeck and A. Ernst, “Face detection and tracking in video sequences using the modified census transformation,” </w:t>
                    </w:r>
                    <w:r>
                      <w:rPr>
                        <w:i/>
                        <w:iCs/>
                        <w:noProof/>
                      </w:rPr>
                      <w:t xml:space="preserve">Journal of Image Vision Computing, </w:t>
                    </w:r>
                    <w:r>
                      <w:rPr>
                        <w:noProof/>
                      </w:rPr>
                      <w:t xml:space="preserve">vol. 24, no. 6, p. 9, 2006. </w:t>
                    </w:r>
                  </w:p>
                </w:tc>
              </w:tr>
              <w:tr w:rsidR="00CF2460" w:rsidTr="00D43125">
                <w:trPr>
                  <w:tblCellSpacing w:w="15" w:type="dxa"/>
                </w:trPr>
                <w:tc>
                  <w:tcPr>
                    <w:tcW w:w="50" w:type="pct"/>
                    <w:hideMark/>
                  </w:tcPr>
                  <w:p w:rsidR="00CF2460" w:rsidRDefault="00CF2460">
                    <w:pPr>
                      <w:pStyle w:val="Bibliography"/>
                      <w:rPr>
                        <w:rFonts w:eastAsiaTheme="minorEastAsia"/>
                        <w:noProof/>
                      </w:rPr>
                    </w:pPr>
                    <w:r>
                      <w:rPr>
                        <w:noProof/>
                      </w:rPr>
                      <w:t xml:space="preserve">[10] </w:t>
                    </w:r>
                  </w:p>
                </w:tc>
                <w:tc>
                  <w:tcPr>
                    <w:tcW w:w="0" w:type="auto"/>
                    <w:hideMark/>
                  </w:tcPr>
                  <w:p w:rsidR="00CF2460" w:rsidRDefault="00CF2460">
                    <w:pPr>
                      <w:pStyle w:val="Bibliography"/>
                      <w:rPr>
                        <w:rFonts w:eastAsiaTheme="minorEastAsia"/>
                        <w:noProof/>
                      </w:rPr>
                    </w:pPr>
                    <w:r>
                      <w:rPr>
                        <w:noProof/>
                      </w:rPr>
                      <w:t>A. K. Dey and G. D. Abowd, “Context-Awareness, Towards a Better Understanding of Context and Context Awareness,” Graphics, Visualization and Usability Center and College of Computing, Georgia Institute of Technology, Atlanta, GA, USA, 1999.</w:t>
                    </w:r>
                  </w:p>
                </w:tc>
              </w:tr>
              <w:tr w:rsidR="00CF2460" w:rsidTr="00D43125">
                <w:trPr>
                  <w:tblCellSpacing w:w="15" w:type="dxa"/>
                </w:trPr>
                <w:tc>
                  <w:tcPr>
                    <w:tcW w:w="50" w:type="pct"/>
                    <w:hideMark/>
                  </w:tcPr>
                  <w:p w:rsidR="00CF2460" w:rsidRDefault="00CF2460">
                    <w:pPr>
                      <w:pStyle w:val="Bibliography"/>
                      <w:rPr>
                        <w:rFonts w:eastAsiaTheme="minorEastAsia"/>
                        <w:noProof/>
                      </w:rPr>
                    </w:pPr>
                    <w:r>
                      <w:rPr>
                        <w:noProof/>
                      </w:rPr>
                      <w:t xml:space="preserve">[11] </w:t>
                    </w:r>
                  </w:p>
                </w:tc>
                <w:tc>
                  <w:tcPr>
                    <w:tcW w:w="0" w:type="auto"/>
                    <w:hideMark/>
                  </w:tcPr>
                  <w:p w:rsidR="00CF2460" w:rsidRDefault="00CF2460">
                    <w:pPr>
                      <w:pStyle w:val="Bibliography"/>
                      <w:rPr>
                        <w:rFonts w:eastAsiaTheme="minorEastAsia"/>
                        <w:noProof/>
                      </w:rPr>
                    </w:pPr>
                    <w:r>
                      <w:rPr>
                        <w:noProof/>
                      </w:rPr>
                      <w:t>Azumio, “Stress Check | Azumio,” Azumio, 2012. [Online]. Available: http://www.azumio.com/apps/stress-check/. [Accessed 3 April 2014].</w:t>
                    </w:r>
                  </w:p>
                </w:tc>
              </w:tr>
              <w:tr w:rsidR="00CF2460" w:rsidTr="00D43125">
                <w:trPr>
                  <w:tblCellSpacing w:w="15" w:type="dxa"/>
                </w:trPr>
                <w:tc>
                  <w:tcPr>
                    <w:tcW w:w="50" w:type="pct"/>
                    <w:hideMark/>
                  </w:tcPr>
                  <w:p w:rsidR="00CF2460" w:rsidRDefault="00CF2460">
                    <w:pPr>
                      <w:pStyle w:val="Bibliography"/>
                      <w:rPr>
                        <w:rFonts w:eastAsiaTheme="minorEastAsia"/>
                        <w:noProof/>
                      </w:rPr>
                    </w:pPr>
                    <w:r>
                      <w:rPr>
                        <w:noProof/>
                      </w:rPr>
                      <w:t xml:space="preserve">[12] </w:t>
                    </w:r>
                  </w:p>
                </w:tc>
                <w:tc>
                  <w:tcPr>
                    <w:tcW w:w="0" w:type="auto"/>
                    <w:hideMark/>
                  </w:tcPr>
                  <w:p w:rsidR="00CF2460" w:rsidRDefault="00CF2460">
                    <w:pPr>
                      <w:pStyle w:val="Bibliography"/>
                      <w:rPr>
                        <w:rFonts w:eastAsiaTheme="minorEastAsia"/>
                        <w:noProof/>
                      </w:rPr>
                    </w:pPr>
                    <w:r>
                      <w:rPr>
                        <w:noProof/>
                      </w:rPr>
                      <w:t>V. Chandrasekeran, “Measuring Vital Signs Using Smart Phones,” University of North Texas, Denton, TX, USA, 2010.</w:t>
                    </w:r>
                  </w:p>
                </w:tc>
              </w:tr>
              <w:tr w:rsidR="00CF2460" w:rsidTr="00D43125">
                <w:trPr>
                  <w:tblCellSpacing w:w="15" w:type="dxa"/>
                </w:trPr>
                <w:tc>
                  <w:tcPr>
                    <w:tcW w:w="50" w:type="pct"/>
                    <w:hideMark/>
                  </w:tcPr>
                  <w:p w:rsidR="00CF2460" w:rsidRDefault="00CF2460">
                    <w:pPr>
                      <w:pStyle w:val="Bibliography"/>
                      <w:rPr>
                        <w:rFonts w:eastAsiaTheme="minorEastAsia"/>
                        <w:noProof/>
                      </w:rPr>
                    </w:pPr>
                    <w:r>
                      <w:rPr>
                        <w:noProof/>
                      </w:rPr>
                      <w:lastRenderedPageBreak/>
                      <w:t xml:space="preserve">[13] </w:t>
                    </w:r>
                  </w:p>
                </w:tc>
                <w:tc>
                  <w:tcPr>
                    <w:tcW w:w="0" w:type="auto"/>
                    <w:hideMark/>
                  </w:tcPr>
                  <w:p w:rsidR="00CF2460" w:rsidRDefault="00CF2460">
                    <w:pPr>
                      <w:pStyle w:val="Bibliography"/>
                      <w:rPr>
                        <w:rFonts w:eastAsiaTheme="minorEastAsia"/>
                        <w:noProof/>
                      </w:rPr>
                    </w:pPr>
                    <w:r>
                      <w:rPr>
                        <w:noProof/>
                      </w:rPr>
                      <w:t>American Psychology Association, “Stress The different kinds of stress,” 2014. [Online]. Available: http://www.apa.org/helpcenter/stress-kinds.aspx. [Accessed 20 May 2014].</w:t>
                    </w:r>
                  </w:p>
                </w:tc>
              </w:tr>
              <w:tr w:rsidR="00CF2460" w:rsidTr="00D43125">
                <w:trPr>
                  <w:tblCellSpacing w:w="15" w:type="dxa"/>
                </w:trPr>
                <w:tc>
                  <w:tcPr>
                    <w:tcW w:w="50" w:type="pct"/>
                    <w:hideMark/>
                  </w:tcPr>
                  <w:p w:rsidR="00CF2460" w:rsidRDefault="00CF2460">
                    <w:pPr>
                      <w:pStyle w:val="Bibliography"/>
                      <w:rPr>
                        <w:rFonts w:eastAsiaTheme="minorEastAsia"/>
                        <w:noProof/>
                      </w:rPr>
                    </w:pPr>
                    <w:r>
                      <w:rPr>
                        <w:noProof/>
                      </w:rPr>
                      <w:t xml:space="preserve">[14] </w:t>
                    </w:r>
                  </w:p>
                </w:tc>
                <w:tc>
                  <w:tcPr>
                    <w:tcW w:w="0" w:type="auto"/>
                    <w:hideMark/>
                  </w:tcPr>
                  <w:p w:rsidR="00CF2460" w:rsidRDefault="00CF2460">
                    <w:pPr>
                      <w:pStyle w:val="Bibliography"/>
                      <w:rPr>
                        <w:rFonts w:eastAsiaTheme="minorEastAsia"/>
                        <w:noProof/>
                      </w:rPr>
                    </w:pPr>
                    <w:r>
                      <w:rPr>
                        <w:noProof/>
                      </w:rPr>
                      <w:t>iHealth, “iHealth Wireless Blood Pressure Wrist Monitor Mobile Health Products,” iHealth, 2012. [Online]. Available: http://www.ihealthlabs.com/wireless-blood-pressure-monitor-feature_32.htm. [Accessed 23 May 2014].</w:t>
                    </w:r>
                  </w:p>
                </w:tc>
              </w:tr>
              <w:tr w:rsidR="00CF2460" w:rsidTr="00D43125">
                <w:trPr>
                  <w:tblCellSpacing w:w="15" w:type="dxa"/>
                </w:trPr>
                <w:tc>
                  <w:tcPr>
                    <w:tcW w:w="50" w:type="pct"/>
                    <w:hideMark/>
                  </w:tcPr>
                  <w:p w:rsidR="00CF2460" w:rsidRDefault="00CF2460">
                    <w:pPr>
                      <w:pStyle w:val="Bibliography"/>
                      <w:rPr>
                        <w:rFonts w:eastAsiaTheme="minorEastAsia"/>
                        <w:noProof/>
                      </w:rPr>
                    </w:pPr>
                    <w:r>
                      <w:rPr>
                        <w:noProof/>
                      </w:rPr>
                      <w:t xml:space="preserve">[15] </w:t>
                    </w:r>
                  </w:p>
                </w:tc>
                <w:tc>
                  <w:tcPr>
                    <w:tcW w:w="0" w:type="auto"/>
                    <w:hideMark/>
                  </w:tcPr>
                  <w:p w:rsidR="00CF2460" w:rsidRDefault="00CF2460">
                    <w:pPr>
                      <w:pStyle w:val="Bibliography"/>
                      <w:rPr>
                        <w:rFonts w:eastAsiaTheme="minorEastAsia"/>
                        <w:noProof/>
                      </w:rPr>
                    </w:pPr>
                    <w:r>
                      <w:rPr>
                        <w:noProof/>
                      </w:rPr>
                      <w:t>P. Stafford, “Australians go local with smartphones – and three other trends from Google’s latest research,” SmartCompany, 22 July 2013. [Online]. Available: http://www.smartcompany.com.au/technology/online/32768-australians-go-local-with-smartphones----and-three-other-trends-from-google-s-latest-research.html. [Accessed 7 May 2014].</w:t>
                    </w:r>
                  </w:p>
                </w:tc>
              </w:tr>
              <w:tr w:rsidR="00CF2460" w:rsidTr="00D43125">
                <w:trPr>
                  <w:tblCellSpacing w:w="15" w:type="dxa"/>
                </w:trPr>
                <w:tc>
                  <w:tcPr>
                    <w:tcW w:w="50" w:type="pct"/>
                    <w:hideMark/>
                  </w:tcPr>
                  <w:p w:rsidR="00CF2460" w:rsidRDefault="00CF2460">
                    <w:pPr>
                      <w:pStyle w:val="Bibliography"/>
                      <w:rPr>
                        <w:rFonts w:eastAsiaTheme="minorEastAsia"/>
                        <w:noProof/>
                      </w:rPr>
                    </w:pPr>
                    <w:r>
                      <w:rPr>
                        <w:noProof/>
                      </w:rPr>
                      <w:t xml:space="preserve">[16] </w:t>
                    </w:r>
                  </w:p>
                </w:tc>
                <w:tc>
                  <w:tcPr>
                    <w:tcW w:w="0" w:type="auto"/>
                    <w:hideMark/>
                  </w:tcPr>
                  <w:p w:rsidR="00CF2460" w:rsidRDefault="00CF2460">
                    <w:pPr>
                      <w:pStyle w:val="Bibliography"/>
                      <w:rPr>
                        <w:rFonts w:eastAsiaTheme="minorEastAsia"/>
                        <w:noProof/>
                      </w:rPr>
                    </w:pPr>
                    <w:r>
                      <w:rPr>
                        <w:noProof/>
                      </w:rPr>
                      <w:t>WebMD, “Stress Symptoms Effects of Stress on the Body,” 2 July 2013. [Online]. Available: http://www.webmd.com/balance/stress-management/stress-symptoms-effects_of-stress-on-the-body. [Accessed 23 May 2014].</w:t>
                    </w:r>
                  </w:p>
                </w:tc>
              </w:tr>
              <w:tr w:rsidR="00CF2460" w:rsidTr="00D43125">
                <w:trPr>
                  <w:tblCellSpacing w:w="15" w:type="dxa"/>
                </w:trPr>
                <w:tc>
                  <w:tcPr>
                    <w:tcW w:w="50" w:type="pct"/>
                    <w:hideMark/>
                  </w:tcPr>
                  <w:p w:rsidR="00CF2460" w:rsidRDefault="00CF2460">
                    <w:pPr>
                      <w:pStyle w:val="Bibliography"/>
                      <w:rPr>
                        <w:rFonts w:eastAsiaTheme="minorEastAsia"/>
                        <w:noProof/>
                      </w:rPr>
                    </w:pPr>
                    <w:r>
                      <w:rPr>
                        <w:noProof/>
                      </w:rPr>
                      <w:t xml:space="preserve">[17] </w:t>
                    </w:r>
                  </w:p>
                </w:tc>
                <w:tc>
                  <w:tcPr>
                    <w:tcW w:w="0" w:type="auto"/>
                    <w:hideMark/>
                  </w:tcPr>
                  <w:p w:rsidR="00CF2460" w:rsidRDefault="00CF2460">
                    <w:pPr>
                      <w:pStyle w:val="Bibliography"/>
                      <w:rPr>
                        <w:rFonts w:eastAsiaTheme="minorEastAsia"/>
                        <w:noProof/>
                      </w:rPr>
                    </w:pPr>
                    <w:r>
                      <w:rPr>
                        <w:noProof/>
                      </w:rPr>
                      <w:t xml:space="preserve">P. Flach, Machine Learning: The Art and Science of Algorithms that Make Sense of Data, Cambridge, CB2 8RU, UK: MPG Books Group, 2012. </w:t>
                    </w:r>
                  </w:p>
                </w:tc>
              </w:tr>
              <w:tr w:rsidR="00CF2460" w:rsidTr="00D43125">
                <w:trPr>
                  <w:tblCellSpacing w:w="15" w:type="dxa"/>
                </w:trPr>
                <w:tc>
                  <w:tcPr>
                    <w:tcW w:w="50" w:type="pct"/>
                    <w:hideMark/>
                  </w:tcPr>
                  <w:p w:rsidR="00CF2460" w:rsidRDefault="00CF2460">
                    <w:pPr>
                      <w:pStyle w:val="Bibliography"/>
                      <w:rPr>
                        <w:rFonts w:eastAsiaTheme="minorEastAsia"/>
                        <w:noProof/>
                      </w:rPr>
                    </w:pPr>
                    <w:r>
                      <w:rPr>
                        <w:noProof/>
                      </w:rPr>
                      <w:t xml:space="preserve">[18] </w:t>
                    </w:r>
                  </w:p>
                </w:tc>
                <w:tc>
                  <w:tcPr>
                    <w:tcW w:w="0" w:type="auto"/>
                    <w:hideMark/>
                  </w:tcPr>
                  <w:p w:rsidR="00CF2460" w:rsidRDefault="00CF2460">
                    <w:pPr>
                      <w:pStyle w:val="Bibliography"/>
                      <w:rPr>
                        <w:rFonts w:eastAsiaTheme="minorEastAsia"/>
                        <w:noProof/>
                      </w:rPr>
                    </w:pPr>
                    <w:r>
                      <w:rPr>
                        <w:noProof/>
                      </w:rPr>
                      <w:t>HowStuffWorks, “HowStuffWorks Hygrometer,” 15 September 2009. [Online]. Available: http://science.howstuffworks.com/nature/climate-weather/meteorological-instruments/hygrometer-info.htm. [Accessed 15 April 2014].</w:t>
                    </w:r>
                  </w:p>
                </w:tc>
              </w:tr>
            </w:tbl>
            <w:p w:rsidR="00A57FBF" w:rsidRPr="00F601EF" w:rsidRDefault="00757B1B" w:rsidP="00D73740">
              <w:pPr>
                <w:rPr>
                  <w:lang w:val="en-AU"/>
                </w:rPr>
              </w:pPr>
              <w:r w:rsidRPr="00F601EF">
                <w:rPr>
                  <w:b/>
                  <w:bCs/>
                  <w:noProof/>
                  <w:lang w:val="en-AU"/>
                </w:rPr>
                <w:fldChar w:fldCharType="end"/>
              </w:r>
            </w:p>
          </w:sdtContent>
        </w:sdt>
      </w:sdtContent>
    </w:sdt>
    <w:sectPr w:rsidR="00A57FBF" w:rsidRPr="00F601EF" w:rsidSect="005F54C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Veerakumar" w:date="2014-10-13T23:49:00Z" w:initials="V">
    <w:p w:rsidR="008438A2" w:rsidRPr="00EB1D03" w:rsidRDefault="008438A2">
      <w:pPr>
        <w:pStyle w:val="CommentText"/>
        <w:rPr>
          <w:lang w:val="en-AU"/>
        </w:rPr>
      </w:pPr>
      <w:r w:rsidRPr="00EB1D03">
        <w:rPr>
          <w:rStyle w:val="CommentReference"/>
          <w:lang w:val="en-AU"/>
        </w:rPr>
        <w:annotationRef/>
      </w:r>
      <w:r w:rsidRPr="00EB1D03">
        <w:rPr>
          <w:lang w:val="en-AU"/>
        </w:rPr>
        <w:t>Discuss the aim in more detail</w:t>
      </w:r>
    </w:p>
  </w:comment>
  <w:comment w:id="4" w:author="Veerakumar" w:date="2014-10-14T00:06:00Z" w:initials="V">
    <w:p w:rsidR="008438A2" w:rsidRDefault="008438A2">
      <w:pPr>
        <w:pStyle w:val="CommentText"/>
      </w:pPr>
      <w:r>
        <w:rPr>
          <w:rStyle w:val="CommentReference"/>
        </w:rPr>
        <w:annotationRef/>
      </w:r>
      <w:r>
        <w:t>Talk about how we are going to walk into the problem</w:t>
      </w:r>
      <w:r w:rsidR="000F6158">
        <w:t xml:space="preserve"> – another 3.5 pages</w:t>
      </w:r>
    </w:p>
  </w:comment>
  <w:comment w:id="6" w:author="Veerakumar" w:date="2014-10-14T00:05:00Z" w:initials="V">
    <w:p w:rsidR="008438A2" w:rsidRDefault="008438A2">
      <w:pPr>
        <w:pStyle w:val="CommentText"/>
      </w:pPr>
      <w:r>
        <w:rPr>
          <w:rStyle w:val="CommentReference"/>
        </w:rPr>
        <w:annotationRef/>
      </w:r>
      <w:r>
        <w:t>4 pages. Should be 1</w:t>
      </w:r>
      <w:r w:rsidR="000F6158">
        <w:t>0-25</w:t>
      </w:r>
      <w:r w:rsidR="00514633">
        <w:t>.</w:t>
      </w:r>
      <w:r w:rsidR="00514633">
        <w:br/>
        <w:t>Find another heaps of references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371" w:rsidRDefault="00895371" w:rsidP="009C2799">
      <w:pPr>
        <w:spacing w:after="0" w:line="240" w:lineRule="auto"/>
      </w:pPr>
      <w:r>
        <w:separator/>
      </w:r>
    </w:p>
  </w:endnote>
  <w:endnote w:type="continuationSeparator" w:id="0">
    <w:p w:rsidR="00895371" w:rsidRDefault="00895371" w:rsidP="009C2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8A2" w:rsidRDefault="008438A2">
    <w:pPr>
      <w:pStyle w:val="Footer"/>
      <w:jc w:val="right"/>
    </w:pPr>
  </w:p>
  <w:p w:rsidR="008438A2" w:rsidRDefault="008438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8A2" w:rsidRDefault="008438A2">
    <w:pPr>
      <w:pStyle w:val="Footer"/>
      <w:jc w:val="right"/>
    </w:pPr>
    <w:r>
      <w:t xml:space="preserve">Page: </w:t>
    </w:r>
    <w:sdt>
      <w:sdtPr>
        <w:id w:val="-172004611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A106B">
          <w:rPr>
            <w:noProof/>
          </w:rPr>
          <w:t>14</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371" w:rsidRDefault="00895371" w:rsidP="009C2799">
      <w:pPr>
        <w:spacing w:after="0" w:line="240" w:lineRule="auto"/>
      </w:pPr>
      <w:r>
        <w:separator/>
      </w:r>
    </w:p>
  </w:footnote>
  <w:footnote w:type="continuationSeparator" w:id="0">
    <w:p w:rsidR="00895371" w:rsidRDefault="00895371" w:rsidP="009C2799">
      <w:pPr>
        <w:spacing w:after="0" w:line="240" w:lineRule="auto"/>
      </w:pPr>
      <w:r>
        <w:continuationSeparator/>
      </w:r>
    </w:p>
  </w:footnote>
  <w:footnote w:id="1">
    <w:p w:rsidR="008438A2" w:rsidRDefault="008438A2" w:rsidP="009C2799">
      <w:pPr>
        <w:pStyle w:val="FootnoteText"/>
      </w:pPr>
      <w:r>
        <w:rPr>
          <w:rStyle w:val="FootnoteReference"/>
        </w:rPr>
        <w:footnoteRef/>
      </w:r>
      <w:r>
        <w:t xml:space="preserve"> A “turn” is a continuous speech segment where a person starts and ends her speech </w:t>
      </w:r>
      <w:sdt>
        <w:sdtPr>
          <w:id w:val="-398435834"/>
          <w:citation/>
        </w:sdtPr>
        <w:sdtEndPr/>
        <w:sdtContent>
          <w:r>
            <w:fldChar w:fldCharType="begin"/>
          </w:r>
          <w:r>
            <w:instrText xml:space="preserve"> CITATION Lee13 \l 1033 </w:instrText>
          </w:r>
          <w:r>
            <w:fldChar w:fldCharType="separate"/>
          </w:r>
          <w:r w:rsidRPr="00CF2460">
            <w:rPr>
              <w:noProof/>
            </w:rPr>
            <w:t>[5]</w:t>
          </w:r>
          <w:r>
            <w:fldChar w:fldCharType="end"/>
          </w:r>
        </w:sdtContent>
      </w:sdt>
    </w:p>
  </w:footnote>
  <w:footnote w:id="2">
    <w:p w:rsidR="008438A2" w:rsidRDefault="008438A2">
      <w:pPr>
        <w:pStyle w:val="FootnoteText"/>
      </w:pPr>
      <w:r>
        <w:rPr>
          <w:rStyle w:val="FootnoteReference"/>
        </w:rPr>
        <w:footnoteRef/>
      </w:r>
      <w:r>
        <w:t xml:space="preserve"> Meta-linguistic features include characteristics of speech that are not classified as the “language”. Examples include pace of speech, and whether the type of speech used is assertive or dominant</w:t>
      </w:r>
    </w:p>
  </w:footnote>
  <w:footnote w:id="3">
    <w:p w:rsidR="008438A2" w:rsidRDefault="008438A2">
      <w:pPr>
        <w:pStyle w:val="FootnoteText"/>
      </w:pPr>
      <w:r>
        <w:rPr>
          <w:rStyle w:val="FootnoteReference"/>
        </w:rPr>
        <w:footnoteRef/>
      </w:r>
      <w:r>
        <w:t xml:space="preserve"> Hygrometer is defined as “</w:t>
      </w:r>
      <w:r w:rsidRPr="00917C23">
        <w:t>a device for determining the humidity of the atmosphere</w:t>
      </w:r>
      <w:r>
        <w:t>”</w:t>
      </w:r>
      <w:sdt>
        <w:sdtPr>
          <w:id w:val="128293677"/>
          <w:citation/>
        </w:sdtPr>
        <w:sdtEndPr/>
        <w:sdtContent>
          <w:r>
            <w:fldChar w:fldCharType="begin"/>
          </w:r>
          <w:r>
            <w:instrText xml:space="preserve"> CITATION How09 \l 1033 </w:instrText>
          </w:r>
          <w:r>
            <w:fldChar w:fldCharType="separate"/>
          </w:r>
          <w:r>
            <w:rPr>
              <w:noProof/>
            </w:rPr>
            <w:t xml:space="preserve"> </w:t>
          </w:r>
          <w:r w:rsidRPr="00CF2460">
            <w:rPr>
              <w:noProof/>
            </w:rPr>
            <w:t>[18]</w:t>
          </w:r>
          <w:r>
            <w:fldChar w:fldCharType="end"/>
          </w:r>
        </w:sdtContent>
      </w:sdt>
      <w:r>
        <w:t>. It can also be used to measure the moisture of one’s palms when holding the phone.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8A2" w:rsidRDefault="008438A2" w:rsidP="00682C12">
    <w:pPr>
      <w:pStyle w:val="Header"/>
    </w:pPr>
    <w:r w:rsidRPr="00682C12">
      <w:t>Are You Stressed? Detecting the onset of stress using mobile phones</w:t>
    </w:r>
    <w:r>
      <w:ptab w:relativeTo="margin" w:alignment="right" w:leader="none"/>
    </w:r>
    <w:r>
      <w:t>Hariharen Veerakumar</w:t>
    </w:r>
  </w:p>
  <w:p w:rsidR="008438A2" w:rsidRDefault="008438A2" w:rsidP="00682C12">
    <w:pPr>
      <w:pStyle w:val="Header"/>
      <w:jc w:val="right"/>
    </w:pPr>
    <w:r>
      <w:t>z3258355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154286"/>
    <w:multiLevelType w:val="hybridMultilevel"/>
    <w:tmpl w:val="82F6946A"/>
    <w:lvl w:ilvl="0" w:tplc="0C090001">
      <w:start w:val="1"/>
      <w:numFmt w:val="bullet"/>
      <w:lvlText w:val=""/>
      <w:lvlJc w:val="left"/>
      <w:pPr>
        <w:ind w:left="3600" w:hanging="360"/>
      </w:pPr>
      <w:rPr>
        <w:rFonts w:ascii="Symbol" w:hAnsi="Symbol" w:hint="default"/>
      </w:rPr>
    </w:lvl>
    <w:lvl w:ilvl="1" w:tplc="0C090003">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
    <w:nsid w:val="41A218AE"/>
    <w:multiLevelType w:val="hybridMultilevel"/>
    <w:tmpl w:val="FA3C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7D4747"/>
    <w:multiLevelType w:val="hybridMultilevel"/>
    <w:tmpl w:val="81B69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9EB"/>
    <w:rsid w:val="000129EB"/>
    <w:rsid w:val="00023E41"/>
    <w:rsid w:val="00051516"/>
    <w:rsid w:val="000605DB"/>
    <w:rsid w:val="00062C2E"/>
    <w:rsid w:val="000823D7"/>
    <w:rsid w:val="00085117"/>
    <w:rsid w:val="000A564C"/>
    <w:rsid w:val="000C7846"/>
    <w:rsid w:val="000D493D"/>
    <w:rsid w:val="000F6158"/>
    <w:rsid w:val="001713D5"/>
    <w:rsid w:val="001C694B"/>
    <w:rsid w:val="001D69A1"/>
    <w:rsid w:val="001E145F"/>
    <w:rsid w:val="00277709"/>
    <w:rsid w:val="002856D3"/>
    <w:rsid w:val="00286DC1"/>
    <w:rsid w:val="002A5AFD"/>
    <w:rsid w:val="002A64BE"/>
    <w:rsid w:val="002A7AFA"/>
    <w:rsid w:val="002C2368"/>
    <w:rsid w:val="002C3689"/>
    <w:rsid w:val="002C52FC"/>
    <w:rsid w:val="002D1099"/>
    <w:rsid w:val="002D2D53"/>
    <w:rsid w:val="002E7FD6"/>
    <w:rsid w:val="002F5054"/>
    <w:rsid w:val="00311996"/>
    <w:rsid w:val="00311F9B"/>
    <w:rsid w:val="00326E3E"/>
    <w:rsid w:val="0032702A"/>
    <w:rsid w:val="00333CCF"/>
    <w:rsid w:val="00346BE1"/>
    <w:rsid w:val="00360B7F"/>
    <w:rsid w:val="00363597"/>
    <w:rsid w:val="00363D14"/>
    <w:rsid w:val="00393572"/>
    <w:rsid w:val="003B0F7D"/>
    <w:rsid w:val="003C28CE"/>
    <w:rsid w:val="003D6417"/>
    <w:rsid w:val="003D648E"/>
    <w:rsid w:val="003E2F6F"/>
    <w:rsid w:val="00412267"/>
    <w:rsid w:val="00441290"/>
    <w:rsid w:val="004515AE"/>
    <w:rsid w:val="00451C5B"/>
    <w:rsid w:val="00473E87"/>
    <w:rsid w:val="004B5A62"/>
    <w:rsid w:val="004F4670"/>
    <w:rsid w:val="00500A91"/>
    <w:rsid w:val="00514633"/>
    <w:rsid w:val="005216AE"/>
    <w:rsid w:val="00551AE5"/>
    <w:rsid w:val="00587A4E"/>
    <w:rsid w:val="00592234"/>
    <w:rsid w:val="005935D3"/>
    <w:rsid w:val="005B5F9A"/>
    <w:rsid w:val="005C486D"/>
    <w:rsid w:val="005D534C"/>
    <w:rsid w:val="005F3430"/>
    <w:rsid w:val="005F54C1"/>
    <w:rsid w:val="0060673D"/>
    <w:rsid w:val="00611D9C"/>
    <w:rsid w:val="006735A1"/>
    <w:rsid w:val="00682C12"/>
    <w:rsid w:val="006A2C54"/>
    <w:rsid w:val="006A6B1E"/>
    <w:rsid w:val="006B1592"/>
    <w:rsid w:val="006B4056"/>
    <w:rsid w:val="006E7AD8"/>
    <w:rsid w:val="007151C3"/>
    <w:rsid w:val="00735AA5"/>
    <w:rsid w:val="00735D6F"/>
    <w:rsid w:val="00751013"/>
    <w:rsid w:val="00753649"/>
    <w:rsid w:val="00757B1B"/>
    <w:rsid w:val="00760C8D"/>
    <w:rsid w:val="00764E98"/>
    <w:rsid w:val="00774072"/>
    <w:rsid w:val="007755CB"/>
    <w:rsid w:val="00790D49"/>
    <w:rsid w:val="007E48CD"/>
    <w:rsid w:val="0081315A"/>
    <w:rsid w:val="008363E9"/>
    <w:rsid w:val="00840662"/>
    <w:rsid w:val="008438A2"/>
    <w:rsid w:val="008502C7"/>
    <w:rsid w:val="00852F6C"/>
    <w:rsid w:val="00866117"/>
    <w:rsid w:val="00895371"/>
    <w:rsid w:val="008A34F3"/>
    <w:rsid w:val="008A4895"/>
    <w:rsid w:val="008B6936"/>
    <w:rsid w:val="008E1CC5"/>
    <w:rsid w:val="00917C23"/>
    <w:rsid w:val="0093540D"/>
    <w:rsid w:val="0094773E"/>
    <w:rsid w:val="009555A2"/>
    <w:rsid w:val="0095700A"/>
    <w:rsid w:val="00967BC8"/>
    <w:rsid w:val="009926F0"/>
    <w:rsid w:val="00993282"/>
    <w:rsid w:val="009A1C68"/>
    <w:rsid w:val="009C2799"/>
    <w:rsid w:val="009F0A25"/>
    <w:rsid w:val="00A01036"/>
    <w:rsid w:val="00A47927"/>
    <w:rsid w:val="00A525D6"/>
    <w:rsid w:val="00A57558"/>
    <w:rsid w:val="00A57FBF"/>
    <w:rsid w:val="00A6166C"/>
    <w:rsid w:val="00A651C5"/>
    <w:rsid w:val="00A66B90"/>
    <w:rsid w:val="00A74E3F"/>
    <w:rsid w:val="00A810A5"/>
    <w:rsid w:val="00A97F23"/>
    <w:rsid w:val="00B354D3"/>
    <w:rsid w:val="00B45917"/>
    <w:rsid w:val="00B46501"/>
    <w:rsid w:val="00B52808"/>
    <w:rsid w:val="00B550A6"/>
    <w:rsid w:val="00B70757"/>
    <w:rsid w:val="00B744E6"/>
    <w:rsid w:val="00B74E4A"/>
    <w:rsid w:val="00B800CE"/>
    <w:rsid w:val="00B97DD3"/>
    <w:rsid w:val="00BA106B"/>
    <w:rsid w:val="00BA2045"/>
    <w:rsid w:val="00BB38D5"/>
    <w:rsid w:val="00BD69F7"/>
    <w:rsid w:val="00BE2309"/>
    <w:rsid w:val="00BE2874"/>
    <w:rsid w:val="00C056F5"/>
    <w:rsid w:val="00C266E5"/>
    <w:rsid w:val="00C33AAE"/>
    <w:rsid w:val="00C35A93"/>
    <w:rsid w:val="00C72286"/>
    <w:rsid w:val="00C770F0"/>
    <w:rsid w:val="00C8383E"/>
    <w:rsid w:val="00C84DAC"/>
    <w:rsid w:val="00C87259"/>
    <w:rsid w:val="00CA4B4F"/>
    <w:rsid w:val="00CA7269"/>
    <w:rsid w:val="00CB6D37"/>
    <w:rsid w:val="00CE00DA"/>
    <w:rsid w:val="00CF2460"/>
    <w:rsid w:val="00CF4E79"/>
    <w:rsid w:val="00CF6931"/>
    <w:rsid w:val="00D351E5"/>
    <w:rsid w:val="00D41BA5"/>
    <w:rsid w:val="00D43125"/>
    <w:rsid w:val="00D478C9"/>
    <w:rsid w:val="00D52D17"/>
    <w:rsid w:val="00D57DFA"/>
    <w:rsid w:val="00D73740"/>
    <w:rsid w:val="00D87C76"/>
    <w:rsid w:val="00DA7FE7"/>
    <w:rsid w:val="00DD43E5"/>
    <w:rsid w:val="00E21F48"/>
    <w:rsid w:val="00E23861"/>
    <w:rsid w:val="00E24788"/>
    <w:rsid w:val="00E76002"/>
    <w:rsid w:val="00E94ED9"/>
    <w:rsid w:val="00EB1D03"/>
    <w:rsid w:val="00EE1E08"/>
    <w:rsid w:val="00EF091A"/>
    <w:rsid w:val="00F026E1"/>
    <w:rsid w:val="00F24A70"/>
    <w:rsid w:val="00F24F07"/>
    <w:rsid w:val="00F46EC0"/>
    <w:rsid w:val="00F51B57"/>
    <w:rsid w:val="00F601EF"/>
    <w:rsid w:val="00F72D5E"/>
    <w:rsid w:val="00F908DE"/>
    <w:rsid w:val="00FA04C7"/>
    <w:rsid w:val="00FC1207"/>
    <w:rsid w:val="00FC1E7C"/>
    <w:rsid w:val="00FD4D3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E41"/>
    <w:rPr>
      <w:rFonts w:ascii="Times New Roman" w:hAnsi="Times New Roman"/>
    </w:rPr>
  </w:style>
  <w:style w:type="paragraph" w:styleId="Heading1">
    <w:name w:val="heading 1"/>
    <w:basedOn w:val="Normal"/>
    <w:next w:val="Normal"/>
    <w:link w:val="Heading1Char"/>
    <w:uiPriority w:val="9"/>
    <w:qFormat/>
    <w:rsid w:val="006A6B1E"/>
    <w:pPr>
      <w:keepNext/>
      <w:keepLines/>
      <w:spacing w:before="480" w:after="0" w:line="36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23E41"/>
    <w:pPr>
      <w:keepNext/>
      <w:keepLines/>
      <w:spacing w:before="200" w:after="0" w:line="360" w:lineRule="auto"/>
      <w:outlineLvl w:val="1"/>
    </w:pPr>
    <w:rPr>
      <w:rFonts w:asciiTheme="majorHAnsi" w:eastAsiaTheme="majorEastAsia" w:hAnsiTheme="majorHAnsi" w:cstheme="majorBidi"/>
      <w:b/>
      <w:bCs/>
      <w:sz w:val="24"/>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B1E"/>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0129EB"/>
    <w:pPr>
      <w:outlineLvl w:val="9"/>
    </w:pPr>
    <w:rPr>
      <w:lang w:eastAsia="ja-JP"/>
    </w:rPr>
  </w:style>
  <w:style w:type="paragraph" w:styleId="BalloonText">
    <w:name w:val="Balloon Text"/>
    <w:basedOn w:val="Normal"/>
    <w:link w:val="BalloonTextChar"/>
    <w:uiPriority w:val="99"/>
    <w:semiHidden/>
    <w:unhideWhenUsed/>
    <w:rsid w:val="000129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9EB"/>
    <w:rPr>
      <w:rFonts w:ascii="Tahoma" w:hAnsi="Tahoma" w:cs="Tahoma"/>
      <w:sz w:val="16"/>
      <w:szCs w:val="16"/>
    </w:rPr>
  </w:style>
  <w:style w:type="paragraph" w:styleId="TOC1">
    <w:name w:val="toc 1"/>
    <w:basedOn w:val="Normal"/>
    <w:next w:val="Normal"/>
    <w:autoRedefine/>
    <w:uiPriority w:val="39"/>
    <w:unhideWhenUsed/>
    <w:rsid w:val="000129EB"/>
    <w:pPr>
      <w:tabs>
        <w:tab w:val="right" w:leader="dot" w:pos="9350"/>
      </w:tabs>
      <w:spacing w:after="100"/>
      <w:ind w:left="720"/>
    </w:pPr>
  </w:style>
  <w:style w:type="character" w:styleId="Hyperlink">
    <w:name w:val="Hyperlink"/>
    <w:basedOn w:val="DefaultParagraphFont"/>
    <w:uiPriority w:val="99"/>
    <w:unhideWhenUsed/>
    <w:rsid w:val="000129EB"/>
    <w:rPr>
      <w:color w:val="0000FF" w:themeColor="hyperlink"/>
      <w:u w:val="single"/>
    </w:rPr>
  </w:style>
  <w:style w:type="paragraph" w:styleId="Bibliography">
    <w:name w:val="Bibliography"/>
    <w:basedOn w:val="Normal"/>
    <w:next w:val="Normal"/>
    <w:uiPriority w:val="37"/>
    <w:unhideWhenUsed/>
    <w:rsid w:val="00757B1B"/>
  </w:style>
  <w:style w:type="character" w:styleId="CommentReference">
    <w:name w:val="annotation reference"/>
    <w:basedOn w:val="DefaultParagraphFont"/>
    <w:uiPriority w:val="99"/>
    <w:semiHidden/>
    <w:unhideWhenUsed/>
    <w:rsid w:val="002D1099"/>
    <w:rPr>
      <w:sz w:val="16"/>
      <w:szCs w:val="16"/>
    </w:rPr>
  </w:style>
  <w:style w:type="paragraph" w:styleId="CommentText">
    <w:name w:val="annotation text"/>
    <w:basedOn w:val="Normal"/>
    <w:link w:val="CommentTextChar"/>
    <w:uiPriority w:val="99"/>
    <w:semiHidden/>
    <w:unhideWhenUsed/>
    <w:rsid w:val="002D1099"/>
    <w:pPr>
      <w:spacing w:line="240" w:lineRule="auto"/>
    </w:pPr>
    <w:rPr>
      <w:sz w:val="20"/>
      <w:szCs w:val="20"/>
    </w:rPr>
  </w:style>
  <w:style w:type="character" w:customStyle="1" w:styleId="CommentTextChar">
    <w:name w:val="Comment Text Char"/>
    <w:basedOn w:val="DefaultParagraphFont"/>
    <w:link w:val="CommentText"/>
    <w:uiPriority w:val="99"/>
    <w:semiHidden/>
    <w:rsid w:val="002D1099"/>
    <w:rPr>
      <w:sz w:val="20"/>
      <w:szCs w:val="20"/>
    </w:rPr>
  </w:style>
  <w:style w:type="paragraph" w:styleId="CommentSubject">
    <w:name w:val="annotation subject"/>
    <w:basedOn w:val="CommentText"/>
    <w:next w:val="CommentText"/>
    <w:link w:val="CommentSubjectChar"/>
    <w:uiPriority w:val="99"/>
    <w:semiHidden/>
    <w:unhideWhenUsed/>
    <w:rsid w:val="002D1099"/>
    <w:rPr>
      <w:b/>
      <w:bCs/>
    </w:rPr>
  </w:style>
  <w:style w:type="character" w:customStyle="1" w:styleId="CommentSubjectChar">
    <w:name w:val="Comment Subject Char"/>
    <w:basedOn w:val="CommentTextChar"/>
    <w:link w:val="CommentSubject"/>
    <w:uiPriority w:val="99"/>
    <w:semiHidden/>
    <w:rsid w:val="002D1099"/>
    <w:rPr>
      <w:b/>
      <w:bCs/>
      <w:sz w:val="20"/>
      <w:szCs w:val="20"/>
    </w:rPr>
  </w:style>
  <w:style w:type="paragraph" w:styleId="ListParagraph">
    <w:name w:val="List Paragraph"/>
    <w:basedOn w:val="Normal"/>
    <w:uiPriority w:val="34"/>
    <w:qFormat/>
    <w:rsid w:val="004B5A62"/>
    <w:pPr>
      <w:ind w:left="720"/>
      <w:contextualSpacing/>
    </w:pPr>
  </w:style>
  <w:style w:type="paragraph" w:styleId="Revision">
    <w:name w:val="Revision"/>
    <w:hidden/>
    <w:uiPriority w:val="99"/>
    <w:semiHidden/>
    <w:rsid w:val="00592234"/>
    <w:pPr>
      <w:spacing w:after="0" w:line="240" w:lineRule="auto"/>
    </w:pPr>
  </w:style>
  <w:style w:type="character" w:customStyle="1" w:styleId="Heading2Char">
    <w:name w:val="Heading 2 Char"/>
    <w:basedOn w:val="DefaultParagraphFont"/>
    <w:link w:val="Heading2"/>
    <w:uiPriority w:val="9"/>
    <w:rsid w:val="00023E41"/>
    <w:rPr>
      <w:rFonts w:asciiTheme="majorHAnsi" w:eastAsiaTheme="majorEastAsia" w:hAnsiTheme="majorHAnsi" w:cstheme="majorBidi"/>
      <w:b/>
      <w:bCs/>
      <w:sz w:val="24"/>
      <w:szCs w:val="26"/>
      <w:lang w:val="en-AU"/>
    </w:rPr>
  </w:style>
  <w:style w:type="paragraph" w:styleId="TOC2">
    <w:name w:val="toc 2"/>
    <w:basedOn w:val="Normal"/>
    <w:next w:val="Normal"/>
    <w:autoRedefine/>
    <w:uiPriority w:val="39"/>
    <w:unhideWhenUsed/>
    <w:rsid w:val="002F5054"/>
    <w:pPr>
      <w:tabs>
        <w:tab w:val="right" w:leader="dot" w:pos="9350"/>
      </w:tabs>
      <w:spacing w:after="100"/>
      <w:ind w:left="1440"/>
    </w:pPr>
  </w:style>
  <w:style w:type="paragraph" w:styleId="FootnoteText">
    <w:name w:val="footnote text"/>
    <w:basedOn w:val="Normal"/>
    <w:link w:val="FootnoteTextChar"/>
    <w:uiPriority w:val="99"/>
    <w:semiHidden/>
    <w:unhideWhenUsed/>
    <w:rsid w:val="009C27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2799"/>
    <w:rPr>
      <w:sz w:val="20"/>
      <w:szCs w:val="20"/>
    </w:rPr>
  </w:style>
  <w:style w:type="character" w:styleId="FootnoteReference">
    <w:name w:val="footnote reference"/>
    <w:basedOn w:val="DefaultParagraphFont"/>
    <w:uiPriority w:val="99"/>
    <w:semiHidden/>
    <w:unhideWhenUsed/>
    <w:rsid w:val="009C2799"/>
    <w:rPr>
      <w:vertAlign w:val="superscript"/>
    </w:rPr>
  </w:style>
  <w:style w:type="paragraph" w:styleId="Caption">
    <w:name w:val="caption"/>
    <w:basedOn w:val="Normal"/>
    <w:next w:val="Normal"/>
    <w:uiPriority w:val="35"/>
    <w:unhideWhenUsed/>
    <w:qFormat/>
    <w:rsid w:val="00A97F23"/>
    <w:pPr>
      <w:spacing w:line="240" w:lineRule="auto"/>
    </w:pPr>
    <w:rPr>
      <w:b/>
      <w:bCs/>
      <w:color w:val="4F81BD" w:themeColor="accent1"/>
      <w:sz w:val="18"/>
      <w:szCs w:val="18"/>
    </w:rPr>
  </w:style>
  <w:style w:type="paragraph" w:styleId="Header">
    <w:name w:val="header"/>
    <w:basedOn w:val="Normal"/>
    <w:link w:val="HeaderChar"/>
    <w:uiPriority w:val="99"/>
    <w:unhideWhenUsed/>
    <w:rsid w:val="00023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E41"/>
  </w:style>
  <w:style w:type="paragraph" w:styleId="Footer">
    <w:name w:val="footer"/>
    <w:basedOn w:val="Normal"/>
    <w:link w:val="FooterChar"/>
    <w:uiPriority w:val="99"/>
    <w:unhideWhenUsed/>
    <w:rsid w:val="00023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E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E41"/>
    <w:rPr>
      <w:rFonts w:ascii="Times New Roman" w:hAnsi="Times New Roman"/>
    </w:rPr>
  </w:style>
  <w:style w:type="paragraph" w:styleId="Heading1">
    <w:name w:val="heading 1"/>
    <w:basedOn w:val="Normal"/>
    <w:next w:val="Normal"/>
    <w:link w:val="Heading1Char"/>
    <w:uiPriority w:val="9"/>
    <w:qFormat/>
    <w:rsid w:val="006A6B1E"/>
    <w:pPr>
      <w:keepNext/>
      <w:keepLines/>
      <w:spacing w:before="480" w:after="0" w:line="36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23E41"/>
    <w:pPr>
      <w:keepNext/>
      <w:keepLines/>
      <w:spacing w:before="200" w:after="0" w:line="360" w:lineRule="auto"/>
      <w:outlineLvl w:val="1"/>
    </w:pPr>
    <w:rPr>
      <w:rFonts w:asciiTheme="majorHAnsi" w:eastAsiaTheme="majorEastAsia" w:hAnsiTheme="majorHAnsi" w:cstheme="majorBidi"/>
      <w:b/>
      <w:bCs/>
      <w:sz w:val="24"/>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B1E"/>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0129EB"/>
    <w:pPr>
      <w:outlineLvl w:val="9"/>
    </w:pPr>
    <w:rPr>
      <w:lang w:eastAsia="ja-JP"/>
    </w:rPr>
  </w:style>
  <w:style w:type="paragraph" w:styleId="BalloonText">
    <w:name w:val="Balloon Text"/>
    <w:basedOn w:val="Normal"/>
    <w:link w:val="BalloonTextChar"/>
    <w:uiPriority w:val="99"/>
    <w:semiHidden/>
    <w:unhideWhenUsed/>
    <w:rsid w:val="000129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9EB"/>
    <w:rPr>
      <w:rFonts w:ascii="Tahoma" w:hAnsi="Tahoma" w:cs="Tahoma"/>
      <w:sz w:val="16"/>
      <w:szCs w:val="16"/>
    </w:rPr>
  </w:style>
  <w:style w:type="paragraph" w:styleId="TOC1">
    <w:name w:val="toc 1"/>
    <w:basedOn w:val="Normal"/>
    <w:next w:val="Normal"/>
    <w:autoRedefine/>
    <w:uiPriority w:val="39"/>
    <w:unhideWhenUsed/>
    <w:rsid w:val="000129EB"/>
    <w:pPr>
      <w:tabs>
        <w:tab w:val="right" w:leader="dot" w:pos="9350"/>
      </w:tabs>
      <w:spacing w:after="100"/>
      <w:ind w:left="720"/>
    </w:pPr>
  </w:style>
  <w:style w:type="character" w:styleId="Hyperlink">
    <w:name w:val="Hyperlink"/>
    <w:basedOn w:val="DefaultParagraphFont"/>
    <w:uiPriority w:val="99"/>
    <w:unhideWhenUsed/>
    <w:rsid w:val="000129EB"/>
    <w:rPr>
      <w:color w:val="0000FF" w:themeColor="hyperlink"/>
      <w:u w:val="single"/>
    </w:rPr>
  </w:style>
  <w:style w:type="paragraph" w:styleId="Bibliography">
    <w:name w:val="Bibliography"/>
    <w:basedOn w:val="Normal"/>
    <w:next w:val="Normal"/>
    <w:uiPriority w:val="37"/>
    <w:unhideWhenUsed/>
    <w:rsid w:val="00757B1B"/>
  </w:style>
  <w:style w:type="character" w:styleId="CommentReference">
    <w:name w:val="annotation reference"/>
    <w:basedOn w:val="DefaultParagraphFont"/>
    <w:uiPriority w:val="99"/>
    <w:semiHidden/>
    <w:unhideWhenUsed/>
    <w:rsid w:val="002D1099"/>
    <w:rPr>
      <w:sz w:val="16"/>
      <w:szCs w:val="16"/>
    </w:rPr>
  </w:style>
  <w:style w:type="paragraph" w:styleId="CommentText">
    <w:name w:val="annotation text"/>
    <w:basedOn w:val="Normal"/>
    <w:link w:val="CommentTextChar"/>
    <w:uiPriority w:val="99"/>
    <w:semiHidden/>
    <w:unhideWhenUsed/>
    <w:rsid w:val="002D1099"/>
    <w:pPr>
      <w:spacing w:line="240" w:lineRule="auto"/>
    </w:pPr>
    <w:rPr>
      <w:sz w:val="20"/>
      <w:szCs w:val="20"/>
    </w:rPr>
  </w:style>
  <w:style w:type="character" w:customStyle="1" w:styleId="CommentTextChar">
    <w:name w:val="Comment Text Char"/>
    <w:basedOn w:val="DefaultParagraphFont"/>
    <w:link w:val="CommentText"/>
    <w:uiPriority w:val="99"/>
    <w:semiHidden/>
    <w:rsid w:val="002D1099"/>
    <w:rPr>
      <w:sz w:val="20"/>
      <w:szCs w:val="20"/>
    </w:rPr>
  </w:style>
  <w:style w:type="paragraph" w:styleId="CommentSubject">
    <w:name w:val="annotation subject"/>
    <w:basedOn w:val="CommentText"/>
    <w:next w:val="CommentText"/>
    <w:link w:val="CommentSubjectChar"/>
    <w:uiPriority w:val="99"/>
    <w:semiHidden/>
    <w:unhideWhenUsed/>
    <w:rsid w:val="002D1099"/>
    <w:rPr>
      <w:b/>
      <w:bCs/>
    </w:rPr>
  </w:style>
  <w:style w:type="character" w:customStyle="1" w:styleId="CommentSubjectChar">
    <w:name w:val="Comment Subject Char"/>
    <w:basedOn w:val="CommentTextChar"/>
    <w:link w:val="CommentSubject"/>
    <w:uiPriority w:val="99"/>
    <w:semiHidden/>
    <w:rsid w:val="002D1099"/>
    <w:rPr>
      <w:b/>
      <w:bCs/>
      <w:sz w:val="20"/>
      <w:szCs w:val="20"/>
    </w:rPr>
  </w:style>
  <w:style w:type="paragraph" w:styleId="ListParagraph">
    <w:name w:val="List Paragraph"/>
    <w:basedOn w:val="Normal"/>
    <w:uiPriority w:val="34"/>
    <w:qFormat/>
    <w:rsid w:val="004B5A62"/>
    <w:pPr>
      <w:ind w:left="720"/>
      <w:contextualSpacing/>
    </w:pPr>
  </w:style>
  <w:style w:type="paragraph" w:styleId="Revision">
    <w:name w:val="Revision"/>
    <w:hidden/>
    <w:uiPriority w:val="99"/>
    <w:semiHidden/>
    <w:rsid w:val="00592234"/>
    <w:pPr>
      <w:spacing w:after="0" w:line="240" w:lineRule="auto"/>
    </w:pPr>
  </w:style>
  <w:style w:type="character" w:customStyle="1" w:styleId="Heading2Char">
    <w:name w:val="Heading 2 Char"/>
    <w:basedOn w:val="DefaultParagraphFont"/>
    <w:link w:val="Heading2"/>
    <w:uiPriority w:val="9"/>
    <w:rsid w:val="00023E41"/>
    <w:rPr>
      <w:rFonts w:asciiTheme="majorHAnsi" w:eastAsiaTheme="majorEastAsia" w:hAnsiTheme="majorHAnsi" w:cstheme="majorBidi"/>
      <w:b/>
      <w:bCs/>
      <w:sz w:val="24"/>
      <w:szCs w:val="26"/>
      <w:lang w:val="en-AU"/>
    </w:rPr>
  </w:style>
  <w:style w:type="paragraph" w:styleId="TOC2">
    <w:name w:val="toc 2"/>
    <w:basedOn w:val="Normal"/>
    <w:next w:val="Normal"/>
    <w:autoRedefine/>
    <w:uiPriority w:val="39"/>
    <w:unhideWhenUsed/>
    <w:rsid w:val="002F5054"/>
    <w:pPr>
      <w:tabs>
        <w:tab w:val="right" w:leader="dot" w:pos="9350"/>
      </w:tabs>
      <w:spacing w:after="100"/>
      <w:ind w:left="1440"/>
    </w:pPr>
  </w:style>
  <w:style w:type="paragraph" w:styleId="FootnoteText">
    <w:name w:val="footnote text"/>
    <w:basedOn w:val="Normal"/>
    <w:link w:val="FootnoteTextChar"/>
    <w:uiPriority w:val="99"/>
    <w:semiHidden/>
    <w:unhideWhenUsed/>
    <w:rsid w:val="009C27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2799"/>
    <w:rPr>
      <w:sz w:val="20"/>
      <w:szCs w:val="20"/>
    </w:rPr>
  </w:style>
  <w:style w:type="character" w:styleId="FootnoteReference">
    <w:name w:val="footnote reference"/>
    <w:basedOn w:val="DefaultParagraphFont"/>
    <w:uiPriority w:val="99"/>
    <w:semiHidden/>
    <w:unhideWhenUsed/>
    <w:rsid w:val="009C2799"/>
    <w:rPr>
      <w:vertAlign w:val="superscript"/>
    </w:rPr>
  </w:style>
  <w:style w:type="paragraph" w:styleId="Caption">
    <w:name w:val="caption"/>
    <w:basedOn w:val="Normal"/>
    <w:next w:val="Normal"/>
    <w:uiPriority w:val="35"/>
    <w:unhideWhenUsed/>
    <w:qFormat/>
    <w:rsid w:val="00A97F23"/>
    <w:pPr>
      <w:spacing w:line="240" w:lineRule="auto"/>
    </w:pPr>
    <w:rPr>
      <w:b/>
      <w:bCs/>
      <w:color w:val="4F81BD" w:themeColor="accent1"/>
      <w:sz w:val="18"/>
      <w:szCs w:val="18"/>
    </w:rPr>
  </w:style>
  <w:style w:type="paragraph" w:styleId="Header">
    <w:name w:val="header"/>
    <w:basedOn w:val="Normal"/>
    <w:link w:val="HeaderChar"/>
    <w:uiPriority w:val="99"/>
    <w:unhideWhenUsed/>
    <w:rsid w:val="00023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E41"/>
  </w:style>
  <w:style w:type="paragraph" w:styleId="Footer">
    <w:name w:val="footer"/>
    <w:basedOn w:val="Normal"/>
    <w:link w:val="FooterChar"/>
    <w:uiPriority w:val="99"/>
    <w:unhideWhenUsed/>
    <w:rsid w:val="00023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LiK13</b:Tag>
    <b:SourceType>Report</b:SourceType>
    <b:Guid>{F66B7ED2-091E-429A-A883-CC3ED451E8E0}</b:Guid>
    <b:Author>
      <b:Author>
        <b:NameList>
          <b:Person>
            <b:Last>LiKamWa</b:Last>
            <b:First>Robert</b:First>
          </b:Person>
          <b:Person>
            <b:Last>Liu</b:Last>
            <b:First>Yunxin</b:First>
          </b:Person>
          <b:Person>
            <b:Last>Lane</b:Last>
            <b:First>Nicholas</b:First>
            <b:Middle>D.</b:Middle>
          </b:Person>
          <b:Person>
            <b:Last>Zhong</b:Last>
            <b:First>Lin</b:First>
          </b:Person>
        </b:NameList>
      </b:Author>
    </b:Author>
    <b:Title>MoodScope: Building a Mood Sensor from Smartphone Usage Patterns</b:Title>
    <b:Year>2013</b:Year>
    <b:Publisher>MobiSys</b:Publisher>
    <b:City>Beijing, China</b:City>
    <b:RefOrder>6</b:RefOrder>
  </b:Source>
  <b:Source>
    <b:Tag>Lee13</b:Tag>
    <b:SourceType>Report</b:SourceType>
    <b:Guid>{D2FF0554-A60C-4E4A-8E02-D14FDFBE4012}</b:Guid>
    <b:Title>SocioPhone: Everyday Face-to-Face Interaction Monitoring Platform Using Multi-Phone Sensor Fusion</b:Title>
    <b:Year>2013</b:Year>
    <b:Publisher>MobiSys</b:Publisher>
    <b:City>Taipei, Taiwan</b:City>
    <b:Author>
      <b:Author>
        <b:NameList>
          <b:Person>
            <b:Last>Lee</b:Last>
            <b:First>Youngki</b:First>
          </b:Person>
          <b:Person>
            <b:Last>Min</b:Last>
            <b:First>Chulhong</b:First>
          </b:Person>
          <b:Person>
            <b:Last>Hwang</b:Last>
            <b:First>Chanyou</b:First>
          </b:Person>
          <b:Person>
            <b:Last>Kee</b:Last>
            <b:First>Jaeung</b:First>
          </b:Person>
          <b:Person>
            <b:Last>Hwang</b:Last>
            <b:First>Inseok</b:First>
          </b:Person>
          <b:Person>
            <b:Last>Ju</b:Last>
            <b:First>Younghyun</b:First>
          </b:Person>
          <b:Person>
            <b:Last>Yoo</b:Last>
            <b:First>Chungkuk</b:First>
          </b:Person>
          <b:Person>
            <b:Last>Moon</b:Last>
            <b:First>Miri</b:First>
          </b:Person>
          <b:Person>
            <b:Last>Lee</b:Last>
            <b:First>Uichin</b:First>
          </b:Person>
          <b:Person>
            <b:Last>Song</b:Last>
            <b:First>Junehwa</b:First>
          </b:Person>
        </b:NameList>
      </b:Author>
    </b:Author>
    <b:RefOrder>5</b:RefOrder>
  </b:Source>
  <b:Source>
    <b:Tag>Car07</b:Tag>
    <b:SourceType>Book</b:SourceType>
    <b:Guid>{F71C6F59-55C7-4556-B918-43FD3404F6C4}</b:Guid>
    <b:LCID>en-US</b:LCID>
    <b:Author>
      <b:Author>
        <b:NameList>
          <b:Person>
            <b:Last>Carlson</b:Last>
            <b:First>Neil</b:First>
            <b:Middle>R.</b:Middle>
          </b:Person>
        </b:NameList>
      </b:Author>
    </b:Author>
    <b:Title>Physiology of Behavior</b:Title>
    <b:Year>2007</b:Year>
    <b:City>Amherst, USA</b:City>
    <b:Publisher>Pearson</b:Publisher>
    <b:RefOrder>1</b:RefOrder>
  </b:Source>
  <b:Source>
    <b:Tag>Ert11</b:Tag>
    <b:SourceType>Report</b:SourceType>
    <b:Guid>{4F8FBB1E-033F-4911-B1AA-5B7A885ACA34}</b:Guid>
    <b:Title>AutoSense: Unobtrusively Wearable Sensor Suite for Inferring the Onset, Causality, and Consequences of Stress in the Field Onset, Causality, and Consequences of Stress in the Field</b:Title>
    <b:Year>2011</b:Year>
    <b:Publisher>SenSys</b:Publisher>
    <b:City>Seattle, WA, USA</b:City>
    <b:Author>
      <b:Author>
        <b:NameList>
          <b:Person>
            <b:Last>Ertin</b:Last>
            <b:First>Emre</b:First>
          </b:Person>
          <b:Person>
            <b:Last>Stohs</b:Last>
            <b:First>Nathan</b:First>
          </b:Person>
          <b:Person>
            <b:Last>Kumar</b:Last>
            <b:First>Santosh</b:First>
          </b:Person>
          <b:Person>
            <b:Last>Raij</b:Last>
            <b:First>Andrew</b:First>
          </b:Person>
          <b:Person>
            <b:Last>al'Absi</b:Last>
            <b:First>Mustafa</b:First>
          </b:Person>
          <b:Person>
            <b:Last>Shah</b:Last>
            <b:First>Siddharth</b:First>
          </b:Person>
        </b:NameList>
      </b:Author>
    </b:Author>
    <b:RefOrder>4</b:RefOrder>
  </b:Source>
  <b:Source>
    <b:Tag>Log07</b:Tag>
    <b:SourceType>JournalArticle</b:SourceType>
    <b:Guid>{174767B4-D1F0-41B5-80F7-2C8364CB8A5A}</b:Guid>
    <b:Title>Mobile Phone–Based Remote Patient Monitoring System for Management of Hypertension in Diabetic Patients</b:Title>
    <b:Year>2007</b:Year>
    <b:Publisher>Elsevier Inc.</b:Publisher>
    <b:City>Toronto, Canada</b:City>
    <b:Author>
      <b:Author>
        <b:NameList>
          <b:Person>
            <b:Last>Logan</b:Last>
            <b:Middle>G.</b:Middle>
            <b:First>Alendander</b:First>
          </b:Person>
          <b:Person>
            <b:Last>McIsaac</b:Last>
            <b:Middle>J.</b:Middle>
            <b:First>Warren</b:First>
          </b:Person>
          <b:Person>
            <b:Last>Tisler</b:Last>
            <b:First>Andras</b:First>
          </b:Person>
          <b:Person>
            <b:Last>Irvine</b:Last>
            <b:First>M. Jane</b:First>
          </b:Person>
          <b:Person>
            <b:Last>Saunders</b:Last>
            <b:First>Allison</b:First>
          </b:Person>
          <b:Person>
            <b:Last>Dunai</b:Last>
            <b:First>Andrea</b:First>
          </b:Person>
          <b:Person>
            <b:Last>Rizo</b:Last>
            <b:Middle>A.</b:Middle>
            <b:First>Carlos</b:First>
          </b:Person>
          <b:Person>
            <b:Last>Feig</b:Last>
            <b:Middle>S.</b:Middle>
            <b:First>Denice</b:First>
          </b:Person>
          <b:Person>
            <b:Last>Hamill</b:Last>
            <b:First>Melinda</b:First>
          </b:Person>
          <b:Person>
            <b:Last>Trudel</b:Last>
            <b:First>Mathieu</b:First>
          </b:Person>
          <b:Person>
            <b:Last>Cafazzo</b:Last>
            <b:Middle>A.</b:Middle>
            <b:First>Joseph</b:First>
          </b:Person>
        </b:NameList>
      </b:Author>
    </b:Author>
    <b:JournalName>American Journal of Hypertension, Ltd</b:JournalName>
    <b:Pages>7</b:Pages>
    <b:Volume>2007</b:Volume>
    <b:Issue>20</b:Issue>
    <b:RefOrder>8</b:RefOrder>
  </b:Source>
  <b:Source>
    <b:Tag>Her12</b:Tag>
    <b:SourceType>Report</b:SourceType>
    <b:Guid>{AB7955D6-80EA-48DC-96AB-78211B2037B2}</b:Guid>
    <b:Title>Mood Meter: Counting Smiles in the Wild</b:Title>
    <b:Year>2012</b:Year>
    <b:City>Cambridge, MA, USA</b:City>
    <b:Publisher>UbiComp</b:Publisher>
    <b:Author>
      <b:Author>
        <b:NameList>
          <b:Person>
            <b:Last>Hernandez</b:Last>
            <b:First>Javier</b:First>
          </b:Person>
          <b:Person>
            <b:Last>Drevo</b:Last>
            <b:First>Will</b:First>
          </b:Person>
          <b:Person>
            <b:Last>Picard</b:Last>
            <b:First>Rosalind</b:First>
            <b:Middle>W.</b:Middle>
          </b:Person>
          <b:Person>
            <b:Last>Hoque</b:Last>
            <b:Middle>Ehsan</b:Middle>
            <b:First>Mohammed</b:First>
          </b:Person>
        </b:NameList>
      </b:Author>
    </b:Author>
    <b:RefOrder>7</b:RefOrder>
  </b:Source>
  <b:Source>
    <b:Tag>Küb06</b:Tag>
    <b:SourceType>JournalArticle</b:SourceType>
    <b:Guid>{E2AF42DA-42A7-41BD-B601-2448939E28F7}</b:Guid>
    <b:Title>Face detection and tracking in video sequences using the modified census transformation</b:Title>
    <b:JournalName>Journal of Image Vision Computing</b:JournalName>
    <b:Year>2006</b:Year>
    <b:Pages>9</b:Pages>
    <b:Volume>24</b:Volume>
    <b:Issue>6</b:Issue>
    <b:Author>
      <b:Author>
        <b:NameList>
          <b:Person>
            <b:Last>Küblbeck</b:Last>
            <b:First>C.</b:First>
          </b:Person>
          <b:Person>
            <b:Last>Ernst</b:Last>
            <b:First>A,</b:First>
          </b:Person>
        </b:NameList>
      </b:Author>
    </b:Author>
    <b:RefOrder>9</b:RefOrder>
  </b:Source>
  <b:Source>
    <b:Tag>Dey99</b:Tag>
    <b:SourceType>Report</b:SourceType>
    <b:Guid>{78B3D7B2-A0AF-4529-9656-BDF738999323}</b:Guid>
    <b:Title>Context-Awareness, Towards a Better Understanding of Context and Context Awareness</b:Title>
    <b:Year>1999</b:Year>
    <b:Author>
      <b:Author>
        <b:NameList>
          <b:Person>
            <b:Last>Dey</b:Last>
            <b:Middle>K.</b:Middle>
            <b:First>Anind</b:First>
          </b:Person>
          <b:Person>
            <b:Last>Abowd</b:Last>
            <b:Middle>D.</b:Middle>
            <b:First>Gregory</b:First>
          </b:Person>
        </b:NameList>
      </b:Author>
    </b:Author>
    <b:Publisher>Graphics, Visualization and Usability Center and College of Computing, Georgia Institute of Technology</b:Publisher>
    <b:City>Atlanta, GA, USA</b:City>
    <b:RefOrder>10</b:RefOrder>
  </b:Source>
  <b:Source>
    <b:Tag>Azu12</b:Tag>
    <b:SourceType>InternetSite</b:SourceType>
    <b:Guid>{7701F829-5588-4E94-80FE-BF5ADF45990B}</b:Guid>
    <b:Title>Stress Check | Azumio</b:Title>
    <b:Year>2012</b:Year>
    <b:Author>
      <b:Author>
        <b:Corporate>Azumio</b:Corporate>
      </b:Author>
    </b:Author>
    <b:ProductionCompany>Azumio</b:ProductionCompany>
    <b:YearAccessed>2014</b:YearAccessed>
    <b:MonthAccessed>April</b:MonthAccessed>
    <b:DayAccessed>3</b:DayAccessed>
    <b:URL>http://www.azumio.com/apps/stress-check/</b:URL>
    <b:RefOrder>11</b:RefOrder>
  </b:Source>
  <b:Source>
    <b:Tag>Cha10</b:Tag>
    <b:SourceType>Report</b:SourceType>
    <b:Guid>{37BAA42A-902A-490F-B30D-745C2049E5FA}</b:Guid>
    <b:Title>Measuring Vital Signs Using Smart Phones</b:Title>
    <b:Year>2010</b:Year>
    <b:Author>
      <b:Author>
        <b:NameList>
          <b:Person>
            <b:Last>Chandrasekeran</b:Last>
            <b:First>Vikram</b:First>
          </b:Person>
        </b:NameList>
      </b:Author>
    </b:Author>
    <b:Publisher>University of North Texas</b:Publisher>
    <b:City>Denton, TX, USA</b:City>
    <b:RefOrder>12</b:RefOrder>
  </b:Source>
  <b:Source>
    <b:Tag>Sta13</b:Tag>
    <b:SourceType>InternetSite</b:SourceType>
    <b:Guid>{762576C5-99B1-4904-9B37-CF13B48999F3}</b:Guid>
    <b:Author>
      <b:Author>
        <b:NameList>
          <b:Person>
            <b:Last>Stafford</b:Last>
            <b:First>Patrick</b:First>
          </b:Person>
        </b:NameList>
      </b:Author>
    </b:Author>
    <b:Title>Australians go local with smartphones – and three other trends from Google’s latest research</b:Title>
    <b:Year>2013</b:Year>
    <b:Publisher>SmartCompany</b:Publisher>
    <b:ProductionCompany>SmartCompany</b:ProductionCompany>
    <b:Month>July</b:Month>
    <b:Day>22</b:Day>
    <b:YearAccessed>2014</b:YearAccessed>
    <b:MonthAccessed>May</b:MonthAccessed>
    <b:DayAccessed>7</b:DayAccessed>
    <b:URL>http://www.smartcompany.com.au/technology/online/32768-australians-go-local-with-smartphones----and-three-other-trends-from-google-s-latest-research.html</b:URL>
    <b:RefOrder>15</b:RefOrder>
  </b:Source>
  <b:Source>
    <b:Tag>How09</b:Tag>
    <b:SourceType>InternetSite</b:SourceType>
    <b:Guid>{8171F91A-AEB8-4673-98D1-4051FBA0DF99}</b:Guid>
    <b:Author>
      <b:Author>
        <b:Corporate>HowStuffWorks</b:Corporate>
      </b:Author>
    </b:Author>
    <b:Title>HowStuffWorks Hygrometer</b:Title>
    <b:Year>2009</b:Year>
    <b:Month>September</b:Month>
    <b:Day>15</b:Day>
    <b:YearAccessed>2014</b:YearAccessed>
    <b:MonthAccessed>April</b:MonthAccessed>
    <b:DayAccessed>15</b:DayAccessed>
    <b:URL>http://science.howstuffworks.com/nature/climate-weather/meteorological-instruments/hygrometer-info.htm</b:URL>
    <b:RefOrder>18</b:RefOrder>
  </b:Source>
  <b:Source>
    <b:Tag>iHe12</b:Tag>
    <b:SourceType>InternetSite</b:SourceType>
    <b:Guid>{D7E5AF91-3716-41E0-B759-89F8F30279A0}</b:Guid>
    <b:Author>
      <b:Author>
        <b:Corporate>iHealth</b:Corporate>
      </b:Author>
    </b:Author>
    <b:Title>iHealth Wireless Blood Pressure Wrist Monitor   Mobile Health Products</b:Title>
    <b:ProductionCompany>iHealth</b:ProductionCompany>
    <b:Year>2012</b:Year>
    <b:YearAccessed>2014</b:YearAccessed>
    <b:MonthAccessed>May</b:MonthAccessed>
    <b:DayAccessed>23</b:DayAccessed>
    <b:URL>http://www.ihealthlabs.com/wireless-blood-pressure-monitor-feature_32.htm</b:URL>
    <b:RefOrder>14</b:RefOrder>
  </b:Source>
  <b:Source>
    <b:Tag>Web13</b:Tag>
    <b:SourceType>InternetSite</b:SourceType>
    <b:Guid>{71723E83-469F-4A42-ABA6-F1176CAD6B1E}</b:Guid>
    <b:Author>
      <b:Author>
        <b:Corporate>WebMD</b:Corporate>
      </b:Author>
    </b:Author>
    <b:Title>Stress Symptoms  Effects of Stress on the Body</b:Title>
    <b:Year>2013</b:Year>
    <b:Month>July</b:Month>
    <b:Day>2</b:Day>
    <b:YearAccessed>2014</b:YearAccessed>
    <b:MonthAccessed>May</b:MonthAccessed>
    <b:DayAccessed>23</b:DayAccessed>
    <b:URL>http://www.webmd.com/balance/stress-management/stress-symptoms-effects_of-stress-on-the-body</b:URL>
    <b:RefOrder>16</b:RefOrder>
  </b:Source>
  <b:Source>
    <b:Tag>Nat14</b:Tag>
    <b:SourceType>InternetSite</b:SourceType>
    <b:Guid>{B776A5D4-6D98-4F7E-AD2A-E29DF383A187}</b:Guid>
    <b:Author>
      <b:Author>
        <b:Corporate>National Institutes of Health</b:Corporate>
      </b:Author>
    </b:Author>
    <b:Title>Stress and Anxiety: MedlinePlus Medical Encyclopedia</b:Title>
    <b:ProductionCompany>U.S. National Library of Medicine</b:ProductionCompany>
    <b:Year>2014</b:Year>
    <b:Month>May</b:Month>
    <b:Day>22</b:Day>
    <b:YearAccessed>2011</b:YearAccessed>
    <b:MonthAccessed>6</b:MonthAccessed>
    <b:DayAccessed>16</b:DayAccessed>
    <b:URL>http://www.nlm.nih.gov/medlineplus/ency/article/003211.htm</b:URL>
    <b:RefOrder>2</b:RefOrder>
  </b:Source>
  <b:Source>
    <b:Tag>Seg14</b:Tag>
    <b:SourceType>InternetSite</b:SourceType>
    <b:Guid>{E3C4C34A-76DD-4E30-936F-02AB87F44AD8}</b:Guid>
    <b:Title>Stress Symptoms, Signs &amp;Causes: Effects of Stress Overload</b:Title>
    <b:ProductionCompany>HelpGuide.org</b:ProductionCompany>
    <b:Year>2014</b:Year>
    <b:Month>May</b:Month>
    <b:YearAccessed>2014</b:YearAccessed>
    <b:MonthAccessed>May</b:MonthAccessed>
    <b:DayAccessed>12</b:DayAccessed>
    <b:URL>http://www.helpguide.org/mental/stress_signs.htm</b:URL>
    <b:Author>
      <b:Author>
        <b:NameList>
          <b:Person>
            <b:Last>Segal</b:Last>
            <b:First>Robert</b:First>
          </b:Person>
          <b:Person>
            <b:Last>Smith</b:Last>
            <b:First>Melinda</b:First>
          </b:Person>
          <b:Person>
            <b:Last>Segal</b:Last>
            <b:First>Jeanne</b:First>
          </b:Person>
        </b:NameList>
      </b:Author>
    </b:Author>
    <b:RefOrder>3</b:RefOrder>
  </b:Source>
  <b:Source>
    <b:Tag>Ame14</b:Tag>
    <b:SourceType>InternetSite</b:SourceType>
    <b:Guid>{3CC5406A-BBED-48AC-B322-C73FEF36B753}</b:Guid>
    <b:Author>
      <b:Author>
        <b:Corporate>American Psychology Association</b:Corporate>
      </b:Author>
    </b:Author>
    <b:Title>Stress  The different kinds of stress</b:Title>
    <b:Year>2014</b:Year>
    <b:YearAccessed>2014</b:YearAccessed>
    <b:MonthAccessed>May</b:MonthAccessed>
    <b:DayAccessed>20</b:DayAccessed>
    <b:URL>http://www.apa.org/helpcenter/stress-kinds.aspx</b:URL>
    <b:RefOrder>13</b:RefOrder>
  </b:Source>
  <b:Source>
    <b:Tag>Pet12</b:Tag>
    <b:SourceType>Book</b:SourceType>
    <b:Guid>{E217D819-34F8-4C81-92EB-0DEFD042F37C}</b:Guid>
    <b:Title>Machine Learning: The Art and Science of Algorithms that Make Sense of Data</b:Title>
    <b:Year>2012</b:Year>
    <b:Author>
      <b:Author>
        <b:NameList>
          <b:Person>
            <b:Last>Flach</b:Last>
            <b:First>Peter</b:First>
          </b:Person>
        </b:NameList>
      </b:Author>
    </b:Author>
    <b:City>Cambridge, CB2 8RU, UK</b:City>
    <b:Publisher>MPG Books Group</b:Publisher>
    <b:RefOrder>17</b:RefOrder>
  </b:Source>
</b:Sources>
</file>

<file path=customXml/itemProps1.xml><?xml version="1.0" encoding="utf-8"?>
<ds:datastoreItem xmlns:ds="http://schemas.openxmlformats.org/officeDocument/2006/customXml" ds:itemID="{D193E0B9-41B1-4CF3-8AD9-873BEE95C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16</Pages>
  <Words>5342</Words>
  <Characters>30455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V</dc:creator>
  <cp:keywords/>
  <dc:description/>
  <cp:lastModifiedBy>Veerakumar</cp:lastModifiedBy>
  <cp:revision>8</cp:revision>
  <cp:lastPrinted>2014-05-27T01:46:00Z</cp:lastPrinted>
  <dcterms:created xsi:type="dcterms:W3CDTF">2014-10-13T11:15:00Z</dcterms:created>
  <dcterms:modified xsi:type="dcterms:W3CDTF">2014-10-13T13:47:00Z</dcterms:modified>
</cp:coreProperties>
</file>